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lang w:val="de-CH" w:eastAsia="en-US"/>
        </w:rPr>
        <w:id w:val="-2035257263"/>
        <w:docPartObj>
          <w:docPartGallery w:val="Cover Pages"/>
          <w:docPartUnique/>
        </w:docPartObj>
      </w:sdtPr>
      <w:sdtEndPr>
        <w:rPr>
          <w:rFonts w:eastAsiaTheme="minorHAnsi"/>
          <w:lang w:val="fr-CH"/>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953815" w:rsidRPr="003E6CDC" w14:paraId="2BD6440F" w14:textId="77777777">
            <w:sdt>
              <w:sdtPr>
                <w:rPr>
                  <w:rFonts w:ascii="Times New Roman" w:eastAsiaTheme="majorEastAsia" w:hAnsi="Times New Roman" w:cs="Times New Roman"/>
                  <w:lang w:val="de-CH" w:eastAsia="en-US"/>
                </w:rPr>
                <w:alias w:val="Company"/>
                <w:id w:val="13406915"/>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14:paraId="36EFE2A2" w14:textId="77777777" w:rsidR="00953815" w:rsidRPr="003E6CDC" w:rsidRDefault="00953815" w:rsidP="00953815">
                    <w:pPr>
                      <w:pStyle w:val="NoSpacing"/>
                      <w:rPr>
                        <w:rFonts w:ascii="Times New Roman" w:eastAsiaTheme="majorEastAsia" w:hAnsi="Times New Roman" w:cs="Times New Roman"/>
                      </w:rPr>
                    </w:pPr>
                    <w:r w:rsidRPr="003E6CDC">
                      <w:rPr>
                        <w:rFonts w:ascii="Times New Roman" w:eastAsiaTheme="majorEastAsia" w:hAnsi="Times New Roman" w:cs="Times New Roman"/>
                      </w:rPr>
                      <w:t>Universität Bern</w:t>
                    </w:r>
                  </w:p>
                </w:tc>
              </w:sdtContent>
            </w:sdt>
          </w:tr>
          <w:tr w:rsidR="00953815" w:rsidRPr="003E6CDC" w14:paraId="01CE032F" w14:textId="77777777">
            <w:tc>
              <w:tcPr>
                <w:tcW w:w="7672" w:type="dxa"/>
              </w:tcPr>
              <w:sdt>
                <w:sdtPr>
                  <w:rPr>
                    <w:rFonts w:ascii="Times New Roman" w:eastAsiaTheme="majorEastAsia" w:hAnsi="Times New Roman" w:cs="Times New Roman"/>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55FDB9CE" w14:textId="77777777" w:rsidR="00953815" w:rsidRPr="003E6CDC" w:rsidRDefault="00953815" w:rsidP="00953815">
                    <w:pPr>
                      <w:pStyle w:val="NoSpacing"/>
                      <w:rPr>
                        <w:rFonts w:ascii="Times New Roman" w:eastAsiaTheme="majorEastAsia" w:hAnsi="Times New Roman" w:cs="Times New Roman"/>
                        <w:color w:val="4F81BD" w:themeColor="accent1"/>
                        <w:sz w:val="80"/>
                        <w:szCs w:val="80"/>
                      </w:rPr>
                    </w:pPr>
                    <w:r w:rsidRPr="003E6CDC">
                      <w:rPr>
                        <w:rFonts w:ascii="Times New Roman" w:eastAsiaTheme="majorEastAsia" w:hAnsi="Times New Roman" w:cs="Times New Roman"/>
                        <w:color w:val="4F81BD" w:themeColor="accent1"/>
                        <w:sz w:val="80"/>
                        <w:szCs w:val="80"/>
                      </w:rPr>
                      <w:t>SRS – Group 2 – ESE 2014</w:t>
                    </w:r>
                  </w:p>
                </w:sdtContent>
              </w:sdt>
            </w:tc>
          </w:tr>
          <w:tr w:rsidR="00953815" w:rsidRPr="003E6CDC" w14:paraId="1F009955" w14:textId="77777777">
            <w:sdt>
              <w:sdtPr>
                <w:rPr>
                  <w:rFonts w:ascii="Times New Roman" w:eastAsiaTheme="majorEastAsia" w:hAnsi="Times New Roman" w:cs="Times New Roman"/>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75CD267" w14:textId="77777777" w:rsidR="00953815" w:rsidRPr="003E6CDC" w:rsidRDefault="00953815" w:rsidP="00953815">
                    <w:pPr>
                      <w:pStyle w:val="NoSpacing"/>
                      <w:rPr>
                        <w:rFonts w:ascii="Times New Roman" w:eastAsiaTheme="majorEastAsia" w:hAnsi="Times New Roman" w:cs="Times New Roman"/>
                      </w:rPr>
                    </w:pPr>
                    <w:r w:rsidRPr="003E6CDC">
                      <w:rPr>
                        <w:rFonts w:ascii="Times New Roman" w:eastAsiaTheme="majorEastAsia" w:hAnsi="Times New Roman" w:cs="Times New Roman"/>
                      </w:rPr>
                      <w:t>Software requirements specification document</w:t>
                    </w:r>
                  </w:p>
                </w:tc>
              </w:sdtContent>
            </w:sdt>
          </w:tr>
        </w:tbl>
        <w:p w14:paraId="7507092C" w14:textId="77777777" w:rsidR="00953815" w:rsidRPr="003E6CDC" w:rsidRDefault="00953815">
          <w:pPr>
            <w:rPr>
              <w:rFonts w:ascii="Times New Roman" w:hAnsi="Times New Roman" w:cs="Times New Roman"/>
            </w:rPr>
          </w:pPr>
        </w:p>
        <w:p w14:paraId="29F7DF23" w14:textId="77777777" w:rsidR="00953815" w:rsidRPr="003E6CDC" w:rsidRDefault="00953815">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953815" w:rsidRPr="003E6CDC" w14:paraId="0B5062C3" w14:textId="77777777">
            <w:tc>
              <w:tcPr>
                <w:tcW w:w="7672" w:type="dxa"/>
                <w:tcMar>
                  <w:top w:w="216" w:type="dxa"/>
                  <w:left w:w="115" w:type="dxa"/>
                  <w:bottom w:w="216" w:type="dxa"/>
                  <w:right w:w="115" w:type="dxa"/>
                </w:tcMar>
              </w:tcPr>
              <w:sdt>
                <w:sdtPr>
                  <w:rPr>
                    <w:rFonts w:ascii="Times New Roman" w:hAnsi="Times New Roman" w:cs="Times New Roman"/>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253808D3" w14:textId="77777777" w:rsidR="00953815" w:rsidRPr="003E6CDC" w:rsidRDefault="00953815">
                    <w:pPr>
                      <w:pStyle w:val="NoSpacing"/>
                      <w:rPr>
                        <w:rFonts w:ascii="Times New Roman" w:hAnsi="Times New Roman" w:cs="Times New Roman"/>
                        <w:color w:val="4F81BD" w:themeColor="accent1"/>
                      </w:rPr>
                    </w:pPr>
                    <w:r w:rsidRPr="003E6CDC">
                      <w:rPr>
                        <w:rFonts w:ascii="Times New Roman" w:hAnsi="Times New Roman" w:cs="Times New Roman"/>
                        <w:color w:val="4F81BD" w:themeColor="accent1"/>
                        <w:lang w:val="de-CH"/>
                      </w:rPr>
                      <w:t>Raffael Hertle, Carl Balmer, Peter Allemann, Mathias Fuchs</w:t>
                    </w:r>
                  </w:p>
                </w:sdtContent>
              </w:sdt>
              <w:sdt>
                <w:sdtPr>
                  <w:rPr>
                    <w:rFonts w:ascii="Times New Roman" w:hAnsi="Times New Roman" w:cs="Times New Roman"/>
                    <w:color w:val="4F81BD" w:themeColor="accent1"/>
                  </w:rPr>
                  <w:alias w:val="Date"/>
                  <w:id w:val="13406932"/>
                  <w:dataBinding w:prefixMappings="xmlns:ns0='http://schemas.microsoft.com/office/2006/coverPageProps'" w:xpath="/ns0:CoverPageProperties[1]/ns0:PublishDate[1]" w:storeItemID="{55AF091B-3C7A-41E3-B477-F2FDAA23CFDA}"/>
                  <w:date w:fullDate="2014-10-05T00:00:00Z">
                    <w:dateFormat w:val="M/d/yyyy"/>
                    <w:lid w:val="en-US"/>
                    <w:storeMappedDataAs w:val="dateTime"/>
                    <w:calendar w:val="gregorian"/>
                  </w:date>
                </w:sdtPr>
                <w:sdtEndPr/>
                <w:sdtContent>
                  <w:p w14:paraId="71B74896" w14:textId="77777777" w:rsidR="00953815" w:rsidRPr="003E6CDC" w:rsidRDefault="00953815">
                    <w:pPr>
                      <w:pStyle w:val="NoSpacing"/>
                      <w:rPr>
                        <w:rFonts w:ascii="Times New Roman" w:hAnsi="Times New Roman" w:cs="Times New Roman"/>
                        <w:color w:val="4F81BD" w:themeColor="accent1"/>
                      </w:rPr>
                    </w:pPr>
                    <w:r w:rsidRPr="003E6CDC">
                      <w:rPr>
                        <w:rFonts w:ascii="Times New Roman" w:hAnsi="Times New Roman" w:cs="Times New Roman"/>
                        <w:color w:val="4F81BD" w:themeColor="accent1"/>
                      </w:rPr>
                      <w:t>10/5/2014</w:t>
                    </w:r>
                  </w:p>
                </w:sdtContent>
              </w:sdt>
              <w:p w14:paraId="1F689CB4" w14:textId="77777777" w:rsidR="00953815" w:rsidRPr="003E6CDC" w:rsidRDefault="00953815">
                <w:pPr>
                  <w:pStyle w:val="NoSpacing"/>
                  <w:rPr>
                    <w:rFonts w:ascii="Times New Roman" w:hAnsi="Times New Roman" w:cs="Times New Roman"/>
                    <w:color w:val="4F81BD" w:themeColor="accent1"/>
                  </w:rPr>
                </w:pPr>
              </w:p>
            </w:tc>
          </w:tr>
        </w:tbl>
        <w:p w14:paraId="25E97D40" w14:textId="77777777" w:rsidR="004F222B" w:rsidRDefault="004F222B">
          <w:pPr>
            <w:rPr>
              <w:rFonts w:ascii="Times New Roman" w:hAnsi="Times New Roman" w:cs="Times New Roman"/>
              <w:lang w:val="fr-CH"/>
            </w:rPr>
            <w:sectPr w:rsidR="004F222B" w:rsidSect="004F222B">
              <w:headerReference w:type="default" r:id="rId10"/>
              <w:headerReference w:type="first" r:id="rId11"/>
              <w:pgSz w:w="11906" w:h="16838"/>
              <w:pgMar w:top="1417" w:right="1417" w:bottom="1134" w:left="1417" w:header="708" w:footer="708" w:gutter="0"/>
              <w:cols w:space="708"/>
              <w:titlePg/>
              <w:docGrid w:linePitch="360"/>
            </w:sectPr>
          </w:pPr>
        </w:p>
        <w:p w14:paraId="0976D2C0" w14:textId="77777777" w:rsidR="002D085B" w:rsidRDefault="002D085B">
          <w:pPr>
            <w:rPr>
              <w:rFonts w:ascii="Times New Roman" w:hAnsi="Times New Roman" w:cs="Times New Roman"/>
              <w:lang w:val="fr-CH"/>
            </w:rPr>
          </w:pPr>
        </w:p>
        <w:sdt>
          <w:sdtPr>
            <w:rPr>
              <w:rFonts w:asciiTheme="minorHAnsi" w:eastAsiaTheme="minorHAnsi" w:hAnsiTheme="minorHAnsi" w:cstheme="minorBidi"/>
              <w:b w:val="0"/>
              <w:bCs w:val="0"/>
              <w:color w:val="auto"/>
              <w:sz w:val="22"/>
              <w:szCs w:val="22"/>
              <w:lang w:val="de-CH" w:eastAsia="en-US"/>
            </w:rPr>
            <w:id w:val="-167337287"/>
            <w:docPartObj>
              <w:docPartGallery w:val="Table of Contents"/>
              <w:docPartUnique/>
            </w:docPartObj>
          </w:sdtPr>
          <w:sdtEndPr>
            <w:rPr>
              <w:noProof/>
            </w:rPr>
          </w:sdtEndPr>
          <w:sdtContent>
            <w:p w14:paraId="2E7FC2B4" w14:textId="77777777" w:rsidR="00222F05" w:rsidRDefault="00222F05">
              <w:pPr>
                <w:pStyle w:val="TOCHeading"/>
              </w:pPr>
              <w:r>
                <w:t>Contents</w:t>
              </w:r>
            </w:p>
            <w:p w14:paraId="765D3AA5" w14:textId="77777777" w:rsidR="005F195D" w:rsidRDefault="005F0187">
              <w:pPr>
                <w:pStyle w:val="TOC1"/>
                <w:tabs>
                  <w:tab w:val="right" w:leader="dot" w:pos="9062"/>
                </w:tabs>
                <w:rPr>
                  <w:rFonts w:eastAsiaTheme="minorEastAsia"/>
                  <w:noProof/>
                  <w:lang w:eastAsia="de-CH"/>
                </w:rPr>
              </w:pPr>
              <w:r>
                <w:fldChar w:fldCharType="begin"/>
              </w:r>
              <w:r>
                <w:instrText xml:space="preserve"> TOC \o "1-4" \h \z \u </w:instrText>
              </w:r>
              <w:r>
                <w:fldChar w:fldCharType="separate"/>
              </w:r>
              <w:hyperlink w:anchor="_Toc400611388" w:history="1">
                <w:r w:rsidR="005F195D" w:rsidRPr="009702E2">
                  <w:rPr>
                    <w:rStyle w:val="Hyperlink"/>
                    <w:noProof/>
                    <w:lang w:val="en-US"/>
                  </w:rPr>
                  <w:t>I. Revision History</w:t>
                </w:r>
                <w:r w:rsidR="005F195D">
                  <w:rPr>
                    <w:noProof/>
                    <w:webHidden/>
                  </w:rPr>
                  <w:tab/>
                </w:r>
                <w:r w:rsidR="005F195D">
                  <w:rPr>
                    <w:noProof/>
                    <w:webHidden/>
                  </w:rPr>
                  <w:fldChar w:fldCharType="begin"/>
                </w:r>
                <w:r w:rsidR="005F195D">
                  <w:rPr>
                    <w:noProof/>
                    <w:webHidden/>
                  </w:rPr>
                  <w:instrText xml:space="preserve"> PAGEREF _Toc400611388 \h </w:instrText>
                </w:r>
                <w:r w:rsidR="005F195D">
                  <w:rPr>
                    <w:noProof/>
                    <w:webHidden/>
                  </w:rPr>
                </w:r>
                <w:r w:rsidR="005F195D">
                  <w:rPr>
                    <w:noProof/>
                    <w:webHidden/>
                  </w:rPr>
                  <w:fldChar w:fldCharType="separate"/>
                </w:r>
                <w:r w:rsidR="005F195D">
                  <w:rPr>
                    <w:noProof/>
                    <w:webHidden/>
                  </w:rPr>
                  <w:t>I</w:t>
                </w:r>
                <w:r w:rsidR="005F195D">
                  <w:rPr>
                    <w:noProof/>
                    <w:webHidden/>
                  </w:rPr>
                  <w:fldChar w:fldCharType="end"/>
                </w:r>
              </w:hyperlink>
            </w:p>
            <w:p w14:paraId="719FC22D" w14:textId="77777777" w:rsidR="005F195D" w:rsidRDefault="00BD0385">
              <w:pPr>
                <w:pStyle w:val="TOC1"/>
                <w:tabs>
                  <w:tab w:val="right" w:leader="dot" w:pos="9062"/>
                </w:tabs>
                <w:rPr>
                  <w:rFonts w:eastAsiaTheme="minorEastAsia"/>
                  <w:noProof/>
                  <w:lang w:eastAsia="de-CH"/>
                </w:rPr>
              </w:pPr>
              <w:hyperlink w:anchor="_Toc400611389" w:history="1">
                <w:r w:rsidR="005F195D" w:rsidRPr="009702E2">
                  <w:rPr>
                    <w:rStyle w:val="Hyperlink"/>
                    <w:rFonts w:ascii="Times New Roman" w:hAnsi="Times New Roman" w:cs="Times New Roman"/>
                    <w:noProof/>
                    <w:lang w:val="en-US"/>
                  </w:rPr>
                  <w:t>1. Introduction</w:t>
                </w:r>
                <w:r w:rsidR="005F195D">
                  <w:rPr>
                    <w:noProof/>
                    <w:webHidden/>
                  </w:rPr>
                  <w:tab/>
                </w:r>
                <w:r w:rsidR="005F195D">
                  <w:rPr>
                    <w:noProof/>
                    <w:webHidden/>
                  </w:rPr>
                  <w:fldChar w:fldCharType="begin"/>
                </w:r>
                <w:r w:rsidR="005F195D">
                  <w:rPr>
                    <w:noProof/>
                    <w:webHidden/>
                  </w:rPr>
                  <w:instrText xml:space="preserve"> PAGEREF _Toc400611389 \h </w:instrText>
                </w:r>
                <w:r w:rsidR="005F195D">
                  <w:rPr>
                    <w:noProof/>
                    <w:webHidden/>
                  </w:rPr>
                </w:r>
                <w:r w:rsidR="005F195D">
                  <w:rPr>
                    <w:noProof/>
                    <w:webHidden/>
                  </w:rPr>
                  <w:fldChar w:fldCharType="separate"/>
                </w:r>
                <w:r w:rsidR="005F195D">
                  <w:rPr>
                    <w:noProof/>
                    <w:webHidden/>
                  </w:rPr>
                  <w:t>1</w:t>
                </w:r>
                <w:r w:rsidR="005F195D">
                  <w:rPr>
                    <w:noProof/>
                    <w:webHidden/>
                  </w:rPr>
                  <w:fldChar w:fldCharType="end"/>
                </w:r>
              </w:hyperlink>
            </w:p>
            <w:p w14:paraId="18E92A77" w14:textId="77777777" w:rsidR="005F195D" w:rsidRDefault="00BD0385">
              <w:pPr>
                <w:pStyle w:val="TOC2"/>
                <w:tabs>
                  <w:tab w:val="right" w:leader="dot" w:pos="9062"/>
                </w:tabs>
                <w:rPr>
                  <w:rFonts w:eastAsiaTheme="minorEastAsia"/>
                  <w:noProof/>
                  <w:lang w:eastAsia="de-CH"/>
                </w:rPr>
              </w:pPr>
              <w:hyperlink w:anchor="_Toc400611390" w:history="1">
                <w:r w:rsidR="005F195D" w:rsidRPr="009702E2">
                  <w:rPr>
                    <w:rStyle w:val="Hyperlink"/>
                    <w:rFonts w:ascii="Times New Roman" w:hAnsi="Times New Roman" w:cs="Times New Roman"/>
                    <w:noProof/>
                    <w:lang w:val="en-US"/>
                  </w:rPr>
                  <w:t>1.2 Stakeholders</w:t>
                </w:r>
                <w:r w:rsidR="005F195D">
                  <w:rPr>
                    <w:noProof/>
                    <w:webHidden/>
                  </w:rPr>
                  <w:tab/>
                </w:r>
                <w:r w:rsidR="005F195D">
                  <w:rPr>
                    <w:noProof/>
                    <w:webHidden/>
                  </w:rPr>
                  <w:fldChar w:fldCharType="begin"/>
                </w:r>
                <w:r w:rsidR="005F195D">
                  <w:rPr>
                    <w:noProof/>
                    <w:webHidden/>
                  </w:rPr>
                  <w:instrText xml:space="preserve"> PAGEREF _Toc400611390 \h </w:instrText>
                </w:r>
                <w:r w:rsidR="005F195D">
                  <w:rPr>
                    <w:noProof/>
                    <w:webHidden/>
                  </w:rPr>
                </w:r>
                <w:r w:rsidR="005F195D">
                  <w:rPr>
                    <w:noProof/>
                    <w:webHidden/>
                  </w:rPr>
                  <w:fldChar w:fldCharType="separate"/>
                </w:r>
                <w:r w:rsidR="005F195D">
                  <w:rPr>
                    <w:noProof/>
                    <w:webHidden/>
                  </w:rPr>
                  <w:t>1</w:t>
                </w:r>
                <w:r w:rsidR="005F195D">
                  <w:rPr>
                    <w:noProof/>
                    <w:webHidden/>
                  </w:rPr>
                  <w:fldChar w:fldCharType="end"/>
                </w:r>
              </w:hyperlink>
            </w:p>
            <w:p w14:paraId="440EE348" w14:textId="77777777" w:rsidR="005F195D" w:rsidRDefault="00BD0385">
              <w:pPr>
                <w:pStyle w:val="TOC2"/>
                <w:tabs>
                  <w:tab w:val="right" w:leader="dot" w:pos="9062"/>
                </w:tabs>
                <w:rPr>
                  <w:rFonts w:eastAsiaTheme="minorEastAsia"/>
                  <w:noProof/>
                  <w:lang w:eastAsia="de-CH"/>
                </w:rPr>
              </w:pPr>
              <w:hyperlink w:anchor="_Toc400611391" w:history="1">
                <w:r w:rsidR="005F195D" w:rsidRPr="009702E2">
                  <w:rPr>
                    <w:rStyle w:val="Hyperlink"/>
                    <w:rFonts w:ascii="Times New Roman" w:hAnsi="Times New Roman" w:cs="Times New Roman"/>
                    <w:noProof/>
                    <w:lang w:val="en-US"/>
                  </w:rPr>
                  <w:t>1.1. Purpose</w:t>
                </w:r>
                <w:r w:rsidR="005F195D">
                  <w:rPr>
                    <w:noProof/>
                    <w:webHidden/>
                  </w:rPr>
                  <w:tab/>
                </w:r>
                <w:r w:rsidR="005F195D">
                  <w:rPr>
                    <w:noProof/>
                    <w:webHidden/>
                  </w:rPr>
                  <w:fldChar w:fldCharType="begin"/>
                </w:r>
                <w:r w:rsidR="005F195D">
                  <w:rPr>
                    <w:noProof/>
                    <w:webHidden/>
                  </w:rPr>
                  <w:instrText xml:space="preserve"> PAGEREF _Toc400611391 \h </w:instrText>
                </w:r>
                <w:r w:rsidR="005F195D">
                  <w:rPr>
                    <w:noProof/>
                    <w:webHidden/>
                  </w:rPr>
                </w:r>
                <w:r w:rsidR="005F195D">
                  <w:rPr>
                    <w:noProof/>
                    <w:webHidden/>
                  </w:rPr>
                  <w:fldChar w:fldCharType="separate"/>
                </w:r>
                <w:r w:rsidR="005F195D">
                  <w:rPr>
                    <w:noProof/>
                    <w:webHidden/>
                  </w:rPr>
                  <w:t>1</w:t>
                </w:r>
                <w:r w:rsidR="005F195D">
                  <w:rPr>
                    <w:noProof/>
                    <w:webHidden/>
                  </w:rPr>
                  <w:fldChar w:fldCharType="end"/>
                </w:r>
              </w:hyperlink>
            </w:p>
            <w:p w14:paraId="0A322903" w14:textId="77777777" w:rsidR="005F195D" w:rsidRDefault="00BD0385">
              <w:pPr>
                <w:pStyle w:val="TOC2"/>
                <w:tabs>
                  <w:tab w:val="right" w:leader="dot" w:pos="9062"/>
                </w:tabs>
                <w:rPr>
                  <w:rFonts w:eastAsiaTheme="minorEastAsia"/>
                  <w:noProof/>
                  <w:lang w:eastAsia="de-CH"/>
                </w:rPr>
              </w:pPr>
              <w:hyperlink w:anchor="_Toc400611392" w:history="1">
                <w:r w:rsidR="005F195D" w:rsidRPr="009702E2">
                  <w:rPr>
                    <w:rStyle w:val="Hyperlink"/>
                    <w:rFonts w:ascii="Times New Roman" w:hAnsi="Times New Roman" w:cs="Times New Roman"/>
                    <w:noProof/>
                    <w:lang w:val="en-US"/>
                  </w:rPr>
                  <w:t>1.3 Definitions</w:t>
                </w:r>
                <w:r w:rsidR="005F195D">
                  <w:rPr>
                    <w:noProof/>
                    <w:webHidden/>
                  </w:rPr>
                  <w:tab/>
                </w:r>
                <w:r w:rsidR="005F195D">
                  <w:rPr>
                    <w:noProof/>
                    <w:webHidden/>
                  </w:rPr>
                  <w:fldChar w:fldCharType="begin"/>
                </w:r>
                <w:r w:rsidR="005F195D">
                  <w:rPr>
                    <w:noProof/>
                    <w:webHidden/>
                  </w:rPr>
                  <w:instrText xml:space="preserve"> PAGEREF _Toc400611392 \h </w:instrText>
                </w:r>
                <w:r w:rsidR="005F195D">
                  <w:rPr>
                    <w:noProof/>
                    <w:webHidden/>
                  </w:rPr>
                </w:r>
                <w:r w:rsidR="005F195D">
                  <w:rPr>
                    <w:noProof/>
                    <w:webHidden/>
                  </w:rPr>
                  <w:fldChar w:fldCharType="separate"/>
                </w:r>
                <w:r w:rsidR="005F195D">
                  <w:rPr>
                    <w:noProof/>
                    <w:webHidden/>
                  </w:rPr>
                  <w:t>1</w:t>
                </w:r>
                <w:r w:rsidR="005F195D">
                  <w:rPr>
                    <w:noProof/>
                    <w:webHidden/>
                  </w:rPr>
                  <w:fldChar w:fldCharType="end"/>
                </w:r>
              </w:hyperlink>
            </w:p>
            <w:p w14:paraId="415C0220" w14:textId="77777777" w:rsidR="005F195D" w:rsidRDefault="00BD0385">
              <w:pPr>
                <w:pStyle w:val="TOC2"/>
                <w:tabs>
                  <w:tab w:val="right" w:leader="dot" w:pos="9062"/>
                </w:tabs>
                <w:rPr>
                  <w:rFonts w:eastAsiaTheme="minorEastAsia"/>
                  <w:noProof/>
                  <w:lang w:eastAsia="de-CH"/>
                </w:rPr>
              </w:pPr>
              <w:hyperlink w:anchor="_Toc400611393" w:history="1">
                <w:r w:rsidR="005F195D" w:rsidRPr="009702E2">
                  <w:rPr>
                    <w:rStyle w:val="Hyperlink"/>
                    <w:rFonts w:ascii="Times New Roman" w:hAnsi="Times New Roman" w:cs="Times New Roman"/>
                    <w:noProof/>
                    <w:lang w:val="en-US"/>
                  </w:rPr>
                  <w:t>1.4 System overview</w:t>
                </w:r>
                <w:r w:rsidR="005F195D">
                  <w:rPr>
                    <w:noProof/>
                    <w:webHidden/>
                  </w:rPr>
                  <w:tab/>
                </w:r>
                <w:r w:rsidR="005F195D">
                  <w:rPr>
                    <w:noProof/>
                    <w:webHidden/>
                  </w:rPr>
                  <w:fldChar w:fldCharType="begin"/>
                </w:r>
                <w:r w:rsidR="005F195D">
                  <w:rPr>
                    <w:noProof/>
                    <w:webHidden/>
                  </w:rPr>
                  <w:instrText xml:space="preserve"> PAGEREF _Toc400611393 \h </w:instrText>
                </w:r>
                <w:r w:rsidR="005F195D">
                  <w:rPr>
                    <w:noProof/>
                    <w:webHidden/>
                  </w:rPr>
                </w:r>
                <w:r w:rsidR="005F195D">
                  <w:rPr>
                    <w:noProof/>
                    <w:webHidden/>
                  </w:rPr>
                  <w:fldChar w:fldCharType="separate"/>
                </w:r>
                <w:r w:rsidR="005F195D">
                  <w:rPr>
                    <w:noProof/>
                    <w:webHidden/>
                  </w:rPr>
                  <w:t>1</w:t>
                </w:r>
                <w:r w:rsidR="005F195D">
                  <w:rPr>
                    <w:noProof/>
                    <w:webHidden/>
                  </w:rPr>
                  <w:fldChar w:fldCharType="end"/>
                </w:r>
              </w:hyperlink>
            </w:p>
            <w:p w14:paraId="01CA5BA6" w14:textId="77777777" w:rsidR="005F195D" w:rsidRDefault="00BD0385">
              <w:pPr>
                <w:pStyle w:val="TOC2"/>
                <w:tabs>
                  <w:tab w:val="right" w:leader="dot" w:pos="9062"/>
                </w:tabs>
                <w:rPr>
                  <w:rFonts w:eastAsiaTheme="minorEastAsia"/>
                  <w:noProof/>
                  <w:lang w:eastAsia="de-CH"/>
                </w:rPr>
              </w:pPr>
              <w:hyperlink w:anchor="_Toc400611394" w:history="1">
                <w:r w:rsidR="005F195D" w:rsidRPr="009702E2">
                  <w:rPr>
                    <w:rStyle w:val="Hyperlink"/>
                    <w:noProof/>
                    <w:lang w:val="en-US"/>
                  </w:rPr>
                  <w:t>1.5 References</w:t>
                </w:r>
                <w:r w:rsidR="005F195D">
                  <w:rPr>
                    <w:noProof/>
                    <w:webHidden/>
                  </w:rPr>
                  <w:tab/>
                </w:r>
                <w:r w:rsidR="005F195D">
                  <w:rPr>
                    <w:noProof/>
                    <w:webHidden/>
                  </w:rPr>
                  <w:fldChar w:fldCharType="begin"/>
                </w:r>
                <w:r w:rsidR="005F195D">
                  <w:rPr>
                    <w:noProof/>
                    <w:webHidden/>
                  </w:rPr>
                  <w:instrText xml:space="preserve"> PAGEREF _Toc400611394 \h </w:instrText>
                </w:r>
                <w:r w:rsidR="005F195D">
                  <w:rPr>
                    <w:noProof/>
                    <w:webHidden/>
                  </w:rPr>
                </w:r>
                <w:r w:rsidR="005F195D">
                  <w:rPr>
                    <w:noProof/>
                    <w:webHidden/>
                  </w:rPr>
                  <w:fldChar w:fldCharType="separate"/>
                </w:r>
                <w:r w:rsidR="005F195D">
                  <w:rPr>
                    <w:noProof/>
                    <w:webHidden/>
                  </w:rPr>
                  <w:t>1</w:t>
                </w:r>
                <w:r w:rsidR="005F195D">
                  <w:rPr>
                    <w:noProof/>
                    <w:webHidden/>
                  </w:rPr>
                  <w:fldChar w:fldCharType="end"/>
                </w:r>
              </w:hyperlink>
            </w:p>
            <w:p w14:paraId="4B2A907F" w14:textId="77777777" w:rsidR="005F195D" w:rsidRDefault="00BD0385">
              <w:pPr>
                <w:pStyle w:val="TOC1"/>
                <w:tabs>
                  <w:tab w:val="right" w:leader="dot" w:pos="9062"/>
                </w:tabs>
                <w:rPr>
                  <w:rFonts w:eastAsiaTheme="minorEastAsia"/>
                  <w:noProof/>
                  <w:lang w:eastAsia="de-CH"/>
                </w:rPr>
              </w:pPr>
              <w:hyperlink w:anchor="_Toc400611395" w:history="1">
                <w:r w:rsidR="005F195D" w:rsidRPr="009702E2">
                  <w:rPr>
                    <w:rStyle w:val="Hyperlink"/>
                    <w:noProof/>
                    <w:lang w:val="en-US"/>
                  </w:rPr>
                  <w:t>2. Overall description</w:t>
                </w:r>
                <w:r w:rsidR="005F195D">
                  <w:rPr>
                    <w:noProof/>
                    <w:webHidden/>
                  </w:rPr>
                  <w:tab/>
                </w:r>
                <w:r w:rsidR="005F195D">
                  <w:rPr>
                    <w:noProof/>
                    <w:webHidden/>
                  </w:rPr>
                  <w:fldChar w:fldCharType="begin"/>
                </w:r>
                <w:r w:rsidR="005F195D">
                  <w:rPr>
                    <w:noProof/>
                    <w:webHidden/>
                  </w:rPr>
                  <w:instrText xml:space="preserve"> PAGEREF _Toc400611395 \h </w:instrText>
                </w:r>
                <w:r w:rsidR="005F195D">
                  <w:rPr>
                    <w:noProof/>
                    <w:webHidden/>
                  </w:rPr>
                </w:r>
                <w:r w:rsidR="005F195D">
                  <w:rPr>
                    <w:noProof/>
                    <w:webHidden/>
                  </w:rPr>
                  <w:fldChar w:fldCharType="separate"/>
                </w:r>
                <w:r w:rsidR="005F195D">
                  <w:rPr>
                    <w:noProof/>
                    <w:webHidden/>
                  </w:rPr>
                  <w:t>2</w:t>
                </w:r>
                <w:r w:rsidR="005F195D">
                  <w:rPr>
                    <w:noProof/>
                    <w:webHidden/>
                  </w:rPr>
                  <w:fldChar w:fldCharType="end"/>
                </w:r>
              </w:hyperlink>
            </w:p>
            <w:p w14:paraId="3AF643E3" w14:textId="77777777" w:rsidR="005F195D" w:rsidRDefault="00BD0385">
              <w:pPr>
                <w:pStyle w:val="TOC2"/>
                <w:tabs>
                  <w:tab w:val="right" w:leader="dot" w:pos="9062"/>
                </w:tabs>
                <w:rPr>
                  <w:rFonts w:eastAsiaTheme="minorEastAsia"/>
                  <w:noProof/>
                  <w:lang w:eastAsia="de-CH"/>
                </w:rPr>
              </w:pPr>
              <w:hyperlink w:anchor="_Toc400611396" w:history="1">
                <w:r w:rsidR="005F195D" w:rsidRPr="009702E2">
                  <w:rPr>
                    <w:rStyle w:val="Hyperlink"/>
                    <w:noProof/>
                    <w:lang w:val="en-US"/>
                  </w:rPr>
                  <w:t>2.1 Use Cases</w:t>
                </w:r>
                <w:r w:rsidR="005F195D">
                  <w:rPr>
                    <w:noProof/>
                    <w:webHidden/>
                  </w:rPr>
                  <w:tab/>
                </w:r>
                <w:r w:rsidR="005F195D">
                  <w:rPr>
                    <w:noProof/>
                    <w:webHidden/>
                  </w:rPr>
                  <w:fldChar w:fldCharType="begin"/>
                </w:r>
                <w:r w:rsidR="005F195D">
                  <w:rPr>
                    <w:noProof/>
                    <w:webHidden/>
                  </w:rPr>
                  <w:instrText xml:space="preserve"> PAGEREF _Toc400611396 \h </w:instrText>
                </w:r>
                <w:r w:rsidR="005F195D">
                  <w:rPr>
                    <w:noProof/>
                    <w:webHidden/>
                  </w:rPr>
                </w:r>
                <w:r w:rsidR="005F195D">
                  <w:rPr>
                    <w:noProof/>
                    <w:webHidden/>
                  </w:rPr>
                  <w:fldChar w:fldCharType="separate"/>
                </w:r>
                <w:r w:rsidR="005F195D">
                  <w:rPr>
                    <w:noProof/>
                    <w:webHidden/>
                  </w:rPr>
                  <w:t>2</w:t>
                </w:r>
                <w:r w:rsidR="005F195D">
                  <w:rPr>
                    <w:noProof/>
                    <w:webHidden/>
                  </w:rPr>
                  <w:fldChar w:fldCharType="end"/>
                </w:r>
              </w:hyperlink>
            </w:p>
            <w:p w14:paraId="14972D97" w14:textId="77777777" w:rsidR="005F195D" w:rsidRDefault="00BD0385">
              <w:pPr>
                <w:pStyle w:val="TOC3"/>
                <w:tabs>
                  <w:tab w:val="right" w:leader="dot" w:pos="9062"/>
                </w:tabs>
                <w:rPr>
                  <w:rFonts w:eastAsiaTheme="minorEastAsia"/>
                  <w:noProof/>
                  <w:lang w:eastAsia="de-CH"/>
                </w:rPr>
              </w:pPr>
              <w:hyperlink w:anchor="_Toc400611397" w:history="1">
                <w:r w:rsidR="005F195D" w:rsidRPr="009702E2">
                  <w:rPr>
                    <w:rStyle w:val="Hyperlink"/>
                    <w:noProof/>
                    <w:lang w:val="en-US"/>
                  </w:rPr>
                  <w:t>2.1.1 Overview Diagram</w:t>
                </w:r>
                <w:r w:rsidR="005F195D">
                  <w:rPr>
                    <w:noProof/>
                    <w:webHidden/>
                  </w:rPr>
                  <w:tab/>
                </w:r>
                <w:r w:rsidR="005F195D">
                  <w:rPr>
                    <w:noProof/>
                    <w:webHidden/>
                  </w:rPr>
                  <w:fldChar w:fldCharType="begin"/>
                </w:r>
                <w:r w:rsidR="005F195D">
                  <w:rPr>
                    <w:noProof/>
                    <w:webHidden/>
                  </w:rPr>
                  <w:instrText xml:space="preserve"> PAGEREF _Toc400611397 \h </w:instrText>
                </w:r>
                <w:r w:rsidR="005F195D">
                  <w:rPr>
                    <w:noProof/>
                    <w:webHidden/>
                  </w:rPr>
                </w:r>
                <w:r w:rsidR="005F195D">
                  <w:rPr>
                    <w:noProof/>
                    <w:webHidden/>
                  </w:rPr>
                  <w:fldChar w:fldCharType="separate"/>
                </w:r>
                <w:r w:rsidR="005F195D">
                  <w:rPr>
                    <w:noProof/>
                    <w:webHidden/>
                  </w:rPr>
                  <w:t>2</w:t>
                </w:r>
                <w:r w:rsidR="005F195D">
                  <w:rPr>
                    <w:noProof/>
                    <w:webHidden/>
                  </w:rPr>
                  <w:fldChar w:fldCharType="end"/>
                </w:r>
              </w:hyperlink>
            </w:p>
            <w:p w14:paraId="06BCB055" w14:textId="77777777" w:rsidR="005F195D" w:rsidRDefault="00BD0385">
              <w:pPr>
                <w:pStyle w:val="TOC3"/>
                <w:tabs>
                  <w:tab w:val="right" w:leader="dot" w:pos="9062"/>
                </w:tabs>
                <w:rPr>
                  <w:rFonts w:eastAsiaTheme="minorEastAsia"/>
                  <w:noProof/>
                  <w:lang w:eastAsia="de-CH"/>
                </w:rPr>
              </w:pPr>
              <w:hyperlink w:anchor="_Toc400611398" w:history="1">
                <w:r w:rsidR="005F195D" w:rsidRPr="009702E2">
                  <w:rPr>
                    <w:rStyle w:val="Hyperlink"/>
                    <w:rFonts w:ascii="Times New Roman" w:hAnsi="Times New Roman" w:cs="Times New Roman"/>
                    <w:noProof/>
                    <w:lang w:val="en-US"/>
                  </w:rPr>
                  <w:t>2.1.2 Advertiser use cases</w:t>
                </w:r>
                <w:r w:rsidR="005F195D">
                  <w:rPr>
                    <w:noProof/>
                    <w:webHidden/>
                  </w:rPr>
                  <w:tab/>
                </w:r>
                <w:r w:rsidR="005F195D">
                  <w:rPr>
                    <w:noProof/>
                    <w:webHidden/>
                  </w:rPr>
                  <w:fldChar w:fldCharType="begin"/>
                </w:r>
                <w:r w:rsidR="005F195D">
                  <w:rPr>
                    <w:noProof/>
                    <w:webHidden/>
                  </w:rPr>
                  <w:instrText xml:space="preserve"> PAGEREF _Toc400611398 \h </w:instrText>
                </w:r>
                <w:r w:rsidR="005F195D">
                  <w:rPr>
                    <w:noProof/>
                    <w:webHidden/>
                  </w:rPr>
                </w:r>
                <w:r w:rsidR="005F195D">
                  <w:rPr>
                    <w:noProof/>
                    <w:webHidden/>
                  </w:rPr>
                  <w:fldChar w:fldCharType="separate"/>
                </w:r>
                <w:r w:rsidR="005F195D">
                  <w:rPr>
                    <w:noProof/>
                    <w:webHidden/>
                  </w:rPr>
                  <w:t>4</w:t>
                </w:r>
                <w:r w:rsidR="005F195D">
                  <w:rPr>
                    <w:noProof/>
                    <w:webHidden/>
                  </w:rPr>
                  <w:fldChar w:fldCharType="end"/>
                </w:r>
              </w:hyperlink>
            </w:p>
            <w:p w14:paraId="0FC56262" w14:textId="77777777" w:rsidR="005F195D" w:rsidRDefault="00BD0385">
              <w:pPr>
                <w:pStyle w:val="TOC4"/>
                <w:tabs>
                  <w:tab w:val="right" w:leader="dot" w:pos="9062"/>
                </w:tabs>
                <w:rPr>
                  <w:rFonts w:eastAsiaTheme="minorEastAsia"/>
                  <w:noProof/>
                  <w:lang w:eastAsia="de-CH"/>
                </w:rPr>
              </w:pPr>
              <w:hyperlink w:anchor="_Toc400611399" w:history="1">
                <w:r w:rsidR="005F195D" w:rsidRPr="009702E2">
                  <w:rPr>
                    <w:rStyle w:val="Hyperlink"/>
                    <w:noProof/>
                    <w:lang w:val="en-US"/>
                  </w:rPr>
                  <w:t>0. Put up an ad</w:t>
                </w:r>
                <w:r w:rsidR="005F195D">
                  <w:rPr>
                    <w:noProof/>
                    <w:webHidden/>
                  </w:rPr>
                  <w:tab/>
                </w:r>
                <w:r w:rsidR="005F195D">
                  <w:rPr>
                    <w:noProof/>
                    <w:webHidden/>
                  </w:rPr>
                  <w:fldChar w:fldCharType="begin"/>
                </w:r>
                <w:r w:rsidR="005F195D">
                  <w:rPr>
                    <w:noProof/>
                    <w:webHidden/>
                  </w:rPr>
                  <w:instrText xml:space="preserve"> PAGEREF _Toc400611399 \h </w:instrText>
                </w:r>
                <w:r w:rsidR="005F195D">
                  <w:rPr>
                    <w:noProof/>
                    <w:webHidden/>
                  </w:rPr>
                </w:r>
                <w:r w:rsidR="005F195D">
                  <w:rPr>
                    <w:noProof/>
                    <w:webHidden/>
                  </w:rPr>
                  <w:fldChar w:fldCharType="separate"/>
                </w:r>
                <w:r w:rsidR="005F195D">
                  <w:rPr>
                    <w:noProof/>
                    <w:webHidden/>
                  </w:rPr>
                  <w:t>4</w:t>
                </w:r>
                <w:r w:rsidR="005F195D">
                  <w:rPr>
                    <w:noProof/>
                    <w:webHidden/>
                  </w:rPr>
                  <w:fldChar w:fldCharType="end"/>
                </w:r>
              </w:hyperlink>
            </w:p>
            <w:p w14:paraId="225BF13E" w14:textId="77777777" w:rsidR="005F195D" w:rsidRDefault="00BD0385">
              <w:pPr>
                <w:pStyle w:val="TOC4"/>
                <w:tabs>
                  <w:tab w:val="right" w:leader="dot" w:pos="9062"/>
                </w:tabs>
                <w:rPr>
                  <w:rFonts w:eastAsiaTheme="minorEastAsia"/>
                  <w:noProof/>
                  <w:lang w:eastAsia="de-CH"/>
                </w:rPr>
              </w:pPr>
              <w:hyperlink w:anchor="_Toc400611400" w:history="1">
                <w:r w:rsidR="005F195D" w:rsidRPr="009702E2">
                  <w:rPr>
                    <w:rStyle w:val="Hyperlink"/>
                    <w:noProof/>
                    <w:lang w:val="en-US"/>
                  </w:rPr>
                  <w:t>1. Edit ad</w:t>
                </w:r>
                <w:r w:rsidR="005F195D">
                  <w:rPr>
                    <w:noProof/>
                    <w:webHidden/>
                  </w:rPr>
                  <w:tab/>
                </w:r>
                <w:r w:rsidR="005F195D">
                  <w:rPr>
                    <w:noProof/>
                    <w:webHidden/>
                  </w:rPr>
                  <w:fldChar w:fldCharType="begin"/>
                </w:r>
                <w:r w:rsidR="005F195D">
                  <w:rPr>
                    <w:noProof/>
                    <w:webHidden/>
                  </w:rPr>
                  <w:instrText xml:space="preserve"> PAGEREF _Toc400611400 \h </w:instrText>
                </w:r>
                <w:r w:rsidR="005F195D">
                  <w:rPr>
                    <w:noProof/>
                    <w:webHidden/>
                  </w:rPr>
                </w:r>
                <w:r w:rsidR="005F195D">
                  <w:rPr>
                    <w:noProof/>
                    <w:webHidden/>
                  </w:rPr>
                  <w:fldChar w:fldCharType="separate"/>
                </w:r>
                <w:r w:rsidR="005F195D">
                  <w:rPr>
                    <w:noProof/>
                    <w:webHidden/>
                  </w:rPr>
                  <w:t>5</w:t>
                </w:r>
                <w:r w:rsidR="005F195D">
                  <w:rPr>
                    <w:noProof/>
                    <w:webHidden/>
                  </w:rPr>
                  <w:fldChar w:fldCharType="end"/>
                </w:r>
              </w:hyperlink>
            </w:p>
            <w:p w14:paraId="3C428E5F" w14:textId="77777777" w:rsidR="005F195D" w:rsidRDefault="00BD0385">
              <w:pPr>
                <w:pStyle w:val="TOC4"/>
                <w:tabs>
                  <w:tab w:val="right" w:leader="dot" w:pos="9062"/>
                </w:tabs>
                <w:rPr>
                  <w:rFonts w:eastAsiaTheme="minorEastAsia"/>
                  <w:noProof/>
                  <w:lang w:eastAsia="de-CH"/>
                </w:rPr>
              </w:pPr>
              <w:hyperlink w:anchor="_Toc400611401" w:history="1">
                <w:r w:rsidR="005F195D" w:rsidRPr="009702E2">
                  <w:rPr>
                    <w:rStyle w:val="Hyperlink"/>
                    <w:noProof/>
                    <w:lang w:val="en-US"/>
                  </w:rPr>
                  <w:t>2. Delete ad</w:t>
                </w:r>
                <w:r w:rsidR="005F195D">
                  <w:rPr>
                    <w:noProof/>
                    <w:webHidden/>
                  </w:rPr>
                  <w:tab/>
                </w:r>
                <w:r w:rsidR="005F195D">
                  <w:rPr>
                    <w:noProof/>
                    <w:webHidden/>
                  </w:rPr>
                  <w:fldChar w:fldCharType="begin"/>
                </w:r>
                <w:r w:rsidR="005F195D">
                  <w:rPr>
                    <w:noProof/>
                    <w:webHidden/>
                  </w:rPr>
                  <w:instrText xml:space="preserve"> PAGEREF _Toc400611401 \h </w:instrText>
                </w:r>
                <w:r w:rsidR="005F195D">
                  <w:rPr>
                    <w:noProof/>
                    <w:webHidden/>
                  </w:rPr>
                </w:r>
                <w:r w:rsidR="005F195D">
                  <w:rPr>
                    <w:noProof/>
                    <w:webHidden/>
                  </w:rPr>
                  <w:fldChar w:fldCharType="separate"/>
                </w:r>
                <w:r w:rsidR="005F195D">
                  <w:rPr>
                    <w:noProof/>
                    <w:webHidden/>
                  </w:rPr>
                  <w:t>5</w:t>
                </w:r>
                <w:r w:rsidR="005F195D">
                  <w:rPr>
                    <w:noProof/>
                    <w:webHidden/>
                  </w:rPr>
                  <w:fldChar w:fldCharType="end"/>
                </w:r>
              </w:hyperlink>
            </w:p>
            <w:p w14:paraId="605CAADA" w14:textId="77777777" w:rsidR="005F195D" w:rsidRDefault="00BD0385">
              <w:pPr>
                <w:pStyle w:val="TOC4"/>
                <w:tabs>
                  <w:tab w:val="right" w:leader="dot" w:pos="9062"/>
                </w:tabs>
                <w:rPr>
                  <w:rFonts w:eastAsiaTheme="minorEastAsia"/>
                  <w:noProof/>
                  <w:lang w:eastAsia="de-CH"/>
                </w:rPr>
              </w:pPr>
              <w:hyperlink w:anchor="_Toc400611402" w:history="1">
                <w:r w:rsidR="005F195D" w:rsidRPr="009702E2">
                  <w:rPr>
                    <w:rStyle w:val="Hyperlink"/>
                    <w:noProof/>
                    <w:lang w:val="en-US"/>
                  </w:rPr>
                  <w:t>3.  Appointment finding</w:t>
                </w:r>
                <w:r w:rsidR="005F195D">
                  <w:rPr>
                    <w:noProof/>
                    <w:webHidden/>
                  </w:rPr>
                  <w:tab/>
                </w:r>
                <w:r w:rsidR="005F195D">
                  <w:rPr>
                    <w:noProof/>
                    <w:webHidden/>
                  </w:rPr>
                  <w:fldChar w:fldCharType="begin"/>
                </w:r>
                <w:r w:rsidR="005F195D">
                  <w:rPr>
                    <w:noProof/>
                    <w:webHidden/>
                  </w:rPr>
                  <w:instrText xml:space="preserve"> PAGEREF _Toc400611402 \h </w:instrText>
                </w:r>
                <w:r w:rsidR="005F195D">
                  <w:rPr>
                    <w:noProof/>
                    <w:webHidden/>
                  </w:rPr>
                </w:r>
                <w:r w:rsidR="005F195D">
                  <w:rPr>
                    <w:noProof/>
                    <w:webHidden/>
                  </w:rPr>
                  <w:fldChar w:fldCharType="separate"/>
                </w:r>
                <w:r w:rsidR="005F195D">
                  <w:rPr>
                    <w:noProof/>
                    <w:webHidden/>
                  </w:rPr>
                  <w:t>6</w:t>
                </w:r>
                <w:r w:rsidR="005F195D">
                  <w:rPr>
                    <w:noProof/>
                    <w:webHidden/>
                  </w:rPr>
                  <w:fldChar w:fldCharType="end"/>
                </w:r>
              </w:hyperlink>
            </w:p>
            <w:p w14:paraId="5E134CF4" w14:textId="77777777" w:rsidR="005F195D" w:rsidRDefault="00BD0385">
              <w:pPr>
                <w:pStyle w:val="TOC4"/>
                <w:tabs>
                  <w:tab w:val="right" w:leader="dot" w:pos="9062"/>
                </w:tabs>
                <w:rPr>
                  <w:rFonts w:eastAsiaTheme="minorEastAsia"/>
                  <w:noProof/>
                  <w:lang w:eastAsia="de-CH"/>
                </w:rPr>
              </w:pPr>
              <w:hyperlink w:anchor="_Toc400611403" w:history="1">
                <w:r w:rsidR="005F195D" w:rsidRPr="009702E2">
                  <w:rPr>
                    <w:rStyle w:val="Hyperlink"/>
                    <w:noProof/>
                    <w:lang w:val="en-US"/>
                  </w:rPr>
                  <w:t>7. manage  ads</w:t>
                </w:r>
                <w:r w:rsidR="005F195D">
                  <w:rPr>
                    <w:noProof/>
                    <w:webHidden/>
                  </w:rPr>
                  <w:tab/>
                </w:r>
                <w:r w:rsidR="005F195D">
                  <w:rPr>
                    <w:noProof/>
                    <w:webHidden/>
                  </w:rPr>
                  <w:fldChar w:fldCharType="begin"/>
                </w:r>
                <w:r w:rsidR="005F195D">
                  <w:rPr>
                    <w:noProof/>
                    <w:webHidden/>
                  </w:rPr>
                  <w:instrText xml:space="preserve"> PAGEREF _Toc400611403 \h </w:instrText>
                </w:r>
                <w:r w:rsidR="005F195D">
                  <w:rPr>
                    <w:noProof/>
                    <w:webHidden/>
                  </w:rPr>
                </w:r>
                <w:r w:rsidR="005F195D">
                  <w:rPr>
                    <w:noProof/>
                    <w:webHidden/>
                  </w:rPr>
                  <w:fldChar w:fldCharType="separate"/>
                </w:r>
                <w:r w:rsidR="005F195D">
                  <w:rPr>
                    <w:noProof/>
                    <w:webHidden/>
                  </w:rPr>
                  <w:t>7</w:t>
                </w:r>
                <w:r w:rsidR="005F195D">
                  <w:rPr>
                    <w:noProof/>
                    <w:webHidden/>
                  </w:rPr>
                  <w:fldChar w:fldCharType="end"/>
                </w:r>
              </w:hyperlink>
            </w:p>
            <w:p w14:paraId="257C0BBA" w14:textId="77777777" w:rsidR="005F195D" w:rsidRDefault="00BD0385">
              <w:pPr>
                <w:pStyle w:val="TOC4"/>
                <w:tabs>
                  <w:tab w:val="right" w:leader="dot" w:pos="9062"/>
                </w:tabs>
                <w:rPr>
                  <w:rFonts w:eastAsiaTheme="minorEastAsia"/>
                  <w:noProof/>
                  <w:lang w:eastAsia="de-CH"/>
                </w:rPr>
              </w:pPr>
              <w:hyperlink w:anchor="_Toc400611404" w:history="1">
                <w:r w:rsidR="005F195D" w:rsidRPr="009702E2">
                  <w:rPr>
                    <w:rStyle w:val="Hyperlink"/>
                    <w:noProof/>
                    <w:lang w:val="en-US"/>
                  </w:rPr>
                  <w:t>8. Manage  applicants</w:t>
                </w:r>
                <w:r w:rsidR="005F195D">
                  <w:rPr>
                    <w:noProof/>
                    <w:webHidden/>
                  </w:rPr>
                  <w:tab/>
                </w:r>
                <w:r w:rsidR="005F195D">
                  <w:rPr>
                    <w:noProof/>
                    <w:webHidden/>
                  </w:rPr>
                  <w:fldChar w:fldCharType="begin"/>
                </w:r>
                <w:r w:rsidR="005F195D">
                  <w:rPr>
                    <w:noProof/>
                    <w:webHidden/>
                  </w:rPr>
                  <w:instrText xml:space="preserve"> PAGEREF _Toc400611404 \h </w:instrText>
                </w:r>
                <w:r w:rsidR="005F195D">
                  <w:rPr>
                    <w:noProof/>
                    <w:webHidden/>
                  </w:rPr>
                </w:r>
                <w:r w:rsidR="005F195D">
                  <w:rPr>
                    <w:noProof/>
                    <w:webHidden/>
                  </w:rPr>
                  <w:fldChar w:fldCharType="separate"/>
                </w:r>
                <w:r w:rsidR="005F195D">
                  <w:rPr>
                    <w:noProof/>
                    <w:webHidden/>
                  </w:rPr>
                  <w:t>8</w:t>
                </w:r>
                <w:r w:rsidR="005F195D">
                  <w:rPr>
                    <w:noProof/>
                    <w:webHidden/>
                  </w:rPr>
                  <w:fldChar w:fldCharType="end"/>
                </w:r>
              </w:hyperlink>
            </w:p>
            <w:p w14:paraId="22DAA54E" w14:textId="77777777" w:rsidR="005F195D" w:rsidRDefault="00BD0385">
              <w:pPr>
                <w:pStyle w:val="TOC4"/>
                <w:tabs>
                  <w:tab w:val="right" w:leader="dot" w:pos="9062"/>
                </w:tabs>
                <w:rPr>
                  <w:rFonts w:eastAsiaTheme="minorEastAsia"/>
                  <w:noProof/>
                  <w:lang w:eastAsia="de-CH"/>
                </w:rPr>
              </w:pPr>
              <w:hyperlink w:anchor="_Toc400611405" w:history="1">
                <w:r w:rsidR="005F195D" w:rsidRPr="009702E2">
                  <w:rPr>
                    <w:rStyle w:val="Hyperlink"/>
                    <w:noProof/>
                    <w:lang w:val="en-US"/>
                  </w:rPr>
                  <w:t>9. Compare applicants.</w:t>
                </w:r>
                <w:r w:rsidR="005F195D">
                  <w:rPr>
                    <w:noProof/>
                    <w:webHidden/>
                  </w:rPr>
                  <w:tab/>
                </w:r>
                <w:r w:rsidR="005F195D">
                  <w:rPr>
                    <w:noProof/>
                    <w:webHidden/>
                  </w:rPr>
                  <w:fldChar w:fldCharType="begin"/>
                </w:r>
                <w:r w:rsidR="005F195D">
                  <w:rPr>
                    <w:noProof/>
                    <w:webHidden/>
                  </w:rPr>
                  <w:instrText xml:space="preserve"> PAGEREF _Toc400611405 \h </w:instrText>
                </w:r>
                <w:r w:rsidR="005F195D">
                  <w:rPr>
                    <w:noProof/>
                    <w:webHidden/>
                  </w:rPr>
                </w:r>
                <w:r w:rsidR="005F195D">
                  <w:rPr>
                    <w:noProof/>
                    <w:webHidden/>
                  </w:rPr>
                  <w:fldChar w:fldCharType="separate"/>
                </w:r>
                <w:r w:rsidR="005F195D">
                  <w:rPr>
                    <w:noProof/>
                    <w:webHidden/>
                  </w:rPr>
                  <w:t>9</w:t>
                </w:r>
                <w:r w:rsidR="005F195D">
                  <w:rPr>
                    <w:noProof/>
                    <w:webHidden/>
                  </w:rPr>
                  <w:fldChar w:fldCharType="end"/>
                </w:r>
              </w:hyperlink>
            </w:p>
            <w:p w14:paraId="390466CC" w14:textId="77777777" w:rsidR="005F195D" w:rsidRDefault="00BD0385">
              <w:pPr>
                <w:pStyle w:val="TOC3"/>
                <w:tabs>
                  <w:tab w:val="right" w:leader="dot" w:pos="9062"/>
                </w:tabs>
                <w:rPr>
                  <w:rFonts w:eastAsiaTheme="minorEastAsia"/>
                  <w:noProof/>
                  <w:lang w:eastAsia="de-CH"/>
                </w:rPr>
              </w:pPr>
              <w:hyperlink w:anchor="_Toc400611406" w:history="1">
                <w:r w:rsidR="005F195D" w:rsidRPr="009702E2">
                  <w:rPr>
                    <w:rStyle w:val="Hyperlink"/>
                    <w:noProof/>
                    <w:lang w:val="en-US"/>
                  </w:rPr>
                  <w:t>2.1.3 Searcher use cases</w:t>
                </w:r>
                <w:r w:rsidR="005F195D">
                  <w:rPr>
                    <w:noProof/>
                    <w:webHidden/>
                  </w:rPr>
                  <w:tab/>
                </w:r>
                <w:r w:rsidR="005F195D">
                  <w:rPr>
                    <w:noProof/>
                    <w:webHidden/>
                  </w:rPr>
                  <w:fldChar w:fldCharType="begin"/>
                </w:r>
                <w:r w:rsidR="005F195D">
                  <w:rPr>
                    <w:noProof/>
                    <w:webHidden/>
                  </w:rPr>
                  <w:instrText xml:space="preserve"> PAGEREF _Toc400611406 \h </w:instrText>
                </w:r>
                <w:r w:rsidR="005F195D">
                  <w:rPr>
                    <w:noProof/>
                    <w:webHidden/>
                  </w:rPr>
                </w:r>
                <w:r w:rsidR="005F195D">
                  <w:rPr>
                    <w:noProof/>
                    <w:webHidden/>
                  </w:rPr>
                  <w:fldChar w:fldCharType="separate"/>
                </w:r>
                <w:r w:rsidR="005F195D">
                  <w:rPr>
                    <w:noProof/>
                    <w:webHidden/>
                  </w:rPr>
                  <w:t>10</w:t>
                </w:r>
                <w:r w:rsidR="005F195D">
                  <w:rPr>
                    <w:noProof/>
                    <w:webHidden/>
                  </w:rPr>
                  <w:fldChar w:fldCharType="end"/>
                </w:r>
              </w:hyperlink>
            </w:p>
            <w:p w14:paraId="78E86231" w14:textId="77777777" w:rsidR="005F195D" w:rsidRDefault="00BD0385">
              <w:pPr>
                <w:pStyle w:val="TOC4"/>
                <w:tabs>
                  <w:tab w:val="right" w:leader="dot" w:pos="9062"/>
                </w:tabs>
                <w:rPr>
                  <w:rFonts w:eastAsiaTheme="minorEastAsia"/>
                  <w:noProof/>
                  <w:lang w:eastAsia="de-CH"/>
                </w:rPr>
              </w:pPr>
              <w:hyperlink w:anchor="_Toc400611407" w:history="1">
                <w:r w:rsidR="005F195D" w:rsidRPr="009702E2">
                  <w:rPr>
                    <w:rStyle w:val="Hyperlink"/>
                    <w:noProof/>
                    <w:lang w:val="en-US"/>
                  </w:rPr>
                  <w:t>10. Filter ads when searching for a room</w:t>
                </w:r>
                <w:r w:rsidR="005F195D">
                  <w:rPr>
                    <w:noProof/>
                    <w:webHidden/>
                  </w:rPr>
                  <w:tab/>
                </w:r>
                <w:r w:rsidR="005F195D">
                  <w:rPr>
                    <w:noProof/>
                    <w:webHidden/>
                  </w:rPr>
                  <w:fldChar w:fldCharType="begin"/>
                </w:r>
                <w:r w:rsidR="005F195D">
                  <w:rPr>
                    <w:noProof/>
                    <w:webHidden/>
                  </w:rPr>
                  <w:instrText xml:space="preserve"> PAGEREF _Toc400611407 \h </w:instrText>
                </w:r>
                <w:r w:rsidR="005F195D">
                  <w:rPr>
                    <w:noProof/>
                    <w:webHidden/>
                  </w:rPr>
                </w:r>
                <w:r w:rsidR="005F195D">
                  <w:rPr>
                    <w:noProof/>
                    <w:webHidden/>
                  </w:rPr>
                  <w:fldChar w:fldCharType="separate"/>
                </w:r>
                <w:r w:rsidR="005F195D">
                  <w:rPr>
                    <w:noProof/>
                    <w:webHidden/>
                  </w:rPr>
                  <w:t>10</w:t>
                </w:r>
                <w:r w:rsidR="005F195D">
                  <w:rPr>
                    <w:noProof/>
                    <w:webHidden/>
                  </w:rPr>
                  <w:fldChar w:fldCharType="end"/>
                </w:r>
              </w:hyperlink>
            </w:p>
            <w:p w14:paraId="060BF9F3" w14:textId="77777777" w:rsidR="005F195D" w:rsidRDefault="00BD0385">
              <w:pPr>
                <w:pStyle w:val="TOC4"/>
                <w:tabs>
                  <w:tab w:val="right" w:leader="dot" w:pos="9062"/>
                </w:tabs>
                <w:rPr>
                  <w:rFonts w:eastAsiaTheme="minorEastAsia"/>
                  <w:noProof/>
                  <w:lang w:eastAsia="de-CH"/>
                </w:rPr>
              </w:pPr>
              <w:hyperlink w:anchor="_Toc400611408" w:history="1">
                <w:r w:rsidR="005F195D" w:rsidRPr="009702E2">
                  <w:rPr>
                    <w:rStyle w:val="Hyperlink"/>
                    <w:noProof/>
                    <w:lang w:val="en-US"/>
                  </w:rPr>
                  <w:t>11. Filter ads when searching for roommates</w:t>
                </w:r>
                <w:r w:rsidR="005F195D">
                  <w:rPr>
                    <w:noProof/>
                    <w:webHidden/>
                  </w:rPr>
                  <w:tab/>
                </w:r>
                <w:r w:rsidR="005F195D">
                  <w:rPr>
                    <w:noProof/>
                    <w:webHidden/>
                  </w:rPr>
                  <w:fldChar w:fldCharType="begin"/>
                </w:r>
                <w:r w:rsidR="005F195D">
                  <w:rPr>
                    <w:noProof/>
                    <w:webHidden/>
                  </w:rPr>
                  <w:instrText xml:space="preserve"> PAGEREF _Toc400611408 \h </w:instrText>
                </w:r>
                <w:r w:rsidR="005F195D">
                  <w:rPr>
                    <w:noProof/>
                    <w:webHidden/>
                  </w:rPr>
                </w:r>
                <w:r w:rsidR="005F195D">
                  <w:rPr>
                    <w:noProof/>
                    <w:webHidden/>
                  </w:rPr>
                  <w:fldChar w:fldCharType="separate"/>
                </w:r>
                <w:r w:rsidR="005F195D">
                  <w:rPr>
                    <w:noProof/>
                    <w:webHidden/>
                  </w:rPr>
                  <w:t>11</w:t>
                </w:r>
                <w:r w:rsidR="005F195D">
                  <w:rPr>
                    <w:noProof/>
                    <w:webHidden/>
                  </w:rPr>
                  <w:fldChar w:fldCharType="end"/>
                </w:r>
              </w:hyperlink>
            </w:p>
            <w:p w14:paraId="14809468" w14:textId="77777777" w:rsidR="005F195D" w:rsidRDefault="00BD0385">
              <w:pPr>
                <w:pStyle w:val="TOC4"/>
                <w:tabs>
                  <w:tab w:val="right" w:leader="dot" w:pos="9062"/>
                </w:tabs>
                <w:rPr>
                  <w:rFonts w:eastAsiaTheme="minorEastAsia"/>
                  <w:noProof/>
                  <w:lang w:eastAsia="de-CH"/>
                </w:rPr>
              </w:pPr>
              <w:hyperlink w:anchor="_Toc400611409" w:history="1">
                <w:r w:rsidR="005F195D" w:rsidRPr="009702E2">
                  <w:rPr>
                    <w:rStyle w:val="Hyperlink"/>
                    <w:noProof/>
                    <w:lang w:val="en-US"/>
                  </w:rPr>
                  <w:t>12. Ask question to an ad (as a registered user)</w:t>
                </w:r>
                <w:r w:rsidR="005F195D">
                  <w:rPr>
                    <w:noProof/>
                    <w:webHidden/>
                  </w:rPr>
                  <w:tab/>
                </w:r>
                <w:r w:rsidR="005F195D">
                  <w:rPr>
                    <w:noProof/>
                    <w:webHidden/>
                  </w:rPr>
                  <w:fldChar w:fldCharType="begin"/>
                </w:r>
                <w:r w:rsidR="005F195D">
                  <w:rPr>
                    <w:noProof/>
                    <w:webHidden/>
                  </w:rPr>
                  <w:instrText xml:space="preserve"> PAGEREF _Toc400611409 \h </w:instrText>
                </w:r>
                <w:r w:rsidR="005F195D">
                  <w:rPr>
                    <w:noProof/>
                    <w:webHidden/>
                  </w:rPr>
                </w:r>
                <w:r w:rsidR="005F195D">
                  <w:rPr>
                    <w:noProof/>
                    <w:webHidden/>
                  </w:rPr>
                  <w:fldChar w:fldCharType="separate"/>
                </w:r>
                <w:r w:rsidR="005F195D">
                  <w:rPr>
                    <w:noProof/>
                    <w:webHidden/>
                  </w:rPr>
                  <w:t>11</w:t>
                </w:r>
                <w:r w:rsidR="005F195D">
                  <w:rPr>
                    <w:noProof/>
                    <w:webHidden/>
                  </w:rPr>
                  <w:fldChar w:fldCharType="end"/>
                </w:r>
              </w:hyperlink>
            </w:p>
            <w:p w14:paraId="23CA04F1" w14:textId="77777777" w:rsidR="005F195D" w:rsidRDefault="00BD0385">
              <w:pPr>
                <w:pStyle w:val="TOC4"/>
                <w:tabs>
                  <w:tab w:val="right" w:leader="dot" w:pos="9062"/>
                </w:tabs>
                <w:rPr>
                  <w:rFonts w:eastAsiaTheme="minorEastAsia"/>
                  <w:noProof/>
                  <w:lang w:eastAsia="de-CH"/>
                </w:rPr>
              </w:pPr>
              <w:hyperlink w:anchor="_Toc400611410" w:history="1">
                <w:r w:rsidR="005F195D" w:rsidRPr="009702E2">
                  <w:rPr>
                    <w:rStyle w:val="Hyperlink"/>
                    <w:noProof/>
                    <w:lang w:val="en-US"/>
                  </w:rPr>
                  <w:t>13. Public question system</w:t>
                </w:r>
                <w:r w:rsidR="005F195D">
                  <w:rPr>
                    <w:noProof/>
                    <w:webHidden/>
                  </w:rPr>
                  <w:tab/>
                </w:r>
                <w:r w:rsidR="005F195D">
                  <w:rPr>
                    <w:noProof/>
                    <w:webHidden/>
                  </w:rPr>
                  <w:fldChar w:fldCharType="begin"/>
                </w:r>
                <w:r w:rsidR="005F195D">
                  <w:rPr>
                    <w:noProof/>
                    <w:webHidden/>
                  </w:rPr>
                  <w:instrText xml:space="preserve"> PAGEREF _Toc400611410 \h </w:instrText>
                </w:r>
                <w:r w:rsidR="005F195D">
                  <w:rPr>
                    <w:noProof/>
                    <w:webHidden/>
                  </w:rPr>
                </w:r>
                <w:r w:rsidR="005F195D">
                  <w:rPr>
                    <w:noProof/>
                    <w:webHidden/>
                  </w:rPr>
                  <w:fldChar w:fldCharType="separate"/>
                </w:r>
                <w:r w:rsidR="005F195D">
                  <w:rPr>
                    <w:noProof/>
                    <w:webHidden/>
                  </w:rPr>
                  <w:t>12</w:t>
                </w:r>
                <w:r w:rsidR="005F195D">
                  <w:rPr>
                    <w:noProof/>
                    <w:webHidden/>
                  </w:rPr>
                  <w:fldChar w:fldCharType="end"/>
                </w:r>
              </w:hyperlink>
            </w:p>
            <w:p w14:paraId="182C5D02" w14:textId="77777777" w:rsidR="005F195D" w:rsidRDefault="00BD0385">
              <w:pPr>
                <w:pStyle w:val="TOC4"/>
                <w:tabs>
                  <w:tab w:val="right" w:leader="dot" w:pos="9062"/>
                </w:tabs>
                <w:rPr>
                  <w:rFonts w:eastAsiaTheme="minorEastAsia"/>
                  <w:noProof/>
                  <w:lang w:eastAsia="de-CH"/>
                </w:rPr>
              </w:pPr>
              <w:hyperlink w:anchor="_Toc400611411" w:history="1">
                <w:r w:rsidR="005F195D" w:rsidRPr="009702E2">
                  <w:rPr>
                    <w:rStyle w:val="Hyperlink"/>
                    <w:noProof/>
                    <w:lang w:val="en-US"/>
                  </w:rPr>
                  <w:t>14.  Bookmark  ads (registered users only)</w:t>
                </w:r>
                <w:r w:rsidR="005F195D">
                  <w:rPr>
                    <w:noProof/>
                    <w:webHidden/>
                  </w:rPr>
                  <w:tab/>
                </w:r>
                <w:r w:rsidR="005F195D">
                  <w:rPr>
                    <w:noProof/>
                    <w:webHidden/>
                  </w:rPr>
                  <w:fldChar w:fldCharType="begin"/>
                </w:r>
                <w:r w:rsidR="005F195D">
                  <w:rPr>
                    <w:noProof/>
                    <w:webHidden/>
                  </w:rPr>
                  <w:instrText xml:space="preserve"> PAGEREF _Toc400611411 \h </w:instrText>
                </w:r>
                <w:r w:rsidR="005F195D">
                  <w:rPr>
                    <w:noProof/>
                    <w:webHidden/>
                  </w:rPr>
                </w:r>
                <w:r w:rsidR="005F195D">
                  <w:rPr>
                    <w:noProof/>
                    <w:webHidden/>
                  </w:rPr>
                  <w:fldChar w:fldCharType="separate"/>
                </w:r>
                <w:r w:rsidR="005F195D">
                  <w:rPr>
                    <w:noProof/>
                    <w:webHidden/>
                  </w:rPr>
                  <w:t>13</w:t>
                </w:r>
                <w:r w:rsidR="005F195D">
                  <w:rPr>
                    <w:noProof/>
                    <w:webHidden/>
                  </w:rPr>
                  <w:fldChar w:fldCharType="end"/>
                </w:r>
              </w:hyperlink>
            </w:p>
            <w:p w14:paraId="78F8C5D4" w14:textId="77777777" w:rsidR="005F195D" w:rsidRDefault="00BD0385">
              <w:pPr>
                <w:pStyle w:val="TOC4"/>
                <w:tabs>
                  <w:tab w:val="right" w:leader="dot" w:pos="9062"/>
                </w:tabs>
                <w:rPr>
                  <w:rFonts w:eastAsiaTheme="minorEastAsia"/>
                  <w:noProof/>
                  <w:lang w:eastAsia="de-CH"/>
                </w:rPr>
              </w:pPr>
              <w:hyperlink w:anchor="_Toc400611412" w:history="1">
                <w:r w:rsidR="005F195D" w:rsidRPr="009702E2">
                  <w:rPr>
                    <w:rStyle w:val="Hyperlink"/>
                    <w:noProof/>
                    <w:lang w:val="en-US"/>
                  </w:rPr>
                  <w:t>15.  Delete bookmark ads (registered users only)</w:t>
                </w:r>
                <w:r w:rsidR="005F195D">
                  <w:rPr>
                    <w:noProof/>
                    <w:webHidden/>
                  </w:rPr>
                  <w:tab/>
                </w:r>
                <w:r w:rsidR="005F195D">
                  <w:rPr>
                    <w:noProof/>
                    <w:webHidden/>
                  </w:rPr>
                  <w:fldChar w:fldCharType="begin"/>
                </w:r>
                <w:r w:rsidR="005F195D">
                  <w:rPr>
                    <w:noProof/>
                    <w:webHidden/>
                  </w:rPr>
                  <w:instrText xml:space="preserve"> PAGEREF _Toc400611412 \h </w:instrText>
                </w:r>
                <w:r w:rsidR="005F195D">
                  <w:rPr>
                    <w:noProof/>
                    <w:webHidden/>
                  </w:rPr>
                </w:r>
                <w:r w:rsidR="005F195D">
                  <w:rPr>
                    <w:noProof/>
                    <w:webHidden/>
                  </w:rPr>
                  <w:fldChar w:fldCharType="separate"/>
                </w:r>
                <w:r w:rsidR="005F195D">
                  <w:rPr>
                    <w:noProof/>
                    <w:webHidden/>
                  </w:rPr>
                  <w:t>14</w:t>
                </w:r>
                <w:r w:rsidR="005F195D">
                  <w:rPr>
                    <w:noProof/>
                    <w:webHidden/>
                  </w:rPr>
                  <w:fldChar w:fldCharType="end"/>
                </w:r>
              </w:hyperlink>
            </w:p>
            <w:p w14:paraId="7ACA4761" w14:textId="77777777" w:rsidR="005F195D" w:rsidRDefault="00BD0385">
              <w:pPr>
                <w:pStyle w:val="TOC4"/>
                <w:tabs>
                  <w:tab w:val="right" w:leader="dot" w:pos="9062"/>
                </w:tabs>
                <w:rPr>
                  <w:rFonts w:eastAsiaTheme="minorEastAsia"/>
                  <w:noProof/>
                  <w:lang w:eastAsia="de-CH"/>
                </w:rPr>
              </w:pPr>
              <w:hyperlink w:anchor="_Toc400611413" w:history="1">
                <w:r w:rsidR="005F195D" w:rsidRPr="009702E2">
                  <w:rPr>
                    <w:rStyle w:val="Hyperlink"/>
                    <w:noProof/>
                    <w:lang w:val="en-US"/>
                  </w:rPr>
                  <w:t>16.  Appointment accepting ( for registered users)</w:t>
                </w:r>
                <w:r w:rsidR="005F195D">
                  <w:rPr>
                    <w:noProof/>
                    <w:webHidden/>
                  </w:rPr>
                  <w:tab/>
                </w:r>
                <w:r w:rsidR="005F195D">
                  <w:rPr>
                    <w:noProof/>
                    <w:webHidden/>
                  </w:rPr>
                  <w:fldChar w:fldCharType="begin"/>
                </w:r>
                <w:r w:rsidR="005F195D">
                  <w:rPr>
                    <w:noProof/>
                    <w:webHidden/>
                  </w:rPr>
                  <w:instrText xml:space="preserve"> PAGEREF _Toc400611413 \h </w:instrText>
                </w:r>
                <w:r w:rsidR="005F195D">
                  <w:rPr>
                    <w:noProof/>
                    <w:webHidden/>
                  </w:rPr>
                </w:r>
                <w:r w:rsidR="005F195D">
                  <w:rPr>
                    <w:noProof/>
                    <w:webHidden/>
                  </w:rPr>
                  <w:fldChar w:fldCharType="separate"/>
                </w:r>
                <w:r w:rsidR="005F195D">
                  <w:rPr>
                    <w:noProof/>
                    <w:webHidden/>
                  </w:rPr>
                  <w:t>15</w:t>
                </w:r>
                <w:r w:rsidR="005F195D">
                  <w:rPr>
                    <w:noProof/>
                    <w:webHidden/>
                  </w:rPr>
                  <w:fldChar w:fldCharType="end"/>
                </w:r>
              </w:hyperlink>
            </w:p>
            <w:p w14:paraId="3D214DB3" w14:textId="77777777" w:rsidR="005F195D" w:rsidRDefault="00BD0385">
              <w:pPr>
                <w:pStyle w:val="TOC4"/>
                <w:tabs>
                  <w:tab w:val="right" w:leader="dot" w:pos="9062"/>
                </w:tabs>
                <w:rPr>
                  <w:rFonts w:eastAsiaTheme="minorEastAsia"/>
                  <w:noProof/>
                  <w:lang w:eastAsia="de-CH"/>
                </w:rPr>
              </w:pPr>
              <w:hyperlink w:anchor="_Toc400611414" w:history="1">
                <w:r w:rsidR="005F195D" w:rsidRPr="009702E2">
                  <w:rPr>
                    <w:rStyle w:val="Hyperlink"/>
                    <w:noProof/>
                    <w:lang w:val="en-US"/>
                  </w:rPr>
                  <w:t>17.  User wants to make an appointment to visit ( for registered users)</w:t>
                </w:r>
                <w:r w:rsidR="005F195D">
                  <w:rPr>
                    <w:noProof/>
                    <w:webHidden/>
                  </w:rPr>
                  <w:tab/>
                </w:r>
                <w:r w:rsidR="005F195D">
                  <w:rPr>
                    <w:noProof/>
                    <w:webHidden/>
                  </w:rPr>
                  <w:fldChar w:fldCharType="begin"/>
                </w:r>
                <w:r w:rsidR="005F195D">
                  <w:rPr>
                    <w:noProof/>
                    <w:webHidden/>
                  </w:rPr>
                  <w:instrText xml:space="preserve"> PAGEREF _Toc400611414 \h </w:instrText>
                </w:r>
                <w:r w:rsidR="005F195D">
                  <w:rPr>
                    <w:noProof/>
                    <w:webHidden/>
                  </w:rPr>
                </w:r>
                <w:r w:rsidR="005F195D">
                  <w:rPr>
                    <w:noProof/>
                    <w:webHidden/>
                  </w:rPr>
                  <w:fldChar w:fldCharType="separate"/>
                </w:r>
                <w:r w:rsidR="005F195D">
                  <w:rPr>
                    <w:noProof/>
                    <w:webHidden/>
                  </w:rPr>
                  <w:t>15</w:t>
                </w:r>
                <w:r w:rsidR="005F195D">
                  <w:rPr>
                    <w:noProof/>
                    <w:webHidden/>
                  </w:rPr>
                  <w:fldChar w:fldCharType="end"/>
                </w:r>
              </w:hyperlink>
            </w:p>
            <w:p w14:paraId="41AE9070" w14:textId="77777777" w:rsidR="005F195D" w:rsidRDefault="00BD0385">
              <w:pPr>
                <w:pStyle w:val="TOC3"/>
                <w:tabs>
                  <w:tab w:val="right" w:leader="dot" w:pos="9062"/>
                </w:tabs>
                <w:rPr>
                  <w:rFonts w:eastAsiaTheme="minorEastAsia"/>
                  <w:noProof/>
                  <w:lang w:eastAsia="de-CH"/>
                </w:rPr>
              </w:pPr>
              <w:hyperlink w:anchor="_Toc400611415" w:history="1">
                <w:r w:rsidR="005F195D" w:rsidRPr="009702E2">
                  <w:rPr>
                    <w:rStyle w:val="Hyperlink"/>
                    <w:noProof/>
                    <w:lang w:val="en-US"/>
                  </w:rPr>
                  <w:t>2.1.4 other use cases</w:t>
                </w:r>
                <w:r w:rsidR="005F195D">
                  <w:rPr>
                    <w:noProof/>
                    <w:webHidden/>
                  </w:rPr>
                  <w:tab/>
                </w:r>
                <w:r w:rsidR="005F195D">
                  <w:rPr>
                    <w:noProof/>
                    <w:webHidden/>
                  </w:rPr>
                  <w:fldChar w:fldCharType="begin"/>
                </w:r>
                <w:r w:rsidR="005F195D">
                  <w:rPr>
                    <w:noProof/>
                    <w:webHidden/>
                  </w:rPr>
                  <w:instrText xml:space="preserve"> PAGEREF _Toc400611415 \h </w:instrText>
                </w:r>
                <w:r w:rsidR="005F195D">
                  <w:rPr>
                    <w:noProof/>
                    <w:webHidden/>
                  </w:rPr>
                </w:r>
                <w:r w:rsidR="005F195D">
                  <w:rPr>
                    <w:noProof/>
                    <w:webHidden/>
                  </w:rPr>
                  <w:fldChar w:fldCharType="separate"/>
                </w:r>
                <w:r w:rsidR="005F195D">
                  <w:rPr>
                    <w:noProof/>
                    <w:webHidden/>
                  </w:rPr>
                  <w:t>16</w:t>
                </w:r>
                <w:r w:rsidR="005F195D">
                  <w:rPr>
                    <w:noProof/>
                    <w:webHidden/>
                  </w:rPr>
                  <w:fldChar w:fldCharType="end"/>
                </w:r>
              </w:hyperlink>
            </w:p>
            <w:p w14:paraId="60E7EC4E" w14:textId="77777777" w:rsidR="005F195D" w:rsidRDefault="00BD0385">
              <w:pPr>
                <w:pStyle w:val="TOC4"/>
                <w:tabs>
                  <w:tab w:val="right" w:leader="dot" w:pos="9062"/>
                </w:tabs>
                <w:rPr>
                  <w:rFonts w:eastAsiaTheme="minorEastAsia"/>
                  <w:noProof/>
                  <w:lang w:eastAsia="de-CH"/>
                </w:rPr>
              </w:pPr>
              <w:hyperlink w:anchor="_Toc400611416" w:history="1">
                <w:r w:rsidR="005F195D" w:rsidRPr="009702E2">
                  <w:rPr>
                    <w:rStyle w:val="Hyperlink"/>
                    <w:rFonts w:ascii="Times New Roman" w:hAnsi="Times New Roman" w:cs="Times New Roman"/>
                    <w:noProof/>
                    <w:lang w:val="en-US"/>
                  </w:rPr>
                  <w:t>18. Register on the website</w:t>
                </w:r>
                <w:r w:rsidR="005F195D">
                  <w:rPr>
                    <w:noProof/>
                    <w:webHidden/>
                  </w:rPr>
                  <w:tab/>
                </w:r>
                <w:r w:rsidR="005F195D">
                  <w:rPr>
                    <w:noProof/>
                    <w:webHidden/>
                  </w:rPr>
                  <w:fldChar w:fldCharType="begin"/>
                </w:r>
                <w:r w:rsidR="005F195D">
                  <w:rPr>
                    <w:noProof/>
                    <w:webHidden/>
                  </w:rPr>
                  <w:instrText xml:space="preserve"> PAGEREF _Toc400611416 \h </w:instrText>
                </w:r>
                <w:r w:rsidR="005F195D">
                  <w:rPr>
                    <w:noProof/>
                    <w:webHidden/>
                  </w:rPr>
                </w:r>
                <w:r w:rsidR="005F195D">
                  <w:rPr>
                    <w:noProof/>
                    <w:webHidden/>
                  </w:rPr>
                  <w:fldChar w:fldCharType="separate"/>
                </w:r>
                <w:r w:rsidR="005F195D">
                  <w:rPr>
                    <w:noProof/>
                    <w:webHidden/>
                  </w:rPr>
                  <w:t>16</w:t>
                </w:r>
                <w:r w:rsidR="005F195D">
                  <w:rPr>
                    <w:noProof/>
                    <w:webHidden/>
                  </w:rPr>
                  <w:fldChar w:fldCharType="end"/>
                </w:r>
              </w:hyperlink>
            </w:p>
            <w:p w14:paraId="3C616173" w14:textId="77777777" w:rsidR="005F195D" w:rsidRDefault="00BD0385">
              <w:pPr>
                <w:pStyle w:val="TOC4"/>
                <w:tabs>
                  <w:tab w:val="right" w:leader="dot" w:pos="9062"/>
                </w:tabs>
                <w:rPr>
                  <w:rFonts w:eastAsiaTheme="minorEastAsia"/>
                  <w:noProof/>
                  <w:lang w:eastAsia="de-CH"/>
                </w:rPr>
              </w:pPr>
              <w:hyperlink w:anchor="_Toc400611417" w:history="1">
                <w:r w:rsidR="005F195D" w:rsidRPr="009702E2">
                  <w:rPr>
                    <w:rStyle w:val="Hyperlink"/>
                    <w:noProof/>
                    <w:lang w:val="en-US"/>
                  </w:rPr>
                  <w:t>19. login on the website as a registered user</w:t>
                </w:r>
                <w:r w:rsidR="005F195D">
                  <w:rPr>
                    <w:noProof/>
                    <w:webHidden/>
                  </w:rPr>
                  <w:tab/>
                </w:r>
                <w:r w:rsidR="005F195D">
                  <w:rPr>
                    <w:noProof/>
                    <w:webHidden/>
                  </w:rPr>
                  <w:fldChar w:fldCharType="begin"/>
                </w:r>
                <w:r w:rsidR="005F195D">
                  <w:rPr>
                    <w:noProof/>
                    <w:webHidden/>
                  </w:rPr>
                  <w:instrText xml:space="preserve"> PAGEREF _Toc400611417 \h </w:instrText>
                </w:r>
                <w:r w:rsidR="005F195D">
                  <w:rPr>
                    <w:noProof/>
                    <w:webHidden/>
                  </w:rPr>
                </w:r>
                <w:r w:rsidR="005F195D">
                  <w:rPr>
                    <w:noProof/>
                    <w:webHidden/>
                  </w:rPr>
                  <w:fldChar w:fldCharType="separate"/>
                </w:r>
                <w:r w:rsidR="005F195D">
                  <w:rPr>
                    <w:noProof/>
                    <w:webHidden/>
                  </w:rPr>
                  <w:t>17</w:t>
                </w:r>
                <w:r w:rsidR="005F195D">
                  <w:rPr>
                    <w:noProof/>
                    <w:webHidden/>
                  </w:rPr>
                  <w:fldChar w:fldCharType="end"/>
                </w:r>
              </w:hyperlink>
            </w:p>
            <w:p w14:paraId="7EE44EF1" w14:textId="77777777" w:rsidR="005F195D" w:rsidRDefault="00BD0385">
              <w:pPr>
                <w:pStyle w:val="TOC4"/>
                <w:tabs>
                  <w:tab w:val="right" w:leader="dot" w:pos="9062"/>
                </w:tabs>
                <w:rPr>
                  <w:rFonts w:eastAsiaTheme="minorEastAsia"/>
                  <w:noProof/>
                  <w:lang w:eastAsia="de-CH"/>
                </w:rPr>
              </w:pPr>
              <w:hyperlink w:anchor="_Toc400611418" w:history="1">
                <w:r w:rsidR="005F195D" w:rsidRPr="009702E2">
                  <w:rPr>
                    <w:rStyle w:val="Hyperlink"/>
                    <w:noProof/>
                    <w:lang w:val="en-US"/>
                  </w:rPr>
                  <w:t>20. Send PM to an user( as a registered user)</w:t>
                </w:r>
                <w:r w:rsidR="005F195D">
                  <w:rPr>
                    <w:noProof/>
                    <w:webHidden/>
                  </w:rPr>
                  <w:tab/>
                </w:r>
                <w:r w:rsidR="005F195D">
                  <w:rPr>
                    <w:noProof/>
                    <w:webHidden/>
                  </w:rPr>
                  <w:fldChar w:fldCharType="begin"/>
                </w:r>
                <w:r w:rsidR="005F195D">
                  <w:rPr>
                    <w:noProof/>
                    <w:webHidden/>
                  </w:rPr>
                  <w:instrText xml:space="preserve"> PAGEREF _Toc400611418 \h </w:instrText>
                </w:r>
                <w:r w:rsidR="005F195D">
                  <w:rPr>
                    <w:noProof/>
                    <w:webHidden/>
                  </w:rPr>
                </w:r>
                <w:r w:rsidR="005F195D">
                  <w:rPr>
                    <w:noProof/>
                    <w:webHidden/>
                  </w:rPr>
                  <w:fldChar w:fldCharType="separate"/>
                </w:r>
                <w:r w:rsidR="005F195D">
                  <w:rPr>
                    <w:noProof/>
                    <w:webHidden/>
                  </w:rPr>
                  <w:t>18</w:t>
                </w:r>
                <w:r w:rsidR="005F195D">
                  <w:rPr>
                    <w:noProof/>
                    <w:webHidden/>
                  </w:rPr>
                  <w:fldChar w:fldCharType="end"/>
                </w:r>
              </w:hyperlink>
            </w:p>
            <w:p w14:paraId="17B56F69" w14:textId="77777777" w:rsidR="005F195D" w:rsidRDefault="00BD0385">
              <w:pPr>
                <w:pStyle w:val="TOC4"/>
                <w:tabs>
                  <w:tab w:val="right" w:leader="dot" w:pos="9062"/>
                </w:tabs>
                <w:rPr>
                  <w:rFonts w:eastAsiaTheme="minorEastAsia"/>
                  <w:noProof/>
                  <w:lang w:eastAsia="de-CH"/>
                </w:rPr>
              </w:pPr>
              <w:hyperlink w:anchor="_Toc400611419" w:history="1">
                <w:r w:rsidR="005F195D" w:rsidRPr="009702E2">
                  <w:rPr>
                    <w:rStyle w:val="Hyperlink"/>
                    <w:noProof/>
                    <w:lang w:val="en-US"/>
                  </w:rPr>
                  <w:t>21. forgot password/ link as non-registered user</w:t>
                </w:r>
                <w:r w:rsidR="005F195D">
                  <w:rPr>
                    <w:noProof/>
                    <w:webHidden/>
                  </w:rPr>
                  <w:tab/>
                </w:r>
                <w:r w:rsidR="005F195D">
                  <w:rPr>
                    <w:noProof/>
                    <w:webHidden/>
                  </w:rPr>
                  <w:fldChar w:fldCharType="begin"/>
                </w:r>
                <w:r w:rsidR="005F195D">
                  <w:rPr>
                    <w:noProof/>
                    <w:webHidden/>
                  </w:rPr>
                  <w:instrText xml:space="preserve"> PAGEREF _Toc400611419 \h </w:instrText>
                </w:r>
                <w:r w:rsidR="005F195D">
                  <w:rPr>
                    <w:noProof/>
                    <w:webHidden/>
                  </w:rPr>
                </w:r>
                <w:r w:rsidR="005F195D">
                  <w:rPr>
                    <w:noProof/>
                    <w:webHidden/>
                  </w:rPr>
                  <w:fldChar w:fldCharType="separate"/>
                </w:r>
                <w:r w:rsidR="005F195D">
                  <w:rPr>
                    <w:noProof/>
                    <w:webHidden/>
                  </w:rPr>
                  <w:t>19</w:t>
                </w:r>
                <w:r w:rsidR="005F195D">
                  <w:rPr>
                    <w:noProof/>
                    <w:webHidden/>
                  </w:rPr>
                  <w:fldChar w:fldCharType="end"/>
                </w:r>
              </w:hyperlink>
            </w:p>
            <w:p w14:paraId="267FCC5D" w14:textId="77777777" w:rsidR="005F195D" w:rsidRDefault="00BD0385">
              <w:pPr>
                <w:pStyle w:val="TOC4"/>
                <w:tabs>
                  <w:tab w:val="right" w:leader="dot" w:pos="9062"/>
                </w:tabs>
                <w:rPr>
                  <w:rFonts w:eastAsiaTheme="minorEastAsia"/>
                  <w:noProof/>
                  <w:lang w:eastAsia="de-CH"/>
                </w:rPr>
              </w:pPr>
              <w:hyperlink w:anchor="_Toc400611420" w:history="1">
                <w:r w:rsidR="005F195D" w:rsidRPr="009702E2">
                  <w:rPr>
                    <w:rStyle w:val="Hyperlink"/>
                    <w:noProof/>
                    <w:lang w:val="en-US"/>
                  </w:rPr>
                  <w:t>22. forgot username/password as a-registered user</w:t>
                </w:r>
                <w:r w:rsidR="005F195D">
                  <w:rPr>
                    <w:noProof/>
                    <w:webHidden/>
                  </w:rPr>
                  <w:tab/>
                </w:r>
                <w:r w:rsidR="005F195D">
                  <w:rPr>
                    <w:noProof/>
                    <w:webHidden/>
                  </w:rPr>
                  <w:fldChar w:fldCharType="begin"/>
                </w:r>
                <w:r w:rsidR="005F195D">
                  <w:rPr>
                    <w:noProof/>
                    <w:webHidden/>
                  </w:rPr>
                  <w:instrText xml:space="preserve"> PAGEREF _Toc400611420 \h </w:instrText>
                </w:r>
                <w:r w:rsidR="005F195D">
                  <w:rPr>
                    <w:noProof/>
                    <w:webHidden/>
                  </w:rPr>
                </w:r>
                <w:r w:rsidR="005F195D">
                  <w:rPr>
                    <w:noProof/>
                    <w:webHidden/>
                  </w:rPr>
                  <w:fldChar w:fldCharType="separate"/>
                </w:r>
                <w:r w:rsidR="005F195D">
                  <w:rPr>
                    <w:noProof/>
                    <w:webHidden/>
                  </w:rPr>
                  <w:t>20</w:t>
                </w:r>
                <w:r w:rsidR="005F195D">
                  <w:rPr>
                    <w:noProof/>
                    <w:webHidden/>
                  </w:rPr>
                  <w:fldChar w:fldCharType="end"/>
                </w:r>
              </w:hyperlink>
            </w:p>
            <w:p w14:paraId="0FCFCEA0" w14:textId="77777777" w:rsidR="005F195D" w:rsidRDefault="00BD0385">
              <w:pPr>
                <w:pStyle w:val="TOC2"/>
                <w:tabs>
                  <w:tab w:val="right" w:leader="dot" w:pos="9062"/>
                </w:tabs>
                <w:rPr>
                  <w:rFonts w:eastAsiaTheme="minorEastAsia"/>
                  <w:noProof/>
                  <w:lang w:eastAsia="de-CH"/>
                </w:rPr>
              </w:pPr>
              <w:hyperlink w:anchor="_Toc400611421" w:history="1">
                <w:r w:rsidR="005F195D" w:rsidRPr="009702E2">
                  <w:rPr>
                    <w:rStyle w:val="Hyperlink"/>
                    <w:noProof/>
                    <w:lang w:val="en-US"/>
                  </w:rPr>
                  <w:t>2.2 Actor characteristics</w:t>
                </w:r>
                <w:r w:rsidR="005F195D">
                  <w:rPr>
                    <w:noProof/>
                    <w:webHidden/>
                  </w:rPr>
                  <w:tab/>
                </w:r>
                <w:r w:rsidR="005F195D">
                  <w:rPr>
                    <w:noProof/>
                    <w:webHidden/>
                  </w:rPr>
                  <w:fldChar w:fldCharType="begin"/>
                </w:r>
                <w:r w:rsidR="005F195D">
                  <w:rPr>
                    <w:noProof/>
                    <w:webHidden/>
                  </w:rPr>
                  <w:instrText xml:space="preserve"> PAGEREF _Toc400611421 \h </w:instrText>
                </w:r>
                <w:r w:rsidR="005F195D">
                  <w:rPr>
                    <w:noProof/>
                    <w:webHidden/>
                  </w:rPr>
                </w:r>
                <w:r w:rsidR="005F195D">
                  <w:rPr>
                    <w:noProof/>
                    <w:webHidden/>
                  </w:rPr>
                  <w:fldChar w:fldCharType="separate"/>
                </w:r>
                <w:r w:rsidR="005F195D">
                  <w:rPr>
                    <w:noProof/>
                    <w:webHidden/>
                  </w:rPr>
                  <w:t>22</w:t>
                </w:r>
                <w:r w:rsidR="005F195D">
                  <w:rPr>
                    <w:noProof/>
                    <w:webHidden/>
                  </w:rPr>
                  <w:fldChar w:fldCharType="end"/>
                </w:r>
              </w:hyperlink>
            </w:p>
            <w:p w14:paraId="32368480" w14:textId="77777777" w:rsidR="005F195D" w:rsidRDefault="00BD0385">
              <w:pPr>
                <w:pStyle w:val="TOC1"/>
                <w:tabs>
                  <w:tab w:val="right" w:leader="dot" w:pos="9062"/>
                </w:tabs>
                <w:rPr>
                  <w:rFonts w:eastAsiaTheme="minorEastAsia"/>
                  <w:noProof/>
                  <w:lang w:eastAsia="de-CH"/>
                </w:rPr>
              </w:pPr>
              <w:hyperlink w:anchor="_Toc400611422" w:history="1">
                <w:r w:rsidR="005F195D" w:rsidRPr="009702E2">
                  <w:rPr>
                    <w:rStyle w:val="Hyperlink"/>
                    <w:noProof/>
                    <w:lang w:val="en-US"/>
                  </w:rPr>
                  <w:t>3. Specific requirements</w:t>
                </w:r>
                <w:r w:rsidR="005F195D">
                  <w:rPr>
                    <w:noProof/>
                    <w:webHidden/>
                  </w:rPr>
                  <w:tab/>
                </w:r>
                <w:r w:rsidR="005F195D">
                  <w:rPr>
                    <w:noProof/>
                    <w:webHidden/>
                  </w:rPr>
                  <w:fldChar w:fldCharType="begin"/>
                </w:r>
                <w:r w:rsidR="005F195D">
                  <w:rPr>
                    <w:noProof/>
                    <w:webHidden/>
                  </w:rPr>
                  <w:instrText xml:space="preserve"> PAGEREF _Toc400611422 \h </w:instrText>
                </w:r>
                <w:r w:rsidR="005F195D">
                  <w:rPr>
                    <w:noProof/>
                    <w:webHidden/>
                  </w:rPr>
                </w:r>
                <w:r w:rsidR="005F195D">
                  <w:rPr>
                    <w:noProof/>
                    <w:webHidden/>
                  </w:rPr>
                  <w:fldChar w:fldCharType="separate"/>
                </w:r>
                <w:r w:rsidR="005F195D">
                  <w:rPr>
                    <w:noProof/>
                    <w:webHidden/>
                  </w:rPr>
                  <w:t>22</w:t>
                </w:r>
                <w:r w:rsidR="005F195D">
                  <w:rPr>
                    <w:noProof/>
                    <w:webHidden/>
                  </w:rPr>
                  <w:fldChar w:fldCharType="end"/>
                </w:r>
              </w:hyperlink>
            </w:p>
            <w:p w14:paraId="7085FB10" w14:textId="77777777" w:rsidR="005F195D" w:rsidRDefault="00BD0385">
              <w:pPr>
                <w:pStyle w:val="TOC2"/>
                <w:tabs>
                  <w:tab w:val="right" w:leader="dot" w:pos="9062"/>
                </w:tabs>
                <w:rPr>
                  <w:rFonts w:eastAsiaTheme="minorEastAsia"/>
                  <w:noProof/>
                  <w:lang w:eastAsia="de-CH"/>
                </w:rPr>
              </w:pPr>
              <w:hyperlink w:anchor="_Toc400611423" w:history="1">
                <w:r w:rsidR="005F195D" w:rsidRPr="009702E2">
                  <w:rPr>
                    <w:rStyle w:val="Hyperlink"/>
                    <w:noProof/>
                    <w:lang w:val="en-US"/>
                  </w:rPr>
                  <w:t>3.1 Functional requirements</w:t>
                </w:r>
                <w:r w:rsidR="005F195D">
                  <w:rPr>
                    <w:noProof/>
                    <w:webHidden/>
                  </w:rPr>
                  <w:tab/>
                </w:r>
                <w:r w:rsidR="005F195D">
                  <w:rPr>
                    <w:noProof/>
                    <w:webHidden/>
                  </w:rPr>
                  <w:fldChar w:fldCharType="begin"/>
                </w:r>
                <w:r w:rsidR="005F195D">
                  <w:rPr>
                    <w:noProof/>
                    <w:webHidden/>
                  </w:rPr>
                  <w:instrText xml:space="preserve"> PAGEREF _Toc400611423 \h </w:instrText>
                </w:r>
                <w:r w:rsidR="005F195D">
                  <w:rPr>
                    <w:noProof/>
                    <w:webHidden/>
                  </w:rPr>
                </w:r>
                <w:r w:rsidR="005F195D">
                  <w:rPr>
                    <w:noProof/>
                    <w:webHidden/>
                  </w:rPr>
                  <w:fldChar w:fldCharType="separate"/>
                </w:r>
                <w:r w:rsidR="005F195D">
                  <w:rPr>
                    <w:noProof/>
                    <w:webHidden/>
                  </w:rPr>
                  <w:t>22</w:t>
                </w:r>
                <w:r w:rsidR="005F195D">
                  <w:rPr>
                    <w:noProof/>
                    <w:webHidden/>
                  </w:rPr>
                  <w:fldChar w:fldCharType="end"/>
                </w:r>
              </w:hyperlink>
            </w:p>
            <w:p w14:paraId="5EFD8979" w14:textId="77777777" w:rsidR="005F195D" w:rsidRDefault="00BD0385">
              <w:pPr>
                <w:pStyle w:val="TOC2"/>
                <w:tabs>
                  <w:tab w:val="right" w:leader="dot" w:pos="9062"/>
                </w:tabs>
                <w:rPr>
                  <w:rFonts w:eastAsiaTheme="minorEastAsia"/>
                  <w:noProof/>
                  <w:lang w:eastAsia="de-CH"/>
                </w:rPr>
              </w:pPr>
              <w:hyperlink w:anchor="_Toc400611424" w:history="1">
                <w:r w:rsidR="005F195D" w:rsidRPr="009702E2">
                  <w:rPr>
                    <w:rStyle w:val="Hyperlink"/>
                    <w:noProof/>
                    <w:lang w:val="en-US"/>
                  </w:rPr>
                  <w:t>3.2 Non-functional requirements</w:t>
                </w:r>
                <w:r w:rsidR="005F195D">
                  <w:rPr>
                    <w:noProof/>
                    <w:webHidden/>
                  </w:rPr>
                  <w:tab/>
                </w:r>
                <w:r w:rsidR="005F195D">
                  <w:rPr>
                    <w:noProof/>
                    <w:webHidden/>
                  </w:rPr>
                  <w:fldChar w:fldCharType="begin"/>
                </w:r>
                <w:r w:rsidR="005F195D">
                  <w:rPr>
                    <w:noProof/>
                    <w:webHidden/>
                  </w:rPr>
                  <w:instrText xml:space="preserve"> PAGEREF _Toc400611424 \h </w:instrText>
                </w:r>
                <w:r w:rsidR="005F195D">
                  <w:rPr>
                    <w:noProof/>
                    <w:webHidden/>
                  </w:rPr>
                </w:r>
                <w:r w:rsidR="005F195D">
                  <w:rPr>
                    <w:noProof/>
                    <w:webHidden/>
                  </w:rPr>
                  <w:fldChar w:fldCharType="separate"/>
                </w:r>
                <w:r w:rsidR="005F195D">
                  <w:rPr>
                    <w:noProof/>
                    <w:webHidden/>
                  </w:rPr>
                  <w:t>22</w:t>
                </w:r>
                <w:r w:rsidR="005F195D">
                  <w:rPr>
                    <w:noProof/>
                    <w:webHidden/>
                  </w:rPr>
                  <w:fldChar w:fldCharType="end"/>
                </w:r>
              </w:hyperlink>
            </w:p>
            <w:p w14:paraId="3F8FE01E" w14:textId="77777777" w:rsidR="005F195D" w:rsidRDefault="00BD0385">
              <w:pPr>
                <w:pStyle w:val="TOC3"/>
                <w:tabs>
                  <w:tab w:val="right" w:leader="dot" w:pos="9062"/>
                </w:tabs>
                <w:rPr>
                  <w:rFonts w:eastAsiaTheme="minorEastAsia"/>
                  <w:noProof/>
                  <w:lang w:eastAsia="de-CH"/>
                </w:rPr>
              </w:pPr>
              <w:hyperlink w:anchor="_Toc400611425" w:history="1">
                <w:r w:rsidR="005F195D" w:rsidRPr="009702E2">
                  <w:rPr>
                    <w:rStyle w:val="Hyperlink"/>
                    <w:noProof/>
                    <w:lang w:val="en-US"/>
                  </w:rPr>
                  <w:t>3.2.1 Performance</w:t>
                </w:r>
                <w:r w:rsidR="005F195D">
                  <w:rPr>
                    <w:noProof/>
                    <w:webHidden/>
                  </w:rPr>
                  <w:tab/>
                </w:r>
                <w:r w:rsidR="005F195D">
                  <w:rPr>
                    <w:noProof/>
                    <w:webHidden/>
                  </w:rPr>
                  <w:fldChar w:fldCharType="begin"/>
                </w:r>
                <w:r w:rsidR="005F195D">
                  <w:rPr>
                    <w:noProof/>
                    <w:webHidden/>
                  </w:rPr>
                  <w:instrText xml:space="preserve"> PAGEREF _Toc400611425 \h </w:instrText>
                </w:r>
                <w:r w:rsidR="005F195D">
                  <w:rPr>
                    <w:noProof/>
                    <w:webHidden/>
                  </w:rPr>
                </w:r>
                <w:r w:rsidR="005F195D">
                  <w:rPr>
                    <w:noProof/>
                    <w:webHidden/>
                  </w:rPr>
                  <w:fldChar w:fldCharType="separate"/>
                </w:r>
                <w:r w:rsidR="005F195D">
                  <w:rPr>
                    <w:noProof/>
                    <w:webHidden/>
                  </w:rPr>
                  <w:t>22</w:t>
                </w:r>
                <w:r w:rsidR="005F195D">
                  <w:rPr>
                    <w:noProof/>
                    <w:webHidden/>
                  </w:rPr>
                  <w:fldChar w:fldCharType="end"/>
                </w:r>
              </w:hyperlink>
            </w:p>
            <w:p w14:paraId="0D95ADBA" w14:textId="77777777" w:rsidR="005F195D" w:rsidRDefault="00BD0385">
              <w:pPr>
                <w:pStyle w:val="TOC3"/>
                <w:tabs>
                  <w:tab w:val="right" w:leader="dot" w:pos="9062"/>
                </w:tabs>
                <w:rPr>
                  <w:rFonts w:eastAsiaTheme="minorEastAsia"/>
                  <w:noProof/>
                  <w:lang w:eastAsia="de-CH"/>
                </w:rPr>
              </w:pPr>
              <w:hyperlink w:anchor="_Toc400611426" w:history="1">
                <w:r w:rsidR="005F195D" w:rsidRPr="009702E2">
                  <w:rPr>
                    <w:rStyle w:val="Hyperlink"/>
                    <w:noProof/>
                    <w:lang w:val="en-US"/>
                  </w:rPr>
                  <w:t>3.2.2 Safety</w:t>
                </w:r>
                <w:r w:rsidR="005F195D">
                  <w:rPr>
                    <w:noProof/>
                    <w:webHidden/>
                  </w:rPr>
                  <w:tab/>
                </w:r>
                <w:r w:rsidR="005F195D">
                  <w:rPr>
                    <w:noProof/>
                    <w:webHidden/>
                  </w:rPr>
                  <w:fldChar w:fldCharType="begin"/>
                </w:r>
                <w:r w:rsidR="005F195D">
                  <w:rPr>
                    <w:noProof/>
                    <w:webHidden/>
                  </w:rPr>
                  <w:instrText xml:space="preserve"> PAGEREF _Toc400611426 \h </w:instrText>
                </w:r>
                <w:r w:rsidR="005F195D">
                  <w:rPr>
                    <w:noProof/>
                    <w:webHidden/>
                  </w:rPr>
                </w:r>
                <w:r w:rsidR="005F195D">
                  <w:rPr>
                    <w:noProof/>
                    <w:webHidden/>
                  </w:rPr>
                  <w:fldChar w:fldCharType="separate"/>
                </w:r>
                <w:r w:rsidR="005F195D">
                  <w:rPr>
                    <w:noProof/>
                    <w:webHidden/>
                  </w:rPr>
                  <w:t>23</w:t>
                </w:r>
                <w:r w:rsidR="005F195D">
                  <w:rPr>
                    <w:noProof/>
                    <w:webHidden/>
                  </w:rPr>
                  <w:fldChar w:fldCharType="end"/>
                </w:r>
              </w:hyperlink>
            </w:p>
            <w:p w14:paraId="42366F58" w14:textId="77777777" w:rsidR="005F195D" w:rsidRDefault="00BD0385">
              <w:pPr>
                <w:pStyle w:val="TOC3"/>
                <w:tabs>
                  <w:tab w:val="right" w:leader="dot" w:pos="9062"/>
                </w:tabs>
                <w:rPr>
                  <w:rFonts w:eastAsiaTheme="minorEastAsia"/>
                  <w:noProof/>
                  <w:lang w:eastAsia="de-CH"/>
                </w:rPr>
              </w:pPr>
              <w:hyperlink w:anchor="_Toc400611427" w:history="1">
                <w:r w:rsidR="005F195D" w:rsidRPr="009702E2">
                  <w:rPr>
                    <w:rStyle w:val="Hyperlink"/>
                    <w:noProof/>
                    <w:lang w:val="en-US"/>
                  </w:rPr>
                  <w:t>3.2.3 Reliability</w:t>
                </w:r>
                <w:r w:rsidR="005F195D">
                  <w:rPr>
                    <w:noProof/>
                    <w:webHidden/>
                  </w:rPr>
                  <w:tab/>
                </w:r>
                <w:r w:rsidR="005F195D">
                  <w:rPr>
                    <w:noProof/>
                    <w:webHidden/>
                  </w:rPr>
                  <w:fldChar w:fldCharType="begin"/>
                </w:r>
                <w:r w:rsidR="005F195D">
                  <w:rPr>
                    <w:noProof/>
                    <w:webHidden/>
                  </w:rPr>
                  <w:instrText xml:space="preserve"> PAGEREF _Toc400611427 \h </w:instrText>
                </w:r>
                <w:r w:rsidR="005F195D">
                  <w:rPr>
                    <w:noProof/>
                    <w:webHidden/>
                  </w:rPr>
                </w:r>
                <w:r w:rsidR="005F195D">
                  <w:rPr>
                    <w:noProof/>
                    <w:webHidden/>
                  </w:rPr>
                  <w:fldChar w:fldCharType="separate"/>
                </w:r>
                <w:r w:rsidR="005F195D">
                  <w:rPr>
                    <w:noProof/>
                    <w:webHidden/>
                  </w:rPr>
                  <w:t>23</w:t>
                </w:r>
                <w:r w:rsidR="005F195D">
                  <w:rPr>
                    <w:noProof/>
                    <w:webHidden/>
                  </w:rPr>
                  <w:fldChar w:fldCharType="end"/>
                </w:r>
              </w:hyperlink>
            </w:p>
            <w:p w14:paraId="3D5A5457" w14:textId="77777777" w:rsidR="005F195D" w:rsidRDefault="00BD0385">
              <w:pPr>
                <w:pStyle w:val="TOC3"/>
                <w:tabs>
                  <w:tab w:val="right" w:leader="dot" w:pos="9062"/>
                </w:tabs>
                <w:rPr>
                  <w:rFonts w:eastAsiaTheme="minorEastAsia"/>
                  <w:noProof/>
                  <w:lang w:eastAsia="de-CH"/>
                </w:rPr>
              </w:pPr>
              <w:hyperlink w:anchor="_Toc400611428" w:history="1">
                <w:r w:rsidR="005F195D" w:rsidRPr="009702E2">
                  <w:rPr>
                    <w:rStyle w:val="Hyperlink"/>
                    <w:noProof/>
                    <w:lang w:val="en-US"/>
                  </w:rPr>
                  <w:t>3.2.5 Availability</w:t>
                </w:r>
                <w:r w:rsidR="005F195D">
                  <w:rPr>
                    <w:noProof/>
                    <w:webHidden/>
                  </w:rPr>
                  <w:tab/>
                </w:r>
                <w:r w:rsidR="005F195D">
                  <w:rPr>
                    <w:noProof/>
                    <w:webHidden/>
                  </w:rPr>
                  <w:fldChar w:fldCharType="begin"/>
                </w:r>
                <w:r w:rsidR="005F195D">
                  <w:rPr>
                    <w:noProof/>
                    <w:webHidden/>
                  </w:rPr>
                  <w:instrText xml:space="preserve"> PAGEREF _Toc400611428 \h </w:instrText>
                </w:r>
                <w:r w:rsidR="005F195D">
                  <w:rPr>
                    <w:noProof/>
                    <w:webHidden/>
                  </w:rPr>
                </w:r>
                <w:r w:rsidR="005F195D">
                  <w:rPr>
                    <w:noProof/>
                    <w:webHidden/>
                  </w:rPr>
                  <w:fldChar w:fldCharType="separate"/>
                </w:r>
                <w:r w:rsidR="005F195D">
                  <w:rPr>
                    <w:noProof/>
                    <w:webHidden/>
                  </w:rPr>
                  <w:t>23</w:t>
                </w:r>
                <w:r w:rsidR="005F195D">
                  <w:rPr>
                    <w:noProof/>
                    <w:webHidden/>
                  </w:rPr>
                  <w:fldChar w:fldCharType="end"/>
                </w:r>
              </w:hyperlink>
            </w:p>
            <w:p w14:paraId="4D62717C" w14:textId="77777777" w:rsidR="005F195D" w:rsidRDefault="00BD0385">
              <w:pPr>
                <w:pStyle w:val="TOC3"/>
                <w:tabs>
                  <w:tab w:val="right" w:leader="dot" w:pos="9062"/>
                </w:tabs>
                <w:rPr>
                  <w:rFonts w:eastAsiaTheme="minorEastAsia"/>
                  <w:noProof/>
                  <w:lang w:eastAsia="de-CH"/>
                </w:rPr>
              </w:pPr>
              <w:hyperlink w:anchor="_Toc400611429" w:history="1">
                <w:r w:rsidR="005F195D" w:rsidRPr="009702E2">
                  <w:rPr>
                    <w:rStyle w:val="Hyperlink"/>
                    <w:noProof/>
                    <w:lang w:val="en-US"/>
                  </w:rPr>
                  <w:t>3.2.6 Security</w:t>
                </w:r>
                <w:r w:rsidR="005F195D">
                  <w:rPr>
                    <w:noProof/>
                    <w:webHidden/>
                  </w:rPr>
                  <w:tab/>
                </w:r>
                <w:r w:rsidR="005F195D">
                  <w:rPr>
                    <w:noProof/>
                    <w:webHidden/>
                  </w:rPr>
                  <w:fldChar w:fldCharType="begin"/>
                </w:r>
                <w:r w:rsidR="005F195D">
                  <w:rPr>
                    <w:noProof/>
                    <w:webHidden/>
                  </w:rPr>
                  <w:instrText xml:space="preserve"> PAGEREF _Toc400611429 \h </w:instrText>
                </w:r>
                <w:r w:rsidR="005F195D">
                  <w:rPr>
                    <w:noProof/>
                    <w:webHidden/>
                  </w:rPr>
                </w:r>
                <w:r w:rsidR="005F195D">
                  <w:rPr>
                    <w:noProof/>
                    <w:webHidden/>
                  </w:rPr>
                  <w:fldChar w:fldCharType="separate"/>
                </w:r>
                <w:r w:rsidR="005F195D">
                  <w:rPr>
                    <w:noProof/>
                    <w:webHidden/>
                  </w:rPr>
                  <w:t>23</w:t>
                </w:r>
                <w:r w:rsidR="005F195D">
                  <w:rPr>
                    <w:noProof/>
                    <w:webHidden/>
                  </w:rPr>
                  <w:fldChar w:fldCharType="end"/>
                </w:r>
              </w:hyperlink>
            </w:p>
            <w:p w14:paraId="54A880C1" w14:textId="77777777" w:rsidR="005F195D" w:rsidRDefault="00BD0385">
              <w:pPr>
                <w:pStyle w:val="TOC3"/>
                <w:tabs>
                  <w:tab w:val="right" w:leader="dot" w:pos="9062"/>
                </w:tabs>
                <w:rPr>
                  <w:rFonts w:eastAsiaTheme="minorEastAsia"/>
                  <w:noProof/>
                  <w:lang w:eastAsia="de-CH"/>
                </w:rPr>
              </w:pPr>
              <w:hyperlink w:anchor="_Toc400611430" w:history="1">
                <w:r w:rsidR="005F195D" w:rsidRPr="009702E2">
                  <w:rPr>
                    <w:rStyle w:val="Hyperlink"/>
                    <w:noProof/>
                    <w:lang w:val="en-US"/>
                  </w:rPr>
                  <w:t>3.2.7 Usability</w:t>
                </w:r>
                <w:r w:rsidR="005F195D">
                  <w:rPr>
                    <w:noProof/>
                    <w:webHidden/>
                  </w:rPr>
                  <w:tab/>
                </w:r>
                <w:r w:rsidR="005F195D">
                  <w:rPr>
                    <w:noProof/>
                    <w:webHidden/>
                  </w:rPr>
                  <w:fldChar w:fldCharType="begin"/>
                </w:r>
                <w:r w:rsidR="005F195D">
                  <w:rPr>
                    <w:noProof/>
                    <w:webHidden/>
                  </w:rPr>
                  <w:instrText xml:space="preserve"> PAGEREF _Toc400611430 \h </w:instrText>
                </w:r>
                <w:r w:rsidR="005F195D">
                  <w:rPr>
                    <w:noProof/>
                    <w:webHidden/>
                  </w:rPr>
                </w:r>
                <w:r w:rsidR="005F195D">
                  <w:rPr>
                    <w:noProof/>
                    <w:webHidden/>
                  </w:rPr>
                  <w:fldChar w:fldCharType="separate"/>
                </w:r>
                <w:r w:rsidR="005F195D">
                  <w:rPr>
                    <w:noProof/>
                    <w:webHidden/>
                  </w:rPr>
                  <w:t>23</w:t>
                </w:r>
                <w:r w:rsidR="005F195D">
                  <w:rPr>
                    <w:noProof/>
                    <w:webHidden/>
                  </w:rPr>
                  <w:fldChar w:fldCharType="end"/>
                </w:r>
              </w:hyperlink>
            </w:p>
            <w:p w14:paraId="5F605CBB" w14:textId="77777777" w:rsidR="005F195D" w:rsidRDefault="00BD0385">
              <w:pPr>
                <w:pStyle w:val="TOC3"/>
                <w:tabs>
                  <w:tab w:val="right" w:leader="dot" w:pos="9062"/>
                </w:tabs>
                <w:rPr>
                  <w:rFonts w:eastAsiaTheme="minorEastAsia"/>
                  <w:noProof/>
                  <w:lang w:eastAsia="de-CH"/>
                </w:rPr>
              </w:pPr>
              <w:hyperlink w:anchor="_Toc400611431" w:history="1">
                <w:r w:rsidR="005F195D" w:rsidRPr="009702E2">
                  <w:rPr>
                    <w:rStyle w:val="Hyperlink"/>
                    <w:noProof/>
                    <w:lang w:val="en-US"/>
                  </w:rPr>
                  <w:t>3.2.8. Logical Structure of the Data</w:t>
                </w:r>
                <w:r w:rsidR="005F195D">
                  <w:rPr>
                    <w:noProof/>
                    <w:webHidden/>
                  </w:rPr>
                  <w:tab/>
                </w:r>
                <w:r w:rsidR="005F195D">
                  <w:rPr>
                    <w:noProof/>
                    <w:webHidden/>
                  </w:rPr>
                  <w:fldChar w:fldCharType="begin"/>
                </w:r>
                <w:r w:rsidR="005F195D">
                  <w:rPr>
                    <w:noProof/>
                    <w:webHidden/>
                  </w:rPr>
                  <w:instrText xml:space="preserve"> PAGEREF _Toc400611431 \h </w:instrText>
                </w:r>
                <w:r w:rsidR="005F195D">
                  <w:rPr>
                    <w:noProof/>
                    <w:webHidden/>
                  </w:rPr>
                </w:r>
                <w:r w:rsidR="005F195D">
                  <w:rPr>
                    <w:noProof/>
                    <w:webHidden/>
                  </w:rPr>
                  <w:fldChar w:fldCharType="separate"/>
                </w:r>
                <w:r w:rsidR="005F195D">
                  <w:rPr>
                    <w:noProof/>
                    <w:webHidden/>
                  </w:rPr>
                  <w:t>23</w:t>
                </w:r>
                <w:r w:rsidR="005F195D">
                  <w:rPr>
                    <w:noProof/>
                    <w:webHidden/>
                  </w:rPr>
                  <w:fldChar w:fldCharType="end"/>
                </w:r>
              </w:hyperlink>
            </w:p>
            <w:p w14:paraId="0ED24C00" w14:textId="77777777" w:rsidR="005F195D" w:rsidRDefault="00BD0385">
              <w:pPr>
                <w:pStyle w:val="TOC4"/>
                <w:tabs>
                  <w:tab w:val="right" w:leader="dot" w:pos="9062"/>
                </w:tabs>
                <w:rPr>
                  <w:rFonts w:eastAsiaTheme="minorEastAsia"/>
                  <w:noProof/>
                  <w:lang w:eastAsia="de-CH"/>
                </w:rPr>
              </w:pPr>
              <w:hyperlink w:anchor="_Toc400611432" w:history="1">
                <w:r w:rsidR="005F195D" w:rsidRPr="009702E2">
                  <w:rPr>
                    <w:rStyle w:val="Hyperlink"/>
                    <w:noProof/>
                  </w:rPr>
                  <w:t>3.2.8.1 Ad Entity</w:t>
                </w:r>
                <w:r w:rsidR="005F195D">
                  <w:rPr>
                    <w:noProof/>
                    <w:webHidden/>
                  </w:rPr>
                  <w:tab/>
                </w:r>
                <w:r w:rsidR="005F195D">
                  <w:rPr>
                    <w:noProof/>
                    <w:webHidden/>
                  </w:rPr>
                  <w:fldChar w:fldCharType="begin"/>
                </w:r>
                <w:r w:rsidR="005F195D">
                  <w:rPr>
                    <w:noProof/>
                    <w:webHidden/>
                  </w:rPr>
                  <w:instrText xml:space="preserve"> PAGEREF _Toc400611432 \h </w:instrText>
                </w:r>
                <w:r w:rsidR="005F195D">
                  <w:rPr>
                    <w:noProof/>
                    <w:webHidden/>
                  </w:rPr>
                </w:r>
                <w:r w:rsidR="005F195D">
                  <w:rPr>
                    <w:noProof/>
                    <w:webHidden/>
                  </w:rPr>
                  <w:fldChar w:fldCharType="separate"/>
                </w:r>
                <w:r w:rsidR="005F195D">
                  <w:rPr>
                    <w:noProof/>
                    <w:webHidden/>
                  </w:rPr>
                  <w:t>23</w:t>
                </w:r>
                <w:r w:rsidR="005F195D">
                  <w:rPr>
                    <w:noProof/>
                    <w:webHidden/>
                  </w:rPr>
                  <w:fldChar w:fldCharType="end"/>
                </w:r>
              </w:hyperlink>
            </w:p>
            <w:p w14:paraId="34BA5C37" w14:textId="77777777" w:rsidR="005F195D" w:rsidRDefault="00BD0385">
              <w:pPr>
                <w:pStyle w:val="TOC4"/>
                <w:tabs>
                  <w:tab w:val="right" w:leader="dot" w:pos="9062"/>
                </w:tabs>
                <w:rPr>
                  <w:rFonts w:eastAsiaTheme="minorEastAsia"/>
                  <w:noProof/>
                  <w:lang w:eastAsia="de-CH"/>
                </w:rPr>
              </w:pPr>
              <w:hyperlink w:anchor="_Toc400611433" w:history="1">
                <w:r w:rsidR="005F195D" w:rsidRPr="009702E2">
                  <w:rPr>
                    <w:rStyle w:val="Hyperlink"/>
                    <w:noProof/>
                  </w:rPr>
                  <w:t>3.2.8.2 User Entity</w:t>
                </w:r>
                <w:r w:rsidR="005F195D">
                  <w:rPr>
                    <w:noProof/>
                    <w:webHidden/>
                  </w:rPr>
                  <w:tab/>
                </w:r>
                <w:r w:rsidR="005F195D">
                  <w:rPr>
                    <w:noProof/>
                    <w:webHidden/>
                  </w:rPr>
                  <w:fldChar w:fldCharType="begin"/>
                </w:r>
                <w:r w:rsidR="005F195D">
                  <w:rPr>
                    <w:noProof/>
                    <w:webHidden/>
                  </w:rPr>
                  <w:instrText xml:space="preserve"> PAGEREF _Toc400611433 \h </w:instrText>
                </w:r>
                <w:r w:rsidR="005F195D">
                  <w:rPr>
                    <w:noProof/>
                    <w:webHidden/>
                  </w:rPr>
                </w:r>
                <w:r w:rsidR="005F195D">
                  <w:rPr>
                    <w:noProof/>
                    <w:webHidden/>
                  </w:rPr>
                  <w:fldChar w:fldCharType="separate"/>
                </w:r>
                <w:r w:rsidR="005F195D">
                  <w:rPr>
                    <w:noProof/>
                    <w:webHidden/>
                  </w:rPr>
                  <w:t>24</w:t>
                </w:r>
                <w:r w:rsidR="005F195D">
                  <w:rPr>
                    <w:noProof/>
                    <w:webHidden/>
                  </w:rPr>
                  <w:fldChar w:fldCharType="end"/>
                </w:r>
              </w:hyperlink>
            </w:p>
            <w:p w14:paraId="6C707701" w14:textId="77777777" w:rsidR="005F195D" w:rsidRDefault="00BD0385">
              <w:pPr>
                <w:pStyle w:val="TOC4"/>
                <w:tabs>
                  <w:tab w:val="right" w:leader="dot" w:pos="9062"/>
                </w:tabs>
                <w:rPr>
                  <w:rFonts w:eastAsiaTheme="minorEastAsia"/>
                  <w:noProof/>
                  <w:lang w:eastAsia="de-CH"/>
                </w:rPr>
              </w:pPr>
              <w:hyperlink w:anchor="_Toc400611434" w:history="1">
                <w:r w:rsidR="005F195D" w:rsidRPr="009702E2">
                  <w:rPr>
                    <w:rStyle w:val="Hyperlink"/>
                    <w:noProof/>
                    <w:lang w:val="en-US"/>
                  </w:rPr>
                  <w:t>3.2.8.3 FlatAttribute</w:t>
                </w:r>
                <w:r w:rsidR="005F195D">
                  <w:rPr>
                    <w:noProof/>
                    <w:webHidden/>
                  </w:rPr>
                  <w:tab/>
                </w:r>
                <w:r w:rsidR="005F195D">
                  <w:rPr>
                    <w:noProof/>
                    <w:webHidden/>
                  </w:rPr>
                  <w:fldChar w:fldCharType="begin"/>
                </w:r>
                <w:r w:rsidR="005F195D">
                  <w:rPr>
                    <w:noProof/>
                    <w:webHidden/>
                  </w:rPr>
                  <w:instrText xml:space="preserve"> PAGEREF _Toc400611434 \h </w:instrText>
                </w:r>
                <w:r w:rsidR="005F195D">
                  <w:rPr>
                    <w:noProof/>
                    <w:webHidden/>
                  </w:rPr>
                </w:r>
                <w:r w:rsidR="005F195D">
                  <w:rPr>
                    <w:noProof/>
                    <w:webHidden/>
                  </w:rPr>
                  <w:fldChar w:fldCharType="separate"/>
                </w:r>
                <w:r w:rsidR="005F195D">
                  <w:rPr>
                    <w:noProof/>
                    <w:webHidden/>
                  </w:rPr>
                  <w:t>24</w:t>
                </w:r>
                <w:r w:rsidR="005F195D">
                  <w:rPr>
                    <w:noProof/>
                    <w:webHidden/>
                  </w:rPr>
                  <w:fldChar w:fldCharType="end"/>
                </w:r>
              </w:hyperlink>
            </w:p>
            <w:p w14:paraId="31925714" w14:textId="77777777" w:rsidR="005F195D" w:rsidRDefault="00BD0385">
              <w:pPr>
                <w:pStyle w:val="TOC4"/>
                <w:tabs>
                  <w:tab w:val="right" w:leader="dot" w:pos="9062"/>
                </w:tabs>
                <w:rPr>
                  <w:rFonts w:eastAsiaTheme="minorEastAsia"/>
                  <w:noProof/>
                  <w:lang w:eastAsia="de-CH"/>
                </w:rPr>
              </w:pPr>
              <w:hyperlink w:anchor="_Toc400611435" w:history="1">
                <w:r w:rsidR="005F195D" w:rsidRPr="009702E2">
                  <w:rPr>
                    <w:rStyle w:val="Hyperlink"/>
                    <w:noProof/>
                  </w:rPr>
                  <w:t>3.2.8.4 Person Attribute</w:t>
                </w:r>
                <w:r w:rsidR="005F195D">
                  <w:rPr>
                    <w:noProof/>
                    <w:webHidden/>
                  </w:rPr>
                  <w:tab/>
                </w:r>
                <w:r w:rsidR="005F195D">
                  <w:rPr>
                    <w:noProof/>
                    <w:webHidden/>
                  </w:rPr>
                  <w:fldChar w:fldCharType="begin"/>
                </w:r>
                <w:r w:rsidR="005F195D">
                  <w:rPr>
                    <w:noProof/>
                    <w:webHidden/>
                  </w:rPr>
                  <w:instrText xml:space="preserve"> PAGEREF _Toc400611435 \h </w:instrText>
                </w:r>
                <w:r w:rsidR="005F195D">
                  <w:rPr>
                    <w:noProof/>
                    <w:webHidden/>
                  </w:rPr>
                </w:r>
                <w:r w:rsidR="005F195D">
                  <w:rPr>
                    <w:noProof/>
                    <w:webHidden/>
                  </w:rPr>
                  <w:fldChar w:fldCharType="separate"/>
                </w:r>
                <w:r w:rsidR="005F195D">
                  <w:rPr>
                    <w:noProof/>
                    <w:webHidden/>
                  </w:rPr>
                  <w:t>25</w:t>
                </w:r>
                <w:r w:rsidR="005F195D">
                  <w:rPr>
                    <w:noProof/>
                    <w:webHidden/>
                  </w:rPr>
                  <w:fldChar w:fldCharType="end"/>
                </w:r>
              </w:hyperlink>
            </w:p>
            <w:p w14:paraId="56235B87" w14:textId="77777777" w:rsidR="005F195D" w:rsidRDefault="00BD0385">
              <w:pPr>
                <w:pStyle w:val="TOC4"/>
                <w:tabs>
                  <w:tab w:val="right" w:leader="dot" w:pos="9062"/>
                </w:tabs>
                <w:rPr>
                  <w:rFonts w:eastAsiaTheme="minorEastAsia"/>
                  <w:noProof/>
                  <w:lang w:eastAsia="de-CH"/>
                </w:rPr>
              </w:pPr>
              <w:hyperlink w:anchor="_Toc400611436" w:history="1">
                <w:r w:rsidR="005F195D" w:rsidRPr="009702E2">
                  <w:rPr>
                    <w:rStyle w:val="Hyperlink"/>
                    <w:noProof/>
                    <w:lang w:val="en-US"/>
                  </w:rPr>
                  <w:t>3.2.8.5 TextObj</w:t>
                </w:r>
                <w:r w:rsidR="005F195D">
                  <w:rPr>
                    <w:noProof/>
                    <w:webHidden/>
                  </w:rPr>
                  <w:tab/>
                </w:r>
                <w:r w:rsidR="005F195D">
                  <w:rPr>
                    <w:noProof/>
                    <w:webHidden/>
                  </w:rPr>
                  <w:fldChar w:fldCharType="begin"/>
                </w:r>
                <w:r w:rsidR="005F195D">
                  <w:rPr>
                    <w:noProof/>
                    <w:webHidden/>
                  </w:rPr>
                  <w:instrText xml:space="preserve"> PAGEREF _Toc400611436 \h </w:instrText>
                </w:r>
                <w:r w:rsidR="005F195D">
                  <w:rPr>
                    <w:noProof/>
                    <w:webHidden/>
                  </w:rPr>
                </w:r>
                <w:r w:rsidR="005F195D">
                  <w:rPr>
                    <w:noProof/>
                    <w:webHidden/>
                  </w:rPr>
                  <w:fldChar w:fldCharType="separate"/>
                </w:r>
                <w:r w:rsidR="005F195D">
                  <w:rPr>
                    <w:noProof/>
                    <w:webHidden/>
                  </w:rPr>
                  <w:t>26</w:t>
                </w:r>
                <w:r w:rsidR="005F195D">
                  <w:rPr>
                    <w:noProof/>
                    <w:webHidden/>
                  </w:rPr>
                  <w:fldChar w:fldCharType="end"/>
                </w:r>
              </w:hyperlink>
            </w:p>
            <w:p w14:paraId="257B2BE7" w14:textId="77777777" w:rsidR="00222F05" w:rsidRDefault="005F0187">
              <w:r>
                <w:fldChar w:fldCharType="end"/>
              </w:r>
            </w:p>
          </w:sdtContent>
        </w:sdt>
        <w:p w14:paraId="014FF8F1" w14:textId="77777777" w:rsidR="004F222B" w:rsidRDefault="002D085B">
          <w:pPr>
            <w:rPr>
              <w:rFonts w:ascii="Times New Roman" w:hAnsi="Times New Roman" w:cs="Times New Roman"/>
              <w:lang w:val="fr-CH"/>
            </w:rPr>
            <w:sectPr w:rsidR="004F222B" w:rsidSect="004F222B">
              <w:headerReference w:type="first" r:id="rId12"/>
              <w:pgSz w:w="11906" w:h="16838"/>
              <w:pgMar w:top="1417" w:right="1417" w:bottom="1134" w:left="1417" w:header="708" w:footer="708" w:gutter="0"/>
              <w:pgNumType w:start="3"/>
              <w:cols w:space="708"/>
              <w:titlePg/>
              <w:docGrid w:linePitch="360"/>
            </w:sectPr>
          </w:pPr>
          <w:r>
            <w:rPr>
              <w:rFonts w:ascii="Times New Roman" w:hAnsi="Times New Roman" w:cs="Times New Roman"/>
              <w:lang w:val="fr-CH"/>
            </w:rPr>
            <w:br w:type="page"/>
          </w:r>
        </w:p>
        <w:p w14:paraId="740DD59E" w14:textId="77777777" w:rsidR="002D085B" w:rsidRDefault="002D085B">
          <w:pPr>
            <w:rPr>
              <w:rFonts w:ascii="Times New Roman" w:hAnsi="Times New Roman" w:cs="Times New Roman"/>
              <w:lang w:val="fr-CH"/>
            </w:rPr>
          </w:pPr>
        </w:p>
        <w:p w14:paraId="51C904B6" w14:textId="77777777" w:rsidR="002D085B" w:rsidRPr="002D085B" w:rsidRDefault="002D085B" w:rsidP="002D085B">
          <w:pPr>
            <w:pStyle w:val="Heading1"/>
            <w:rPr>
              <w:lang w:val="en-US"/>
            </w:rPr>
          </w:pPr>
          <w:bookmarkStart w:id="0" w:name="_Toc400611388"/>
          <w:r w:rsidRPr="002D085B">
            <w:rPr>
              <w:lang w:val="en-US"/>
            </w:rPr>
            <w:t xml:space="preserve">I. </w:t>
          </w:r>
          <w:r w:rsidR="00D152E3">
            <w:rPr>
              <w:lang w:val="en-US"/>
            </w:rPr>
            <w:t>Revision History</w:t>
          </w:r>
          <w:bookmarkEnd w:id="0"/>
        </w:p>
        <w:p w14:paraId="27C6984E" w14:textId="77777777" w:rsidR="002D085B" w:rsidRPr="002D085B" w:rsidRDefault="002D085B" w:rsidP="002D085B">
          <w:pPr>
            <w:rPr>
              <w:rFonts w:ascii="Times New Roman" w:hAnsi="Times New Roman" w:cs="Times New Roman"/>
              <w:lang w:val="en-US"/>
            </w:rPr>
          </w:pPr>
        </w:p>
        <w:p w14:paraId="08CDA82E" w14:textId="77777777" w:rsidR="002D085B" w:rsidRPr="00A63A5E" w:rsidRDefault="002D085B" w:rsidP="002D085B">
          <w:pPr>
            <w:rPr>
              <w:rFonts w:cs="Arial"/>
            </w:rPr>
          </w:pPr>
          <w:r w:rsidRPr="00A63A5E">
            <w:rPr>
              <w:rFonts w:cs="Arial"/>
            </w:rPr>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2D085B" w14:paraId="318C0379" w14:textId="77777777" w:rsidTr="002D085B">
            <w:trPr>
              <w:tblHeader/>
            </w:trPr>
            <w:tc>
              <w:tcPr>
                <w:tcW w:w="1353" w:type="dxa"/>
                <w:shd w:val="pct20" w:color="auto" w:fill="auto"/>
              </w:tcPr>
              <w:p w14:paraId="54B996E5" w14:textId="77777777" w:rsidR="002D085B" w:rsidRDefault="002D085B" w:rsidP="002D085B">
                <w:pPr>
                  <w:jc w:val="both"/>
                  <w:rPr>
                    <w:rFonts w:cs="Arial"/>
                    <w:b/>
                  </w:rPr>
                </w:pPr>
                <w:r>
                  <w:rPr>
                    <w:rFonts w:cs="Arial"/>
                    <w:b/>
                  </w:rPr>
                  <w:t>Version</w:t>
                </w:r>
              </w:p>
            </w:tc>
            <w:tc>
              <w:tcPr>
                <w:tcW w:w="1334" w:type="dxa"/>
                <w:shd w:val="pct20" w:color="auto" w:fill="auto"/>
              </w:tcPr>
              <w:p w14:paraId="6EDEB325" w14:textId="77777777" w:rsidR="002D085B" w:rsidRDefault="002D085B" w:rsidP="002D085B">
                <w:pPr>
                  <w:jc w:val="both"/>
                  <w:rPr>
                    <w:rFonts w:cs="Arial"/>
                    <w:b/>
                  </w:rPr>
                </w:pPr>
                <w:r>
                  <w:rPr>
                    <w:rFonts w:cs="Arial"/>
                    <w:b/>
                  </w:rPr>
                  <w:t>Date</w:t>
                </w:r>
              </w:p>
            </w:tc>
            <w:tc>
              <w:tcPr>
                <w:tcW w:w="7213" w:type="dxa"/>
                <w:shd w:val="pct20" w:color="auto" w:fill="auto"/>
              </w:tcPr>
              <w:p w14:paraId="708B781E" w14:textId="77777777" w:rsidR="002D085B" w:rsidRDefault="002D085B" w:rsidP="002D085B">
                <w:pPr>
                  <w:jc w:val="both"/>
                  <w:rPr>
                    <w:rFonts w:cs="Arial"/>
                    <w:b/>
                  </w:rPr>
                </w:pPr>
                <w:r>
                  <w:rPr>
                    <w:rFonts w:cs="Arial"/>
                    <w:b/>
                  </w:rPr>
                  <w:t>Revision Description</w:t>
                </w:r>
              </w:p>
            </w:tc>
          </w:tr>
          <w:tr w:rsidR="002D085B" w14:paraId="0BEE8674" w14:textId="77777777" w:rsidTr="002D085B">
            <w:tc>
              <w:tcPr>
                <w:tcW w:w="1353" w:type="dxa"/>
              </w:tcPr>
              <w:p w14:paraId="636DF413" w14:textId="77777777" w:rsidR="002D085B" w:rsidRDefault="002D085B" w:rsidP="002D085B">
                <w:pPr>
                  <w:jc w:val="both"/>
                  <w:rPr>
                    <w:rFonts w:cs="Arial"/>
                  </w:rPr>
                </w:pPr>
                <w:r>
                  <w:rPr>
                    <w:rFonts w:cs="Arial"/>
                  </w:rPr>
                  <w:t>.01</w:t>
                </w:r>
              </w:p>
            </w:tc>
            <w:tc>
              <w:tcPr>
                <w:tcW w:w="1334" w:type="dxa"/>
              </w:tcPr>
              <w:p w14:paraId="0C3962CF" w14:textId="77777777" w:rsidR="002D085B" w:rsidRDefault="002D085B" w:rsidP="002D085B">
                <w:pPr>
                  <w:jc w:val="both"/>
                  <w:rPr>
                    <w:rFonts w:cs="Arial"/>
                  </w:rPr>
                </w:pPr>
              </w:p>
            </w:tc>
            <w:tc>
              <w:tcPr>
                <w:tcW w:w="7213" w:type="dxa"/>
              </w:tcPr>
              <w:p w14:paraId="109053E1" w14:textId="77777777" w:rsidR="002D085B" w:rsidRDefault="002D085B" w:rsidP="002D085B">
                <w:pPr>
                  <w:jc w:val="both"/>
                  <w:rPr>
                    <w:rFonts w:cs="Arial"/>
                  </w:rPr>
                </w:pPr>
              </w:p>
            </w:tc>
          </w:tr>
          <w:tr w:rsidR="002D085B" w14:paraId="54A9B9AB" w14:textId="77777777" w:rsidTr="002D085B">
            <w:tc>
              <w:tcPr>
                <w:tcW w:w="1353" w:type="dxa"/>
              </w:tcPr>
              <w:p w14:paraId="58A8CDF5" w14:textId="77777777" w:rsidR="002D085B" w:rsidRDefault="002D085B" w:rsidP="002D085B">
                <w:pPr>
                  <w:jc w:val="both"/>
                  <w:rPr>
                    <w:rFonts w:cs="Arial"/>
                  </w:rPr>
                </w:pPr>
                <w:r>
                  <w:rPr>
                    <w:rFonts w:cs="Arial"/>
                  </w:rPr>
                  <w:t>.02</w:t>
                </w:r>
              </w:p>
            </w:tc>
            <w:tc>
              <w:tcPr>
                <w:tcW w:w="1334" w:type="dxa"/>
              </w:tcPr>
              <w:p w14:paraId="5EF20439" w14:textId="77777777" w:rsidR="002D085B" w:rsidRDefault="002D085B" w:rsidP="002D085B">
                <w:pPr>
                  <w:jc w:val="both"/>
                  <w:rPr>
                    <w:rFonts w:cs="Arial"/>
                  </w:rPr>
                </w:pPr>
              </w:p>
            </w:tc>
            <w:tc>
              <w:tcPr>
                <w:tcW w:w="7213" w:type="dxa"/>
              </w:tcPr>
              <w:p w14:paraId="0598DED8" w14:textId="77777777" w:rsidR="002D085B" w:rsidRDefault="002D085B" w:rsidP="002D085B">
                <w:pPr>
                  <w:jc w:val="both"/>
                  <w:rPr>
                    <w:rFonts w:cs="Arial"/>
                  </w:rPr>
                </w:pPr>
              </w:p>
            </w:tc>
          </w:tr>
          <w:tr w:rsidR="002D085B" w14:paraId="479932D4" w14:textId="77777777" w:rsidTr="002D085B">
            <w:tc>
              <w:tcPr>
                <w:tcW w:w="1353" w:type="dxa"/>
              </w:tcPr>
              <w:p w14:paraId="0E44AD9D" w14:textId="77777777" w:rsidR="002D085B" w:rsidRDefault="002D085B" w:rsidP="002D085B">
                <w:pPr>
                  <w:jc w:val="both"/>
                  <w:rPr>
                    <w:rFonts w:cs="Arial"/>
                  </w:rPr>
                </w:pPr>
                <w:r>
                  <w:rPr>
                    <w:rFonts w:cs="Arial"/>
                  </w:rPr>
                  <w:t>..</w:t>
                </w:r>
              </w:p>
            </w:tc>
            <w:tc>
              <w:tcPr>
                <w:tcW w:w="1334" w:type="dxa"/>
              </w:tcPr>
              <w:p w14:paraId="7BC5275D" w14:textId="77777777" w:rsidR="002D085B" w:rsidRDefault="002D085B" w:rsidP="002D085B">
                <w:pPr>
                  <w:jc w:val="both"/>
                  <w:rPr>
                    <w:rFonts w:cs="Arial"/>
                  </w:rPr>
                </w:pPr>
              </w:p>
            </w:tc>
            <w:tc>
              <w:tcPr>
                <w:tcW w:w="7213" w:type="dxa"/>
              </w:tcPr>
              <w:p w14:paraId="558417FD" w14:textId="77777777" w:rsidR="002D085B" w:rsidRDefault="002D085B" w:rsidP="002D085B">
                <w:pPr>
                  <w:jc w:val="both"/>
                  <w:rPr>
                    <w:rFonts w:cs="Arial"/>
                  </w:rPr>
                </w:pPr>
              </w:p>
            </w:tc>
          </w:tr>
          <w:tr w:rsidR="002D085B" w14:paraId="58172056" w14:textId="77777777" w:rsidTr="002D085B">
            <w:tc>
              <w:tcPr>
                <w:tcW w:w="1353" w:type="dxa"/>
              </w:tcPr>
              <w:p w14:paraId="5B3FDAC3" w14:textId="77777777" w:rsidR="002D085B" w:rsidRDefault="002D085B" w:rsidP="002D085B">
                <w:pPr>
                  <w:jc w:val="both"/>
                  <w:rPr>
                    <w:rFonts w:cs="Arial"/>
                  </w:rPr>
                </w:pPr>
                <w:r>
                  <w:rPr>
                    <w:rFonts w:cs="Arial"/>
                  </w:rPr>
                  <w:t>1.0</w:t>
                </w:r>
              </w:p>
            </w:tc>
            <w:tc>
              <w:tcPr>
                <w:tcW w:w="1334" w:type="dxa"/>
              </w:tcPr>
              <w:p w14:paraId="3BB84C52" w14:textId="77777777" w:rsidR="002D085B" w:rsidRDefault="002D085B" w:rsidP="002D085B">
                <w:pPr>
                  <w:jc w:val="both"/>
                  <w:rPr>
                    <w:rFonts w:cs="Arial"/>
                  </w:rPr>
                </w:pPr>
              </w:p>
            </w:tc>
            <w:tc>
              <w:tcPr>
                <w:tcW w:w="7213" w:type="dxa"/>
              </w:tcPr>
              <w:p w14:paraId="2854CBB1" w14:textId="77777777" w:rsidR="002D085B" w:rsidRDefault="002D085B" w:rsidP="002D085B">
                <w:pPr>
                  <w:jc w:val="both"/>
                  <w:rPr>
                    <w:rFonts w:cs="Arial"/>
                  </w:rPr>
                </w:pPr>
              </w:p>
            </w:tc>
          </w:tr>
          <w:tr w:rsidR="002D085B" w14:paraId="1949ACFF" w14:textId="77777777" w:rsidTr="002D085B">
            <w:tc>
              <w:tcPr>
                <w:tcW w:w="1353" w:type="dxa"/>
              </w:tcPr>
              <w:p w14:paraId="0A4077AF" w14:textId="77777777" w:rsidR="002D085B" w:rsidRDefault="002D085B" w:rsidP="002D085B">
                <w:pPr>
                  <w:jc w:val="both"/>
                  <w:rPr>
                    <w:rFonts w:cs="Arial"/>
                  </w:rPr>
                </w:pPr>
              </w:p>
            </w:tc>
            <w:tc>
              <w:tcPr>
                <w:tcW w:w="1334" w:type="dxa"/>
              </w:tcPr>
              <w:p w14:paraId="663C3263" w14:textId="77777777" w:rsidR="002D085B" w:rsidRDefault="002D085B" w:rsidP="002D085B">
                <w:pPr>
                  <w:jc w:val="both"/>
                  <w:rPr>
                    <w:rFonts w:cs="Arial"/>
                  </w:rPr>
                </w:pPr>
              </w:p>
            </w:tc>
            <w:tc>
              <w:tcPr>
                <w:tcW w:w="7213" w:type="dxa"/>
              </w:tcPr>
              <w:p w14:paraId="2E65FA8D" w14:textId="77777777" w:rsidR="002D085B" w:rsidRDefault="002D085B" w:rsidP="002D085B">
                <w:pPr>
                  <w:jc w:val="both"/>
                  <w:rPr>
                    <w:rFonts w:cs="Arial"/>
                  </w:rPr>
                </w:pPr>
              </w:p>
            </w:tc>
          </w:tr>
          <w:tr w:rsidR="002D085B" w14:paraId="0C2E16D5" w14:textId="77777777" w:rsidTr="002D085B">
            <w:tc>
              <w:tcPr>
                <w:tcW w:w="1353" w:type="dxa"/>
              </w:tcPr>
              <w:p w14:paraId="3A7E67D6" w14:textId="77777777" w:rsidR="002D085B" w:rsidRDefault="002D085B" w:rsidP="002D085B">
                <w:pPr>
                  <w:jc w:val="both"/>
                  <w:rPr>
                    <w:rFonts w:cs="Arial"/>
                  </w:rPr>
                </w:pPr>
              </w:p>
            </w:tc>
            <w:tc>
              <w:tcPr>
                <w:tcW w:w="1334" w:type="dxa"/>
              </w:tcPr>
              <w:p w14:paraId="1E62553C" w14:textId="77777777" w:rsidR="002D085B" w:rsidRDefault="002D085B" w:rsidP="002D085B">
                <w:pPr>
                  <w:jc w:val="both"/>
                  <w:rPr>
                    <w:rFonts w:cs="Arial"/>
                  </w:rPr>
                </w:pPr>
              </w:p>
            </w:tc>
            <w:tc>
              <w:tcPr>
                <w:tcW w:w="7213" w:type="dxa"/>
              </w:tcPr>
              <w:p w14:paraId="3D6CA621" w14:textId="77777777" w:rsidR="002D085B" w:rsidRDefault="002D085B" w:rsidP="002D085B">
                <w:pPr>
                  <w:jc w:val="both"/>
                  <w:rPr>
                    <w:rFonts w:cs="Arial"/>
                  </w:rPr>
                </w:pPr>
              </w:p>
            </w:tc>
          </w:tr>
        </w:tbl>
        <w:p w14:paraId="5F2EB0DC" w14:textId="77777777" w:rsidR="002D085B" w:rsidRPr="004A7EEA" w:rsidRDefault="002D085B" w:rsidP="002D085B"/>
        <w:p w14:paraId="1D43CCB4" w14:textId="77777777" w:rsidR="002D085B" w:rsidRDefault="002D085B" w:rsidP="002D085B">
          <w:pPr>
            <w:pStyle w:val="Bodytext"/>
            <w:tabs>
              <w:tab w:val="right" w:leader="underscore" w:pos="7920"/>
            </w:tabs>
            <w:spacing w:after="360"/>
            <w:ind w:left="0"/>
          </w:pPr>
        </w:p>
        <w:p w14:paraId="4D10D4A1" w14:textId="77777777" w:rsidR="004F222B" w:rsidRDefault="002D085B" w:rsidP="002D085B">
          <w:pPr>
            <w:rPr>
              <w:rFonts w:ascii="Times New Roman" w:hAnsi="Times New Roman" w:cs="Times New Roman"/>
              <w:lang w:val="fr-CH"/>
            </w:rPr>
            <w:sectPr w:rsidR="004F222B" w:rsidSect="004F222B">
              <w:headerReference w:type="first" r:id="rId13"/>
              <w:pgSz w:w="11906" w:h="16838"/>
              <w:pgMar w:top="1417" w:right="1417" w:bottom="1134" w:left="1417" w:header="708" w:footer="708" w:gutter="0"/>
              <w:pgNumType w:fmt="upperRoman" w:start="1"/>
              <w:cols w:space="708"/>
              <w:titlePg/>
              <w:docGrid w:linePitch="360"/>
            </w:sectPr>
          </w:pPr>
          <w:r>
            <w:rPr>
              <w:rFonts w:ascii="Times New Roman" w:hAnsi="Times New Roman" w:cs="Times New Roman"/>
              <w:lang w:val="fr-CH"/>
            </w:rPr>
            <w:br w:type="page"/>
          </w:r>
        </w:p>
        <w:p w14:paraId="19BA0A05" w14:textId="77777777" w:rsidR="002D085B" w:rsidRDefault="002D085B" w:rsidP="002D085B">
          <w:pPr>
            <w:rPr>
              <w:rFonts w:ascii="Times New Roman" w:hAnsi="Times New Roman" w:cs="Times New Roman"/>
              <w:lang w:val="fr-CH"/>
            </w:rPr>
          </w:pPr>
        </w:p>
        <w:p w14:paraId="111F1A04" w14:textId="77777777" w:rsidR="00F6690D" w:rsidRDefault="00BD0385" w:rsidP="00F6690D">
          <w:pPr>
            <w:rPr>
              <w:rFonts w:ascii="Times New Roman" w:hAnsi="Times New Roman" w:cs="Times New Roman"/>
              <w:lang w:val="fr-CH"/>
            </w:rPr>
          </w:pPr>
        </w:p>
      </w:sdtContent>
    </w:sdt>
    <w:p w14:paraId="7135C7C5" w14:textId="77777777" w:rsidR="00953815" w:rsidRPr="003E6CDC" w:rsidRDefault="00A76284" w:rsidP="00126BFF">
      <w:pPr>
        <w:pStyle w:val="Heading1"/>
        <w:spacing w:line="360" w:lineRule="auto"/>
        <w:rPr>
          <w:rFonts w:ascii="Times New Roman" w:hAnsi="Times New Roman" w:cs="Times New Roman"/>
          <w:lang w:val="en-US"/>
        </w:rPr>
      </w:pPr>
      <w:bookmarkStart w:id="1" w:name="_Toc400611389"/>
      <w:r w:rsidRPr="003E6CDC">
        <w:rPr>
          <w:rFonts w:ascii="Times New Roman" w:hAnsi="Times New Roman" w:cs="Times New Roman"/>
          <w:lang w:val="en-US"/>
        </w:rPr>
        <w:t>1. Introduction</w:t>
      </w:r>
      <w:bookmarkEnd w:id="1"/>
    </w:p>
    <w:p w14:paraId="373DB2E0" w14:textId="77777777" w:rsidR="00B00019" w:rsidRPr="003E6CDC" w:rsidRDefault="00B00019" w:rsidP="00126BFF">
      <w:pPr>
        <w:pStyle w:val="Heading2"/>
        <w:spacing w:line="360" w:lineRule="auto"/>
        <w:rPr>
          <w:rFonts w:ascii="Times New Roman" w:hAnsi="Times New Roman" w:cs="Times New Roman"/>
          <w:lang w:val="en-US"/>
        </w:rPr>
      </w:pPr>
      <w:bookmarkStart w:id="2" w:name="_Toc400611390"/>
      <w:r w:rsidRPr="003E6CDC">
        <w:rPr>
          <w:rFonts w:ascii="Times New Roman" w:hAnsi="Times New Roman" w:cs="Times New Roman"/>
          <w:lang w:val="en-US"/>
        </w:rPr>
        <w:t>1.2 Stakeholders</w:t>
      </w:r>
      <w:bookmarkEnd w:id="2"/>
    </w:p>
    <w:p w14:paraId="5503FAD7" w14:textId="77777777" w:rsidR="00B00019" w:rsidRPr="003E6CDC" w:rsidRDefault="00B00019" w:rsidP="00126BFF">
      <w:pPr>
        <w:spacing w:line="360" w:lineRule="auto"/>
        <w:rPr>
          <w:rFonts w:ascii="Times New Roman" w:hAnsi="Times New Roman" w:cs="Times New Roman"/>
          <w:lang w:val="en-US"/>
        </w:rPr>
      </w:pPr>
      <w:r w:rsidRPr="003E6CDC">
        <w:rPr>
          <w:rFonts w:ascii="Times New Roman" w:hAnsi="Times New Roman" w:cs="Times New Roman"/>
          <w:lang w:val="en-US"/>
        </w:rPr>
        <w:t>The s</w:t>
      </w:r>
      <w:r w:rsidR="003E6CDC" w:rsidRPr="003E6CDC">
        <w:rPr>
          <w:rFonts w:ascii="Times New Roman" w:hAnsi="Times New Roman" w:cs="Times New Roman"/>
          <w:lang w:val="en-US"/>
        </w:rPr>
        <w:t>takeholders of this project are as follows:</w:t>
      </w:r>
    </w:p>
    <w:p w14:paraId="14BADE2E" w14:textId="77777777" w:rsidR="003E6CDC" w:rsidRPr="003E6CDC" w:rsidRDefault="003E6CDC" w:rsidP="00126BFF">
      <w:pPr>
        <w:pStyle w:val="ListParagraph"/>
        <w:numPr>
          <w:ilvl w:val="0"/>
          <w:numId w:val="2"/>
        </w:numPr>
        <w:spacing w:line="360" w:lineRule="auto"/>
        <w:rPr>
          <w:rFonts w:ascii="Times New Roman" w:hAnsi="Times New Roman" w:cs="Times New Roman"/>
          <w:lang w:val="en-US"/>
        </w:rPr>
      </w:pPr>
      <w:r w:rsidRPr="003E6CDC">
        <w:rPr>
          <w:rFonts w:ascii="Times New Roman" w:hAnsi="Times New Roman" w:cs="Times New Roman"/>
          <w:lang w:val="en-US"/>
        </w:rPr>
        <w:t>For team two especially:  Andrea Caracciolo</w:t>
      </w:r>
    </w:p>
    <w:p w14:paraId="5FEA368B" w14:textId="77777777" w:rsidR="003E6CDC" w:rsidRPr="003E6CDC" w:rsidRDefault="003E6CDC" w:rsidP="00126BFF">
      <w:pPr>
        <w:pStyle w:val="ListParagraph"/>
        <w:numPr>
          <w:ilvl w:val="0"/>
          <w:numId w:val="2"/>
        </w:numPr>
        <w:spacing w:line="360" w:lineRule="auto"/>
        <w:rPr>
          <w:rFonts w:ascii="Times New Roman" w:hAnsi="Times New Roman" w:cs="Times New Roman"/>
          <w:lang w:val="en-US"/>
        </w:rPr>
      </w:pPr>
      <w:r w:rsidRPr="003E6CDC">
        <w:rPr>
          <w:rFonts w:ascii="Times New Roman" w:hAnsi="Times New Roman" w:cs="Times New Roman"/>
          <w:lang w:val="en-US"/>
        </w:rPr>
        <w:t>Ese- 2014 Staff</w:t>
      </w:r>
    </w:p>
    <w:p w14:paraId="373B564D" w14:textId="77777777" w:rsidR="003C2F34" w:rsidRPr="003E6CDC" w:rsidRDefault="003C2F34" w:rsidP="003C2F34">
      <w:pPr>
        <w:pStyle w:val="Heading2"/>
        <w:spacing w:line="360" w:lineRule="auto"/>
        <w:rPr>
          <w:rFonts w:ascii="Times New Roman" w:hAnsi="Times New Roman" w:cs="Times New Roman"/>
          <w:lang w:val="en-US"/>
        </w:rPr>
      </w:pPr>
      <w:bookmarkStart w:id="3" w:name="_Toc400611391"/>
      <w:r w:rsidRPr="003E6CDC">
        <w:rPr>
          <w:rFonts w:ascii="Times New Roman" w:hAnsi="Times New Roman" w:cs="Times New Roman"/>
          <w:lang w:val="en-US"/>
        </w:rPr>
        <w:t>1.1. Purpose</w:t>
      </w:r>
      <w:bookmarkEnd w:id="3"/>
    </w:p>
    <w:p w14:paraId="7A6A9FB6" w14:textId="77777777" w:rsidR="00FE604D" w:rsidRDefault="00FE604D" w:rsidP="00FE604D">
      <w:pPr>
        <w:rPr>
          <w:lang w:val="en-US"/>
        </w:rPr>
      </w:pPr>
      <w:r>
        <w:rPr>
          <w:lang w:val="en-US"/>
        </w:rPr>
        <w:t>The purpose of this project is to create a website, where users can search for rooms/ roommates, which is an improvement of  existing room/roommate websites.</w:t>
      </w:r>
    </w:p>
    <w:p w14:paraId="677DFDDA" w14:textId="77777777" w:rsidR="003E6CDC" w:rsidRPr="003E6CDC" w:rsidRDefault="003E6CDC" w:rsidP="00126BFF">
      <w:pPr>
        <w:pStyle w:val="Heading2"/>
        <w:spacing w:line="360" w:lineRule="auto"/>
        <w:rPr>
          <w:rFonts w:ascii="Times New Roman" w:hAnsi="Times New Roman" w:cs="Times New Roman"/>
          <w:lang w:val="en-US"/>
        </w:rPr>
      </w:pPr>
      <w:bookmarkStart w:id="4" w:name="_Toc400611392"/>
      <w:r w:rsidRPr="003E6CDC">
        <w:rPr>
          <w:rFonts w:ascii="Times New Roman" w:hAnsi="Times New Roman" w:cs="Times New Roman"/>
          <w:lang w:val="en-US"/>
        </w:rPr>
        <w:t>1.3 Definitions</w:t>
      </w:r>
      <w:bookmarkEnd w:id="4"/>
    </w:p>
    <w:p w14:paraId="67809465" w14:textId="77777777" w:rsidR="003E6CDC" w:rsidRPr="003E6CDC" w:rsidRDefault="003E6CDC" w:rsidP="00126BFF">
      <w:pPr>
        <w:spacing w:line="360" w:lineRule="auto"/>
        <w:rPr>
          <w:rFonts w:ascii="Times New Roman" w:hAnsi="Times New Roman" w:cs="Times New Roman"/>
          <w:lang w:val="en-US"/>
        </w:rPr>
      </w:pPr>
      <w:r w:rsidRPr="003E6CDC">
        <w:rPr>
          <w:rFonts w:ascii="Times New Roman" w:hAnsi="Times New Roman" w:cs="Times New Roman"/>
          <w:lang w:val="en-US"/>
        </w:rPr>
        <w:t>To come</w:t>
      </w:r>
    </w:p>
    <w:p w14:paraId="4AC9DEBA" w14:textId="77777777" w:rsidR="003E6CDC" w:rsidRDefault="003E6CDC" w:rsidP="00126BFF">
      <w:pPr>
        <w:pStyle w:val="Heading2"/>
        <w:spacing w:line="360" w:lineRule="auto"/>
        <w:rPr>
          <w:rFonts w:ascii="Times New Roman" w:hAnsi="Times New Roman" w:cs="Times New Roman"/>
          <w:lang w:val="en-US"/>
        </w:rPr>
      </w:pPr>
      <w:bookmarkStart w:id="5" w:name="_Toc400611393"/>
      <w:r w:rsidRPr="003E6CDC">
        <w:rPr>
          <w:rFonts w:ascii="Times New Roman" w:hAnsi="Times New Roman" w:cs="Times New Roman"/>
          <w:lang w:val="en-US"/>
        </w:rPr>
        <w:t>1.4 System overview</w:t>
      </w:r>
      <w:bookmarkEnd w:id="5"/>
    </w:p>
    <w:p w14:paraId="3D725EF6" w14:textId="77777777" w:rsidR="003E6CDC" w:rsidRDefault="003E6CDC" w:rsidP="00126BFF">
      <w:pPr>
        <w:spacing w:line="360" w:lineRule="auto"/>
        <w:rPr>
          <w:rFonts w:ascii="Times New Roman" w:hAnsi="Times New Roman" w:cs="Times New Roman"/>
          <w:sz w:val="24"/>
          <w:szCs w:val="24"/>
          <w:lang w:val="en-US"/>
        </w:rPr>
      </w:pPr>
      <w:r>
        <w:rPr>
          <w:lang w:val="en-US"/>
        </w:rPr>
        <w:t xml:space="preserve">This software system will be a webpage </w:t>
      </w:r>
      <w:r w:rsidRPr="003E6CDC">
        <w:rPr>
          <w:rFonts w:ascii="Times New Roman" w:hAnsi="Times New Roman" w:cs="Times New Roman"/>
          <w:sz w:val="24"/>
          <w:szCs w:val="24"/>
          <w:lang w:val="en-US"/>
        </w:rPr>
        <w:t xml:space="preserve">which helps </w:t>
      </w:r>
      <w:r>
        <w:rPr>
          <w:rFonts w:ascii="Times New Roman" w:hAnsi="Times New Roman" w:cs="Times New Roman"/>
          <w:sz w:val="24"/>
          <w:szCs w:val="24"/>
          <w:lang w:val="en-US"/>
        </w:rPr>
        <w:t>users</w:t>
      </w:r>
      <w:r w:rsidRPr="003E6CDC">
        <w:rPr>
          <w:rFonts w:ascii="Times New Roman" w:hAnsi="Times New Roman" w:cs="Times New Roman"/>
          <w:sz w:val="24"/>
          <w:szCs w:val="24"/>
          <w:lang w:val="en-US"/>
        </w:rPr>
        <w:t xml:space="preserve"> find their desired apartment and/or set up an ad to find a suitable member to join their housing commune.  </w:t>
      </w:r>
      <w:r w:rsidRPr="003E6CDC">
        <w:rPr>
          <w:rFonts w:ascii="Times New Roman" w:hAnsi="Times New Roman" w:cs="Times New Roman"/>
          <w:sz w:val="24"/>
          <w:szCs w:val="24"/>
          <w:lang w:val="en-US"/>
        </w:rPr>
        <w:br/>
      </w:r>
      <w:r>
        <w:rPr>
          <w:rFonts w:ascii="Times New Roman" w:hAnsi="Times New Roman" w:cs="Times New Roman"/>
          <w:sz w:val="24"/>
          <w:szCs w:val="24"/>
          <w:lang w:val="en-US"/>
        </w:rPr>
        <w:t>The system will be</w:t>
      </w:r>
      <w:r w:rsidRPr="003E6CD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designed to assist the ad placer’s to find their optimal housing mate match, by offering them various options to filter Users. </w:t>
      </w:r>
      <w:r>
        <w:rPr>
          <w:rFonts w:ascii="Times New Roman" w:hAnsi="Times New Roman" w:cs="Times New Roman"/>
          <w:sz w:val="24"/>
          <w:szCs w:val="24"/>
          <w:lang w:val="en-US"/>
        </w:rPr>
        <w:br/>
        <w:t xml:space="preserve">On the other hand the system will offer </w:t>
      </w:r>
      <w:r w:rsidR="004466B4">
        <w:rPr>
          <w:rFonts w:ascii="Times New Roman" w:hAnsi="Times New Roman" w:cs="Times New Roman"/>
          <w:sz w:val="24"/>
          <w:szCs w:val="24"/>
          <w:lang w:val="en-US"/>
        </w:rPr>
        <w:t xml:space="preserve">various filter options for Users who are looking for an apartment, so that they are offered a good overview over places which might be suitable for them. </w:t>
      </w:r>
    </w:p>
    <w:p w14:paraId="67B1D197" w14:textId="77777777" w:rsidR="004466B4" w:rsidRDefault="004466B4" w:rsidP="00126BF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system will be built around flexibility, to fit every user’s needs. Therefore it will be possible to put up/ </w:t>
      </w:r>
      <w:r w:rsidR="00FF70B0">
        <w:rPr>
          <w:rFonts w:ascii="Times New Roman" w:hAnsi="Times New Roman" w:cs="Times New Roman"/>
          <w:sz w:val="24"/>
          <w:szCs w:val="24"/>
          <w:lang w:val="en-US"/>
        </w:rPr>
        <w:t>edit</w:t>
      </w:r>
      <w:r>
        <w:rPr>
          <w:rFonts w:ascii="Times New Roman" w:hAnsi="Times New Roman" w:cs="Times New Roman"/>
          <w:sz w:val="24"/>
          <w:szCs w:val="24"/>
          <w:lang w:val="en-US"/>
        </w:rPr>
        <w:t xml:space="preserve">/ watch ads, without having to have an account on the website. However it will be possible to register accounts, </w:t>
      </w:r>
      <w:r w:rsidR="00FF70B0">
        <w:rPr>
          <w:rFonts w:ascii="Times New Roman" w:hAnsi="Times New Roman" w:cs="Times New Roman"/>
          <w:sz w:val="24"/>
          <w:szCs w:val="24"/>
          <w:lang w:val="en-US"/>
        </w:rPr>
        <w:t xml:space="preserve">which adds a lot of functionality </w:t>
      </w:r>
      <w:r>
        <w:rPr>
          <w:rFonts w:ascii="Times New Roman" w:hAnsi="Times New Roman" w:cs="Times New Roman"/>
          <w:sz w:val="24"/>
          <w:szCs w:val="24"/>
          <w:lang w:val="en-US"/>
        </w:rPr>
        <w:t xml:space="preserve">to make the managing of different ads/ applicants even easier. </w:t>
      </w:r>
    </w:p>
    <w:p w14:paraId="2BC27FF9" w14:textId="77777777" w:rsidR="00126BFF" w:rsidRDefault="00126BFF" w:rsidP="00126BFF">
      <w:pPr>
        <w:pStyle w:val="Heading2"/>
        <w:spacing w:line="360" w:lineRule="auto"/>
        <w:rPr>
          <w:lang w:val="en-US"/>
        </w:rPr>
      </w:pPr>
      <w:bookmarkStart w:id="6" w:name="_Toc400611394"/>
      <w:r>
        <w:rPr>
          <w:lang w:val="en-US"/>
        </w:rPr>
        <w:t>1.5 References</w:t>
      </w:r>
      <w:bookmarkEnd w:id="6"/>
      <w:r>
        <w:rPr>
          <w:lang w:val="en-US"/>
        </w:rPr>
        <w:t xml:space="preserve"> </w:t>
      </w:r>
    </w:p>
    <w:p w14:paraId="5FB43F6F" w14:textId="77777777" w:rsidR="00126BFF" w:rsidRPr="00126BFF" w:rsidRDefault="00126BFF" w:rsidP="00126BFF">
      <w:pPr>
        <w:spacing w:line="360" w:lineRule="auto"/>
        <w:rPr>
          <w:rFonts w:ascii="Times New Roman" w:hAnsi="Times New Roman" w:cs="Times New Roman"/>
          <w:sz w:val="24"/>
          <w:szCs w:val="24"/>
          <w:lang w:val="en-US"/>
        </w:rPr>
      </w:pPr>
      <w:r w:rsidRPr="00126BFF">
        <w:rPr>
          <w:rFonts w:ascii="Times New Roman" w:hAnsi="Times New Roman" w:cs="Times New Roman"/>
          <w:sz w:val="24"/>
          <w:szCs w:val="24"/>
          <w:lang w:val="en-US"/>
        </w:rPr>
        <w:t>The project should mainly improve existing Software systems with the same purpose. Therefore it is necessary to get an ove</w:t>
      </w:r>
      <w:r>
        <w:rPr>
          <w:rFonts w:ascii="Times New Roman" w:hAnsi="Times New Roman" w:cs="Times New Roman"/>
          <w:sz w:val="24"/>
          <w:szCs w:val="24"/>
          <w:lang w:val="en-US"/>
        </w:rPr>
        <w:t>rview of other existing systems, to be able to fully understand the purpose of this project.</w:t>
      </w:r>
      <w:r w:rsidRPr="00126BFF">
        <w:rPr>
          <w:rFonts w:ascii="Times New Roman" w:hAnsi="Times New Roman" w:cs="Times New Roman"/>
          <w:sz w:val="24"/>
          <w:szCs w:val="24"/>
          <w:lang w:val="en-US"/>
        </w:rPr>
        <w:t xml:space="preserve"> </w:t>
      </w:r>
    </w:p>
    <w:p w14:paraId="20F26635" w14:textId="77777777" w:rsidR="00126BFF" w:rsidRPr="00126BFF" w:rsidRDefault="00126BFF" w:rsidP="00126BFF">
      <w:pPr>
        <w:spacing w:line="360" w:lineRule="auto"/>
        <w:rPr>
          <w:rFonts w:ascii="Times New Roman" w:hAnsi="Times New Roman" w:cs="Times New Roman"/>
          <w:sz w:val="24"/>
          <w:szCs w:val="24"/>
          <w:lang w:val="en-US"/>
        </w:rPr>
      </w:pPr>
      <w:r w:rsidRPr="00126BFF">
        <w:rPr>
          <w:rFonts w:ascii="Times New Roman" w:hAnsi="Times New Roman" w:cs="Times New Roman"/>
          <w:sz w:val="24"/>
          <w:szCs w:val="24"/>
          <w:lang w:val="en-US"/>
        </w:rPr>
        <w:t>Other housing commune sites:</w:t>
      </w:r>
    </w:p>
    <w:p w14:paraId="0E47D3C7" w14:textId="77777777" w:rsidR="00126BFF" w:rsidRPr="00126BFF" w:rsidRDefault="00BD0385" w:rsidP="00126BF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4" w:history="1">
        <w:r w:rsidR="00126BFF" w:rsidRPr="00126BFF">
          <w:rPr>
            <w:rFonts w:ascii="Times New Roman" w:eastAsia="Times New Roman" w:hAnsi="Times New Roman" w:cs="Times New Roman"/>
            <w:color w:val="4183C4"/>
            <w:sz w:val="24"/>
            <w:szCs w:val="24"/>
            <w:lang w:eastAsia="de-CH"/>
          </w:rPr>
          <w:t>www.wgzimmer.ch</w:t>
        </w:r>
      </w:hyperlink>
    </w:p>
    <w:p w14:paraId="74942892" w14:textId="77777777" w:rsidR="00126BFF" w:rsidRPr="00126BFF" w:rsidRDefault="00BD0385" w:rsidP="00126BF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5" w:history="1">
        <w:r w:rsidR="00126BFF" w:rsidRPr="00126BFF">
          <w:rPr>
            <w:rFonts w:ascii="Times New Roman" w:eastAsia="Times New Roman" w:hAnsi="Times New Roman" w:cs="Times New Roman"/>
            <w:color w:val="4183C4"/>
            <w:sz w:val="24"/>
            <w:szCs w:val="24"/>
            <w:lang w:eastAsia="de-CH"/>
          </w:rPr>
          <w:t>www.students.ch/wohnen/</w:t>
        </w:r>
      </w:hyperlink>
    </w:p>
    <w:p w14:paraId="72E55A7A" w14:textId="77777777" w:rsidR="00126BFF" w:rsidRPr="00126BFF" w:rsidRDefault="00BD0385" w:rsidP="00126BF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6" w:history="1">
        <w:r w:rsidR="00126BFF" w:rsidRPr="00126BFF">
          <w:rPr>
            <w:rFonts w:ascii="Times New Roman" w:eastAsia="Times New Roman" w:hAnsi="Times New Roman" w:cs="Times New Roman"/>
            <w:color w:val="4183C4"/>
            <w:sz w:val="24"/>
            <w:szCs w:val="24"/>
            <w:lang w:eastAsia="de-CH"/>
          </w:rPr>
          <w:t>www.tutti.ch/ganze-schweiz/immobilien/wg-zimmer</w:t>
        </w:r>
      </w:hyperlink>
    </w:p>
    <w:p w14:paraId="63CCFAD2" w14:textId="77777777" w:rsidR="00126BFF" w:rsidRPr="00126BFF" w:rsidRDefault="00126BFF" w:rsidP="00126BFF">
      <w:pPr>
        <w:spacing w:line="360" w:lineRule="auto"/>
        <w:rPr>
          <w:rFonts w:ascii="Times New Roman" w:hAnsi="Times New Roman" w:cs="Times New Roman"/>
          <w:sz w:val="24"/>
          <w:szCs w:val="24"/>
        </w:rPr>
      </w:pPr>
      <w:r w:rsidRPr="00126BFF">
        <w:rPr>
          <w:rFonts w:ascii="Times New Roman" w:hAnsi="Times New Roman" w:cs="Times New Roman"/>
          <w:sz w:val="24"/>
          <w:szCs w:val="24"/>
        </w:rPr>
        <w:t>Similar real estate websites:</w:t>
      </w:r>
    </w:p>
    <w:p w14:paraId="49BF37E9" w14:textId="77777777" w:rsidR="00126BFF" w:rsidRPr="00126BFF" w:rsidRDefault="00BD0385" w:rsidP="00126BF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7" w:history="1">
        <w:r w:rsidR="00126BFF" w:rsidRPr="00126BFF">
          <w:rPr>
            <w:rFonts w:ascii="Times New Roman" w:eastAsia="Times New Roman" w:hAnsi="Times New Roman" w:cs="Times New Roman"/>
            <w:color w:val="4183C4"/>
            <w:sz w:val="24"/>
            <w:szCs w:val="24"/>
            <w:lang w:eastAsia="de-CH"/>
          </w:rPr>
          <w:t>www.immoscout24.ch</w:t>
        </w:r>
      </w:hyperlink>
    </w:p>
    <w:p w14:paraId="47D0B585" w14:textId="77777777" w:rsidR="00126BFF" w:rsidRPr="00126BFF" w:rsidRDefault="00BD0385" w:rsidP="00126BF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8" w:history="1">
        <w:r w:rsidR="00126BFF" w:rsidRPr="00126BFF">
          <w:rPr>
            <w:rFonts w:ascii="Times New Roman" w:eastAsia="Times New Roman" w:hAnsi="Times New Roman" w:cs="Times New Roman"/>
            <w:color w:val="4183C4"/>
            <w:sz w:val="24"/>
            <w:szCs w:val="24"/>
            <w:lang w:eastAsia="de-CH"/>
          </w:rPr>
          <w:t>www.homegate.ch</w:t>
        </w:r>
      </w:hyperlink>
    </w:p>
    <w:p w14:paraId="2CD07AEC" w14:textId="77777777" w:rsidR="00126BFF" w:rsidRDefault="00126BFF" w:rsidP="00126BFF">
      <w:pPr>
        <w:rPr>
          <w:rFonts w:ascii="Helvetica" w:eastAsia="Times New Roman" w:hAnsi="Helvetica" w:cs="Helvetica"/>
          <w:color w:val="333333"/>
          <w:sz w:val="24"/>
          <w:szCs w:val="24"/>
          <w:lang w:val="en-US" w:eastAsia="de-CH"/>
        </w:rPr>
      </w:pPr>
      <w:r w:rsidRPr="00126BFF">
        <w:rPr>
          <w:rFonts w:ascii="Helvetica" w:eastAsia="Times New Roman" w:hAnsi="Helvetica" w:cs="Helvetica"/>
          <w:color w:val="333333"/>
          <w:sz w:val="24"/>
          <w:szCs w:val="24"/>
          <w:lang w:val="en-US" w:eastAsia="de-CH"/>
        </w:rPr>
        <w:t xml:space="preserve">Furthermore the project description of the ese-2014 staff: </w:t>
      </w:r>
    </w:p>
    <w:p w14:paraId="55086DC6" w14:textId="77777777" w:rsidR="00126BFF" w:rsidRPr="00126BFF" w:rsidRDefault="00BD0385" w:rsidP="00126BF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val="en-US" w:eastAsia="de-CH"/>
        </w:rPr>
      </w:pPr>
      <w:hyperlink r:id="rId19" w:history="1">
        <w:r w:rsidR="00126BFF" w:rsidRPr="00126BFF">
          <w:rPr>
            <w:rFonts w:ascii="Times New Roman" w:eastAsia="Times New Roman" w:hAnsi="Times New Roman" w:cs="Times New Roman"/>
            <w:color w:val="4183C4"/>
            <w:sz w:val="24"/>
            <w:szCs w:val="24"/>
            <w:lang w:val="en-US" w:eastAsia="de-CH"/>
          </w:rPr>
          <w:t>https://github.com/ese-unibe-ch/ese2014-wiki/wiki/Task-FirstApp</w:t>
        </w:r>
      </w:hyperlink>
    </w:p>
    <w:p w14:paraId="3F682E0E" w14:textId="77777777" w:rsidR="003E6CDC" w:rsidRPr="00934D3C" w:rsidRDefault="00126BFF" w:rsidP="00126BFF">
      <w:pPr>
        <w:pStyle w:val="Heading1"/>
        <w:rPr>
          <w:lang w:val="en-US"/>
        </w:rPr>
      </w:pPr>
      <w:bookmarkStart w:id="7" w:name="_Toc400611395"/>
      <w:r w:rsidRPr="00934D3C">
        <w:rPr>
          <w:lang w:val="en-US"/>
        </w:rPr>
        <w:lastRenderedPageBreak/>
        <w:t>2. Overall description</w:t>
      </w:r>
      <w:bookmarkEnd w:id="7"/>
    </w:p>
    <w:p w14:paraId="1ABBA2DC" w14:textId="77777777" w:rsidR="00126BFF" w:rsidRPr="00934D3C" w:rsidRDefault="00126BFF" w:rsidP="007752F5">
      <w:pPr>
        <w:pStyle w:val="Heading2"/>
        <w:rPr>
          <w:lang w:val="en-US"/>
        </w:rPr>
      </w:pPr>
      <w:bookmarkStart w:id="8" w:name="_Toc400611396"/>
      <w:r w:rsidRPr="00934D3C">
        <w:rPr>
          <w:lang w:val="en-US"/>
        </w:rPr>
        <w:t>2.1 Use Cases</w:t>
      </w:r>
      <w:bookmarkEnd w:id="8"/>
    </w:p>
    <w:p w14:paraId="2B63883F" w14:textId="77777777" w:rsidR="00112707" w:rsidRPr="00112707" w:rsidRDefault="00112707" w:rsidP="00112707">
      <w:pPr>
        <w:pStyle w:val="Heading3"/>
        <w:rPr>
          <w:lang w:val="en-US"/>
        </w:rPr>
      </w:pPr>
      <w:bookmarkStart w:id="9" w:name="_Toc400611397"/>
      <w:r w:rsidRPr="00112707">
        <w:rPr>
          <w:lang w:val="en-US"/>
        </w:rPr>
        <w:t>2.1.1 Overview Diagram</w:t>
      </w:r>
      <w:bookmarkEnd w:id="9"/>
    </w:p>
    <w:p w14:paraId="246EA6D0" w14:textId="77777777" w:rsidR="00112707" w:rsidRPr="00650B97" w:rsidRDefault="00650B97" w:rsidP="00650B97">
      <w:pPr>
        <w:pStyle w:val="Hints"/>
        <w:rPr>
          <w:rFonts w:cs="Arial"/>
          <w:color w:val="A6A6A6"/>
        </w:rPr>
      </w:pPr>
      <w:commentRangeStart w:id="10"/>
      <w:r>
        <w:rPr>
          <w:rFonts w:cs="Arial"/>
          <w:noProof/>
          <w:color w:val="A6A6A6"/>
        </w:rPr>
        <w:drawing>
          <wp:inline distT="0" distB="0" distL="0" distR="0" wp14:anchorId="323E0392" wp14:editId="101BC751">
            <wp:extent cx="5760720" cy="6181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6181090"/>
                    </a:xfrm>
                    <a:prstGeom prst="rect">
                      <a:avLst/>
                    </a:prstGeom>
                  </pic:spPr>
                </pic:pic>
              </a:graphicData>
            </a:graphic>
          </wp:inline>
        </w:drawing>
      </w:r>
      <w:commentRangeEnd w:id="10"/>
      <w:r w:rsidR="004C7B98">
        <w:rPr>
          <w:rStyle w:val="CommentReference"/>
          <w:rFonts w:asciiTheme="minorHAnsi" w:eastAsiaTheme="minorHAnsi" w:hAnsiTheme="minorHAnsi" w:cstheme="minorBidi"/>
          <w:color w:val="auto"/>
          <w:lang w:val="de-CH"/>
        </w:rPr>
        <w:commentReference w:id="10"/>
      </w:r>
    </w:p>
    <w:p w14:paraId="44024FCE" w14:textId="77777777" w:rsidR="00112707" w:rsidRPr="00650B97" w:rsidRDefault="00112707" w:rsidP="00112707">
      <w:pPr>
        <w:rPr>
          <w:lang w:val="en-US"/>
        </w:rPr>
      </w:pPr>
    </w:p>
    <w:p w14:paraId="27BC6E4D" w14:textId="77777777" w:rsidR="00112707" w:rsidRPr="00650B97" w:rsidRDefault="00112707" w:rsidP="00112707">
      <w:pPr>
        <w:rPr>
          <w:lang w:val="en-US"/>
        </w:rPr>
      </w:pPr>
    </w:p>
    <w:p w14:paraId="02E038FF" w14:textId="77777777" w:rsidR="00112707" w:rsidRPr="00650B97" w:rsidRDefault="00112707" w:rsidP="00112707">
      <w:pPr>
        <w:rPr>
          <w:lang w:val="en-US"/>
        </w:rPr>
      </w:pPr>
    </w:p>
    <w:p w14:paraId="6EF74AE0" w14:textId="77777777" w:rsidR="00112707" w:rsidRPr="00650B97" w:rsidRDefault="00112707" w:rsidP="00112707">
      <w:pPr>
        <w:rPr>
          <w:lang w:val="en-US"/>
        </w:rPr>
      </w:pPr>
    </w:p>
    <w:p w14:paraId="20007515" w14:textId="77777777" w:rsidR="00112707" w:rsidRPr="00650B97" w:rsidRDefault="00112707" w:rsidP="00112707">
      <w:pPr>
        <w:rPr>
          <w:lang w:val="en-US"/>
        </w:rPr>
      </w:pPr>
    </w:p>
    <w:p w14:paraId="4C985ADA" w14:textId="77777777" w:rsidR="00112707" w:rsidRPr="00650B97" w:rsidRDefault="00112707" w:rsidP="00112707">
      <w:pPr>
        <w:rPr>
          <w:lang w:val="en-US"/>
        </w:rPr>
      </w:pPr>
    </w:p>
    <w:p w14:paraId="0BE24E31" w14:textId="77777777" w:rsidR="00112707" w:rsidRPr="00650B97" w:rsidRDefault="00112707" w:rsidP="00112707">
      <w:pPr>
        <w:rPr>
          <w:lang w:val="en-US"/>
        </w:rPr>
      </w:pPr>
    </w:p>
    <w:p w14:paraId="03DE5DFC" w14:textId="77777777" w:rsidR="00112707" w:rsidRPr="00650B97" w:rsidRDefault="00112707" w:rsidP="00112707">
      <w:pPr>
        <w:rPr>
          <w:lang w:val="en-US"/>
        </w:rPr>
      </w:pPr>
    </w:p>
    <w:p w14:paraId="04C83829" w14:textId="77777777" w:rsidR="00112707" w:rsidRPr="00650B97" w:rsidRDefault="00112707" w:rsidP="00112707">
      <w:pPr>
        <w:rPr>
          <w:lang w:val="en-US"/>
        </w:rPr>
      </w:pPr>
    </w:p>
    <w:p w14:paraId="101F256F" w14:textId="77777777" w:rsidR="00112707" w:rsidRPr="00650B97" w:rsidRDefault="00112707" w:rsidP="00112707">
      <w:pPr>
        <w:rPr>
          <w:lang w:val="en-US"/>
        </w:rPr>
      </w:pPr>
    </w:p>
    <w:p w14:paraId="15EBD111" w14:textId="77777777" w:rsidR="00112707" w:rsidRPr="00650B97" w:rsidRDefault="00112707" w:rsidP="00112707">
      <w:pPr>
        <w:rPr>
          <w:lang w:val="en-US"/>
        </w:rPr>
      </w:pPr>
    </w:p>
    <w:p w14:paraId="12C0466E" w14:textId="77777777" w:rsidR="00112707" w:rsidRDefault="00D8501C" w:rsidP="00112707">
      <w:pPr>
        <w:pStyle w:val="Heading3"/>
        <w:rPr>
          <w:rFonts w:ascii="Times New Roman" w:hAnsi="Times New Roman" w:cs="Times New Roman"/>
          <w:sz w:val="24"/>
          <w:szCs w:val="24"/>
          <w:lang w:val="en-US"/>
        </w:rPr>
      </w:pPr>
      <w:bookmarkStart w:id="11" w:name="_Toc400611398"/>
      <w:r>
        <w:rPr>
          <w:rFonts w:ascii="Times New Roman" w:hAnsi="Times New Roman" w:cs="Times New Roman"/>
          <w:sz w:val="24"/>
          <w:szCs w:val="24"/>
          <w:lang w:val="en-US"/>
        </w:rPr>
        <w:t>2.1.2</w:t>
      </w:r>
      <w:r w:rsidR="00112707" w:rsidRPr="00934D3C">
        <w:rPr>
          <w:rFonts w:ascii="Times New Roman" w:hAnsi="Times New Roman" w:cs="Times New Roman"/>
          <w:sz w:val="24"/>
          <w:szCs w:val="24"/>
          <w:lang w:val="en-US"/>
        </w:rPr>
        <w:t xml:space="preserve"> </w:t>
      </w:r>
      <w:r>
        <w:rPr>
          <w:rFonts w:ascii="Times New Roman" w:hAnsi="Times New Roman" w:cs="Times New Roman"/>
          <w:sz w:val="24"/>
          <w:szCs w:val="24"/>
          <w:lang w:val="en-US"/>
        </w:rPr>
        <w:t>Advertiser use cases</w:t>
      </w:r>
      <w:bookmarkEnd w:id="11"/>
    </w:p>
    <w:p w14:paraId="755AA7D9" w14:textId="77777777" w:rsidR="00307205" w:rsidRDefault="00A944F9" w:rsidP="00307205">
      <w:pPr>
        <w:pStyle w:val="Heading4"/>
        <w:rPr>
          <w:lang w:val="en-US"/>
        </w:rPr>
      </w:pPr>
      <w:bookmarkStart w:id="12" w:name="_Toc400611399"/>
      <w:r>
        <w:rPr>
          <w:lang w:val="en-US"/>
        </w:rPr>
        <w:t>0</w:t>
      </w:r>
      <w:r w:rsidR="00307205">
        <w:rPr>
          <w:lang w:val="en-US"/>
        </w:rPr>
        <w:t>. Put up an ad</w:t>
      </w:r>
      <w:bookmarkEnd w:id="12"/>
      <w:r w:rsidR="00307205">
        <w:rPr>
          <w:lang w:val="en-US"/>
        </w:rPr>
        <w:t xml:space="preserve"> </w:t>
      </w:r>
    </w:p>
    <w:p w14:paraId="31E63162" w14:textId="77777777"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14:paraId="670158B0" w14:textId="77777777"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14:paraId="39B43AD8" w14:textId="77777777" w:rsidR="00307205" w:rsidRDefault="00307205" w:rsidP="00307205">
      <w:pPr>
        <w:pStyle w:val="Heading5"/>
        <w:ind w:left="709"/>
        <w:rPr>
          <w:b/>
          <w:lang w:val="en-US"/>
        </w:rPr>
      </w:pPr>
      <w:r w:rsidRPr="009046E2">
        <w:rPr>
          <w:b/>
          <w:lang w:val="en-US"/>
        </w:rPr>
        <w:t>0.2 Description</w:t>
      </w:r>
    </w:p>
    <w:p w14:paraId="52424151" w14:textId="77777777" w:rsidR="00307205" w:rsidRPr="009046E2" w:rsidRDefault="00307205" w:rsidP="00307205">
      <w:pPr>
        <w:ind w:left="705"/>
        <w:rPr>
          <w:lang w:val="en-US"/>
        </w:rPr>
      </w:pPr>
      <w:r>
        <w:rPr>
          <w:lang w:val="en-US"/>
        </w:rPr>
        <w:t>As a user I want to be able to log into my account, and put up an ad.</w:t>
      </w:r>
    </w:p>
    <w:p w14:paraId="52D099E4" w14:textId="77777777" w:rsidR="00307205" w:rsidRDefault="00307205" w:rsidP="00307205">
      <w:pPr>
        <w:pStyle w:val="Heading5"/>
        <w:ind w:left="709"/>
        <w:rPr>
          <w:b/>
          <w:lang w:val="en-US"/>
        </w:rPr>
      </w:pPr>
      <w:r w:rsidRPr="009046E2">
        <w:rPr>
          <w:b/>
          <w:lang w:val="en-US"/>
        </w:rPr>
        <w:t>0.3 Trigger</w:t>
      </w:r>
    </w:p>
    <w:p w14:paraId="27AC9506" w14:textId="77777777" w:rsidR="00307205" w:rsidRPr="009046E2" w:rsidRDefault="001B60C7" w:rsidP="00307205">
      <w:pPr>
        <w:ind w:left="708" w:firstLine="2"/>
        <w:rPr>
          <w:lang w:val="en-US"/>
        </w:rPr>
      </w:pPr>
      <w:r>
        <w:rPr>
          <w:lang w:val="en-US"/>
        </w:rPr>
        <w:t>Create new ad</w:t>
      </w:r>
    </w:p>
    <w:p w14:paraId="22DDCED0" w14:textId="77777777" w:rsidR="00307205" w:rsidRPr="0011175B" w:rsidRDefault="00307205" w:rsidP="00307205">
      <w:pPr>
        <w:pStyle w:val="Heading5"/>
        <w:ind w:left="709"/>
        <w:rPr>
          <w:b/>
          <w:lang w:val="en-US"/>
        </w:rPr>
      </w:pPr>
      <w:r w:rsidRPr="0011175B">
        <w:rPr>
          <w:b/>
          <w:lang w:val="en-US"/>
        </w:rPr>
        <w:t>0.4 Pre-conditions</w:t>
      </w:r>
    </w:p>
    <w:p w14:paraId="3253CDEA" w14:textId="77777777" w:rsidR="00307205" w:rsidRPr="009046E2" w:rsidRDefault="00307205" w:rsidP="00307205">
      <w:pPr>
        <w:ind w:left="705"/>
        <w:rPr>
          <w:lang w:val="en-US"/>
        </w:rPr>
      </w:pPr>
      <w:commentRangeStart w:id="13"/>
      <w:r>
        <w:rPr>
          <w:lang w:val="en-US"/>
        </w:rPr>
        <w:t>0. The user has access to the internet.</w:t>
      </w:r>
      <w:commentRangeEnd w:id="13"/>
      <w:r w:rsidR="00696443">
        <w:rPr>
          <w:rStyle w:val="CommentReference"/>
        </w:rPr>
        <w:commentReference w:id="13"/>
      </w:r>
      <w:r>
        <w:rPr>
          <w:lang w:val="en-US"/>
        </w:rPr>
        <w:br/>
      </w:r>
      <w:r w:rsidRPr="009046E2">
        <w:rPr>
          <w:lang w:val="en-US"/>
        </w:rPr>
        <w:t>1</w:t>
      </w:r>
      <w:commentRangeStart w:id="14"/>
      <w:r w:rsidRPr="009046E2">
        <w:rPr>
          <w:lang w:val="en-US"/>
        </w:rPr>
        <w:t xml:space="preserve">. </w:t>
      </w:r>
      <w:r>
        <w:rPr>
          <w:lang w:val="en-US"/>
        </w:rPr>
        <w:t xml:space="preserve">The user owns an account on the website. </w:t>
      </w:r>
      <w:r w:rsidRPr="009046E2">
        <w:rPr>
          <w:lang w:val="en-US"/>
        </w:rPr>
        <w:t xml:space="preserve"> </w:t>
      </w:r>
      <w:r>
        <w:rPr>
          <w:lang w:val="en-US"/>
        </w:rPr>
        <w:br/>
      </w:r>
      <w:r>
        <w:rPr>
          <w:lang w:val="en-US"/>
        </w:rPr>
        <w:tab/>
        <w:t xml:space="preserve">2. The user still owns his login credentials. </w:t>
      </w:r>
      <w:r w:rsidR="001B60C7">
        <w:rPr>
          <w:lang w:val="en-US"/>
        </w:rPr>
        <w:br/>
        <w:t>3. The user is logged in.</w:t>
      </w:r>
      <w:commentRangeEnd w:id="14"/>
      <w:r w:rsidR="000262E1">
        <w:rPr>
          <w:rStyle w:val="CommentReference"/>
        </w:rPr>
        <w:commentReference w:id="14"/>
      </w:r>
      <w:r>
        <w:rPr>
          <w:lang w:val="en-US"/>
        </w:rPr>
        <w:br/>
      </w:r>
      <w:r>
        <w:rPr>
          <w:lang w:val="en-US"/>
        </w:rPr>
        <w:tab/>
      </w:r>
    </w:p>
    <w:p w14:paraId="540F675E" w14:textId="77777777" w:rsidR="00307205" w:rsidRPr="0011175B" w:rsidRDefault="00307205" w:rsidP="00307205">
      <w:pPr>
        <w:pStyle w:val="Heading5"/>
        <w:ind w:left="709"/>
        <w:rPr>
          <w:b/>
          <w:lang w:val="en-US"/>
        </w:rPr>
      </w:pPr>
      <w:r w:rsidRPr="0011175B">
        <w:rPr>
          <w:b/>
          <w:lang w:val="en-US"/>
        </w:rPr>
        <w:t>0.5 Post-conditions</w:t>
      </w:r>
    </w:p>
    <w:p w14:paraId="6DFD676C" w14:textId="77777777" w:rsidR="00307205" w:rsidRPr="009046E2" w:rsidRDefault="00307205" w:rsidP="00307205">
      <w:pPr>
        <w:ind w:left="705"/>
        <w:rPr>
          <w:lang w:val="en-US"/>
        </w:rPr>
      </w:pPr>
      <w:r w:rsidRPr="009046E2">
        <w:rPr>
          <w:lang w:val="en-US"/>
        </w:rPr>
        <w:t xml:space="preserve">1. </w:t>
      </w:r>
      <w:r w:rsidR="001A618C">
        <w:rPr>
          <w:lang w:val="en-US"/>
        </w:rPr>
        <w:t>A new add is added to the users account</w:t>
      </w:r>
      <w:r w:rsidR="001A618C">
        <w:rPr>
          <w:lang w:val="en-US"/>
        </w:rPr>
        <w:br/>
      </w:r>
      <w:r>
        <w:rPr>
          <w:lang w:val="en-US"/>
        </w:rPr>
        <w:t>2. The user is able to edit/ delete the ad at any time.</w:t>
      </w:r>
      <w:r>
        <w:rPr>
          <w:lang w:val="en-US"/>
        </w:rPr>
        <w:br/>
      </w:r>
      <w:r>
        <w:rPr>
          <w:lang w:val="en-US"/>
        </w:rPr>
        <w:tab/>
      </w:r>
    </w:p>
    <w:p w14:paraId="2D75981E" w14:textId="77777777" w:rsidR="00307205" w:rsidRPr="0011175B" w:rsidRDefault="00307205" w:rsidP="00307205">
      <w:pPr>
        <w:pStyle w:val="Heading5"/>
        <w:ind w:left="709"/>
        <w:rPr>
          <w:b/>
          <w:lang w:val="en-US"/>
        </w:rPr>
      </w:pPr>
      <w:r w:rsidRPr="0011175B">
        <w:rPr>
          <w:b/>
          <w:lang w:val="en-US"/>
        </w:rPr>
        <w:t>0.6 Main Scenario</w:t>
      </w:r>
    </w:p>
    <w:p w14:paraId="1359705F" w14:textId="77777777" w:rsidR="00307205" w:rsidRPr="009046E2" w:rsidRDefault="00307205" w:rsidP="00307205">
      <w:pPr>
        <w:ind w:left="705"/>
        <w:rPr>
          <w:lang w:val="en-US"/>
        </w:rPr>
      </w:pPr>
      <w:r>
        <w:rPr>
          <w:lang w:val="en-US"/>
        </w:rPr>
        <w:br/>
      </w:r>
      <w:r>
        <w:rPr>
          <w:lang w:val="en-US"/>
        </w:rPr>
        <w:tab/>
      </w:r>
      <w:r w:rsidR="001A618C">
        <w:rPr>
          <w:lang w:val="en-US"/>
        </w:rPr>
        <w:t>0. The user navigates to the “create new ad” page.</w:t>
      </w:r>
      <w:r w:rsidR="00A701B8">
        <w:rPr>
          <w:lang w:val="en-US"/>
        </w:rPr>
        <w:br/>
      </w:r>
      <w:r w:rsidR="00A701B8">
        <w:rPr>
          <w:lang w:val="en-US"/>
        </w:rPr>
        <w:tab/>
        <w:t>1</w:t>
      </w:r>
      <w:r>
        <w:rPr>
          <w:lang w:val="en-US"/>
        </w:rPr>
        <w:t xml:space="preserve">. The user fills out the form with valid </w:t>
      </w:r>
      <w:commentRangeStart w:id="15"/>
      <w:r>
        <w:rPr>
          <w:lang w:val="en-US"/>
        </w:rPr>
        <w:t>inf</w:t>
      </w:r>
      <w:r w:rsidR="00A701B8">
        <w:rPr>
          <w:lang w:val="en-US"/>
        </w:rPr>
        <w:t xml:space="preserve">ormation </w:t>
      </w:r>
      <w:commentRangeEnd w:id="15"/>
      <w:r w:rsidR="0067780B">
        <w:rPr>
          <w:rStyle w:val="CommentReference"/>
        </w:rPr>
        <w:commentReference w:id="15"/>
      </w:r>
      <w:r w:rsidR="00A701B8">
        <w:rPr>
          <w:lang w:val="en-US"/>
        </w:rPr>
        <w:t xml:space="preserve">about the room/flat. </w:t>
      </w:r>
      <w:r w:rsidR="00A701B8">
        <w:rPr>
          <w:lang w:val="en-US"/>
        </w:rPr>
        <w:br/>
        <w:t>2</w:t>
      </w:r>
      <w:r>
        <w:rPr>
          <w:lang w:val="en-US"/>
        </w:rPr>
        <w:t xml:space="preserve">. </w:t>
      </w:r>
      <w:r w:rsidR="00303E76">
        <w:rPr>
          <w:lang w:val="en-US"/>
        </w:rPr>
        <w:t>The user submits the ad</w:t>
      </w:r>
      <w:r w:rsidR="00A701B8">
        <w:rPr>
          <w:lang w:val="en-US"/>
        </w:rPr>
        <w:br/>
      </w:r>
      <w:r w:rsidR="00303E76">
        <w:rPr>
          <w:lang w:val="en-US"/>
        </w:rPr>
        <w:t>3</w:t>
      </w:r>
      <w:r>
        <w:rPr>
          <w:lang w:val="en-US"/>
        </w:rPr>
        <w:t>. The ad will be added to his “ads” t</w:t>
      </w:r>
      <w:r w:rsidR="00A701B8">
        <w:rPr>
          <w:lang w:val="en-US"/>
        </w:rPr>
        <w:t>ab, in his personal account</w:t>
      </w:r>
      <w:r w:rsidR="00303E76">
        <w:rPr>
          <w:lang w:val="en-US"/>
        </w:rPr>
        <w:t>, by the system</w:t>
      </w:r>
      <w:r w:rsidR="00A701B8">
        <w:rPr>
          <w:lang w:val="en-US"/>
        </w:rPr>
        <w:t xml:space="preserve">. </w:t>
      </w:r>
      <w:r w:rsidR="00A701B8">
        <w:rPr>
          <w:lang w:val="en-US"/>
        </w:rPr>
        <w:br/>
      </w:r>
      <w:r w:rsidR="002159DC">
        <w:rPr>
          <w:lang w:val="en-US"/>
        </w:rPr>
        <w:t>4. The user receives a confirmation e-mail.</w:t>
      </w:r>
    </w:p>
    <w:p w14:paraId="6938AC33" w14:textId="77777777" w:rsidR="00307205" w:rsidRDefault="00307205" w:rsidP="00307205">
      <w:pPr>
        <w:pStyle w:val="Heading5"/>
        <w:ind w:left="709"/>
        <w:rPr>
          <w:b/>
          <w:lang w:val="en-US"/>
        </w:rPr>
      </w:pPr>
      <w:r w:rsidRPr="009046E2">
        <w:rPr>
          <w:b/>
          <w:lang w:val="en-US"/>
        </w:rPr>
        <w:t>0.7 Alternative Scenarios</w:t>
      </w:r>
    </w:p>
    <w:p w14:paraId="3E330981" w14:textId="77777777" w:rsidR="00307205" w:rsidRDefault="00307205" w:rsidP="00307205">
      <w:pPr>
        <w:rPr>
          <w:lang w:val="en-US"/>
        </w:rPr>
      </w:pPr>
      <w:r>
        <w:rPr>
          <w:lang w:val="en-US"/>
        </w:rPr>
        <w:tab/>
        <w:t>A) The user is not providing valid information</w:t>
      </w:r>
      <w:r>
        <w:rPr>
          <w:lang w:val="en-US"/>
        </w:rPr>
        <w:br/>
      </w:r>
      <w:r>
        <w:rPr>
          <w:lang w:val="en-US"/>
        </w:rPr>
        <w:tab/>
      </w:r>
      <w:r>
        <w:rPr>
          <w:lang w:val="en-US"/>
        </w:rPr>
        <w:tab/>
        <w:t xml:space="preserve">1. Print out error: “information not valid”. </w:t>
      </w:r>
      <w:r>
        <w:rPr>
          <w:lang w:val="en-US"/>
        </w:rPr>
        <w:br/>
      </w:r>
      <w:r>
        <w:rPr>
          <w:lang w:val="en-US"/>
        </w:rPr>
        <w:tab/>
      </w:r>
      <w:r>
        <w:rPr>
          <w:lang w:val="en-US"/>
        </w:rPr>
        <w:tab/>
        <w:t>2. Fill out form again with valid information.</w:t>
      </w:r>
    </w:p>
    <w:p w14:paraId="47005FB2" w14:textId="77777777" w:rsidR="00307205" w:rsidRDefault="00307205" w:rsidP="00307205">
      <w:pPr>
        <w:ind w:left="710"/>
        <w:rPr>
          <w:lang w:val="en-US"/>
        </w:rPr>
      </w:pPr>
      <w:r>
        <w:rPr>
          <w:lang w:val="en-US"/>
        </w:rPr>
        <w:t xml:space="preserve">B) </w:t>
      </w:r>
      <w:commentRangeStart w:id="16"/>
      <w:r>
        <w:rPr>
          <w:lang w:val="en-US"/>
        </w:rPr>
        <w:t>The user can’t log in to his account anymore</w:t>
      </w:r>
      <w:commentRangeEnd w:id="16"/>
      <w:r w:rsidR="00236C6A">
        <w:rPr>
          <w:rStyle w:val="CommentReference"/>
        </w:rPr>
        <w:commentReference w:id="16"/>
      </w:r>
    </w:p>
    <w:p w14:paraId="74641497" w14:textId="77777777" w:rsidR="00307205" w:rsidRPr="001E0CB5" w:rsidRDefault="00307205" w:rsidP="00307205">
      <w:pPr>
        <w:ind w:left="1416"/>
        <w:rPr>
          <w:lang w:val="en-US"/>
        </w:rPr>
      </w:pPr>
      <w:r>
        <w:rPr>
          <w:lang w:val="en-US"/>
        </w:rPr>
        <w:t>1. User clicks on forgot username/ password (</w:t>
      </w:r>
      <w:r w:rsidR="00352B77">
        <w:rPr>
          <w:lang w:val="en-US"/>
        </w:rPr>
        <w:t>See use Case: forgot password/username)</w:t>
      </w:r>
    </w:p>
    <w:p w14:paraId="3E76D865" w14:textId="77777777" w:rsidR="00307205" w:rsidRDefault="00307205" w:rsidP="00307205">
      <w:pPr>
        <w:pStyle w:val="Heading5"/>
        <w:ind w:left="709"/>
        <w:rPr>
          <w:b/>
          <w:lang w:val="en-US"/>
        </w:rPr>
      </w:pPr>
      <w:r w:rsidRPr="009046E2">
        <w:rPr>
          <w:b/>
          <w:lang w:val="en-US"/>
        </w:rPr>
        <w:lastRenderedPageBreak/>
        <w:t>0.8 Special Requirements</w:t>
      </w:r>
    </w:p>
    <w:p w14:paraId="70587820" w14:textId="77777777" w:rsidR="00307205" w:rsidRPr="001E0CB5" w:rsidRDefault="00307205" w:rsidP="00307205">
      <w:pPr>
        <w:rPr>
          <w:lang w:val="en-US"/>
        </w:rPr>
      </w:pPr>
      <w:r>
        <w:rPr>
          <w:lang w:val="en-US"/>
        </w:rPr>
        <w:tab/>
        <w:t>None</w:t>
      </w:r>
    </w:p>
    <w:p w14:paraId="0D0550E0" w14:textId="77777777" w:rsidR="00307205" w:rsidRDefault="00307205" w:rsidP="00307205">
      <w:pPr>
        <w:pStyle w:val="Heading5"/>
        <w:ind w:left="709"/>
        <w:rPr>
          <w:b/>
          <w:lang w:val="en-US"/>
        </w:rPr>
      </w:pPr>
      <w:r w:rsidRPr="009046E2">
        <w:rPr>
          <w:b/>
          <w:lang w:val="en-US"/>
        </w:rPr>
        <w:t>0.9 Notes</w:t>
      </w:r>
    </w:p>
    <w:p w14:paraId="1FFC4E8F" w14:textId="77777777" w:rsidR="00307205" w:rsidRDefault="00307205" w:rsidP="00307205">
      <w:pPr>
        <w:rPr>
          <w:lang w:val="en-US"/>
        </w:rPr>
      </w:pPr>
      <w:r>
        <w:rPr>
          <w:lang w:val="en-US"/>
        </w:rPr>
        <w:tab/>
        <w:t>How should the form look exactly?</w:t>
      </w:r>
    </w:p>
    <w:p w14:paraId="2D5E8BBB" w14:textId="77777777" w:rsidR="00307205" w:rsidRPr="00771C91" w:rsidRDefault="00307205" w:rsidP="00307205">
      <w:pPr>
        <w:rPr>
          <w:lang w:val="en-US"/>
        </w:rPr>
      </w:pPr>
    </w:p>
    <w:p w14:paraId="1F235F39" w14:textId="77777777" w:rsidR="00307205" w:rsidRPr="0011175B" w:rsidRDefault="00307205" w:rsidP="00307205">
      <w:pPr>
        <w:rPr>
          <w:lang w:val="en-US"/>
        </w:rPr>
      </w:pPr>
    </w:p>
    <w:p w14:paraId="2B08E2D4" w14:textId="77777777" w:rsidR="00307205" w:rsidRDefault="00B1625B" w:rsidP="00307205">
      <w:pPr>
        <w:pStyle w:val="Heading4"/>
        <w:rPr>
          <w:lang w:val="en-US"/>
        </w:rPr>
      </w:pPr>
      <w:bookmarkStart w:id="17" w:name="_Toc400611400"/>
      <w:r>
        <w:rPr>
          <w:lang w:val="en-US"/>
        </w:rPr>
        <w:t>1. E</w:t>
      </w:r>
      <w:r w:rsidR="00307205">
        <w:rPr>
          <w:lang w:val="en-US"/>
        </w:rPr>
        <w:t>dit ad</w:t>
      </w:r>
      <w:bookmarkEnd w:id="17"/>
      <w:r w:rsidR="00307205">
        <w:rPr>
          <w:lang w:val="en-US"/>
        </w:rPr>
        <w:t xml:space="preserve"> </w:t>
      </w:r>
    </w:p>
    <w:p w14:paraId="0EF29FAF" w14:textId="77777777" w:rsidR="00307205" w:rsidRPr="009046E2" w:rsidRDefault="008B20C5" w:rsidP="00307205">
      <w:pPr>
        <w:pStyle w:val="Heading5"/>
        <w:ind w:firstLine="708"/>
        <w:rPr>
          <w:rFonts w:ascii="Times New Roman" w:hAnsi="Times New Roman" w:cs="Times New Roman"/>
          <w:b/>
          <w:lang w:val="en-US"/>
        </w:rPr>
      </w:pPr>
      <w:r>
        <w:rPr>
          <w:rFonts w:ascii="Times New Roman" w:hAnsi="Times New Roman" w:cs="Times New Roman"/>
          <w:b/>
          <w:lang w:val="en-US"/>
        </w:rPr>
        <w:t>1</w:t>
      </w:r>
      <w:r w:rsidR="00307205" w:rsidRPr="009046E2">
        <w:rPr>
          <w:rFonts w:ascii="Times New Roman" w:hAnsi="Times New Roman" w:cs="Times New Roman"/>
          <w:b/>
          <w:lang w:val="en-US"/>
        </w:rPr>
        <w:t>.1 Actors</w:t>
      </w:r>
    </w:p>
    <w:p w14:paraId="0CE4A6B0" w14:textId="77777777"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14:paraId="3ADB6490" w14:textId="77777777" w:rsidR="00307205" w:rsidRDefault="008B20C5" w:rsidP="00307205">
      <w:pPr>
        <w:pStyle w:val="Heading5"/>
        <w:ind w:left="709"/>
        <w:rPr>
          <w:b/>
          <w:lang w:val="en-US"/>
        </w:rPr>
      </w:pPr>
      <w:r>
        <w:rPr>
          <w:b/>
          <w:lang w:val="en-US"/>
        </w:rPr>
        <w:t>1</w:t>
      </w:r>
      <w:r w:rsidR="00307205" w:rsidRPr="009046E2">
        <w:rPr>
          <w:b/>
          <w:lang w:val="en-US"/>
        </w:rPr>
        <w:t>.2 Description</w:t>
      </w:r>
    </w:p>
    <w:p w14:paraId="0DADABC0" w14:textId="77777777" w:rsidR="00307205" w:rsidRPr="009046E2" w:rsidRDefault="00307205" w:rsidP="00307205">
      <w:pPr>
        <w:ind w:left="705"/>
        <w:rPr>
          <w:lang w:val="en-US"/>
        </w:rPr>
      </w:pPr>
      <w:r>
        <w:rPr>
          <w:lang w:val="en-US"/>
        </w:rPr>
        <w:t>As a user I want to be able to log into my account, and edit my ads.</w:t>
      </w:r>
    </w:p>
    <w:p w14:paraId="5AA2AA82" w14:textId="77777777" w:rsidR="00307205" w:rsidRDefault="008B20C5" w:rsidP="00307205">
      <w:pPr>
        <w:pStyle w:val="Heading5"/>
        <w:ind w:left="709"/>
        <w:rPr>
          <w:b/>
          <w:lang w:val="en-US"/>
        </w:rPr>
      </w:pPr>
      <w:r>
        <w:rPr>
          <w:b/>
          <w:lang w:val="en-US"/>
        </w:rPr>
        <w:t>1</w:t>
      </w:r>
      <w:r w:rsidR="00307205" w:rsidRPr="009046E2">
        <w:rPr>
          <w:b/>
          <w:lang w:val="en-US"/>
        </w:rPr>
        <w:t>.3 Trigger</w:t>
      </w:r>
    </w:p>
    <w:p w14:paraId="2D741B30" w14:textId="77777777" w:rsidR="00307205" w:rsidRPr="009046E2" w:rsidRDefault="00307205" w:rsidP="00307205">
      <w:pPr>
        <w:rPr>
          <w:lang w:val="en-US"/>
        </w:rPr>
      </w:pPr>
      <w:r>
        <w:rPr>
          <w:lang w:val="en-US"/>
        </w:rPr>
        <w:tab/>
      </w:r>
      <w:r w:rsidR="00367677">
        <w:rPr>
          <w:lang w:val="en-US"/>
        </w:rPr>
        <w:t>Click on edit ad</w:t>
      </w:r>
      <w:r>
        <w:rPr>
          <w:lang w:val="en-US"/>
        </w:rPr>
        <w:t xml:space="preserve"> </w:t>
      </w:r>
    </w:p>
    <w:p w14:paraId="5A43D1BC" w14:textId="77777777" w:rsidR="00307205" w:rsidRPr="0011175B" w:rsidRDefault="008B20C5" w:rsidP="00307205">
      <w:pPr>
        <w:pStyle w:val="Heading5"/>
        <w:ind w:left="709"/>
        <w:rPr>
          <w:b/>
          <w:lang w:val="en-US"/>
        </w:rPr>
      </w:pPr>
      <w:r>
        <w:rPr>
          <w:b/>
          <w:lang w:val="en-US"/>
        </w:rPr>
        <w:t>1</w:t>
      </w:r>
      <w:r w:rsidR="00307205" w:rsidRPr="0011175B">
        <w:rPr>
          <w:b/>
          <w:lang w:val="en-US"/>
        </w:rPr>
        <w:t>.4 Pre-conditions</w:t>
      </w:r>
    </w:p>
    <w:p w14:paraId="76D1F634" w14:textId="77777777"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 xml:space="preserve">The user owns an account on the website. </w:t>
      </w:r>
      <w:r w:rsidRPr="009046E2">
        <w:rPr>
          <w:lang w:val="en-US"/>
        </w:rPr>
        <w:t xml:space="preserve"> </w:t>
      </w:r>
      <w:r>
        <w:rPr>
          <w:lang w:val="en-US"/>
        </w:rPr>
        <w:br/>
      </w:r>
      <w:r>
        <w:rPr>
          <w:lang w:val="en-US"/>
        </w:rPr>
        <w:tab/>
        <w:t xml:space="preserve">2. The user still owns his login credentials. </w:t>
      </w:r>
      <w:r>
        <w:rPr>
          <w:lang w:val="en-US"/>
        </w:rPr>
        <w:br/>
        <w:t>3. The user has already put up an ad.</w:t>
      </w:r>
      <w:r>
        <w:rPr>
          <w:lang w:val="en-US"/>
        </w:rPr>
        <w:tab/>
      </w:r>
      <w:r w:rsidR="00367677">
        <w:rPr>
          <w:lang w:val="en-US"/>
        </w:rPr>
        <w:br/>
        <w:t>4. The user is logged in.</w:t>
      </w:r>
    </w:p>
    <w:p w14:paraId="6FDF3215" w14:textId="77777777" w:rsidR="00307205" w:rsidRPr="0011175B" w:rsidRDefault="008B20C5" w:rsidP="00307205">
      <w:pPr>
        <w:pStyle w:val="Heading5"/>
        <w:ind w:left="709"/>
        <w:rPr>
          <w:b/>
          <w:lang w:val="en-US"/>
        </w:rPr>
      </w:pPr>
      <w:r>
        <w:rPr>
          <w:b/>
          <w:lang w:val="en-US"/>
        </w:rPr>
        <w:t>1</w:t>
      </w:r>
      <w:r w:rsidR="00307205" w:rsidRPr="0011175B">
        <w:rPr>
          <w:b/>
          <w:lang w:val="en-US"/>
        </w:rPr>
        <w:t>.5 Post-conditions</w:t>
      </w:r>
    </w:p>
    <w:p w14:paraId="60913FF2" w14:textId="77777777" w:rsidR="00307205" w:rsidRPr="009046E2" w:rsidRDefault="00307205" w:rsidP="00307205">
      <w:pPr>
        <w:ind w:left="705"/>
        <w:rPr>
          <w:lang w:val="en-US"/>
        </w:rPr>
      </w:pPr>
      <w:r w:rsidRPr="009046E2">
        <w:rPr>
          <w:lang w:val="en-US"/>
        </w:rPr>
        <w:t xml:space="preserve">1. </w:t>
      </w:r>
      <w:r w:rsidR="00367677">
        <w:rPr>
          <w:lang w:val="en-US"/>
        </w:rPr>
        <w:t>The System saves the edited ad.</w:t>
      </w:r>
      <w:r>
        <w:rPr>
          <w:lang w:val="en-US"/>
        </w:rPr>
        <w:br/>
      </w:r>
      <w:r>
        <w:rPr>
          <w:lang w:val="en-US"/>
        </w:rPr>
        <w:tab/>
      </w:r>
    </w:p>
    <w:p w14:paraId="3F4F0B8B" w14:textId="77777777" w:rsidR="00307205" w:rsidRPr="0011175B" w:rsidRDefault="008B20C5" w:rsidP="00307205">
      <w:pPr>
        <w:pStyle w:val="Heading5"/>
        <w:ind w:left="709"/>
        <w:rPr>
          <w:b/>
          <w:lang w:val="en-US"/>
        </w:rPr>
      </w:pPr>
      <w:r>
        <w:rPr>
          <w:b/>
          <w:lang w:val="en-US"/>
        </w:rPr>
        <w:t>1</w:t>
      </w:r>
      <w:r w:rsidR="00307205" w:rsidRPr="0011175B">
        <w:rPr>
          <w:b/>
          <w:lang w:val="en-US"/>
        </w:rPr>
        <w:t>.6 Main Scenario</w:t>
      </w:r>
    </w:p>
    <w:p w14:paraId="567AAB29" w14:textId="77777777" w:rsidR="00307205" w:rsidRPr="009046E2" w:rsidRDefault="00066CD0" w:rsidP="00066CD0">
      <w:pPr>
        <w:ind w:left="705"/>
        <w:rPr>
          <w:lang w:val="en-US"/>
        </w:rPr>
      </w:pPr>
      <w:r>
        <w:rPr>
          <w:lang w:val="en-US"/>
        </w:rPr>
        <w:t xml:space="preserve">1. </w:t>
      </w:r>
      <w:commentRangeStart w:id="18"/>
      <w:r>
        <w:rPr>
          <w:lang w:val="en-US"/>
        </w:rPr>
        <w:t>The user goes to his “my account” tab on the website.</w:t>
      </w:r>
      <w:r>
        <w:rPr>
          <w:lang w:val="en-US"/>
        </w:rPr>
        <w:br/>
        <w:t>2. The user sees the overview over all his ads, and can click on a shortcut to edit it.</w:t>
      </w:r>
      <w:r>
        <w:rPr>
          <w:lang w:val="en-US"/>
        </w:rPr>
        <w:br/>
      </w:r>
      <w:commentRangeEnd w:id="18"/>
      <w:r w:rsidR="00236C6A">
        <w:rPr>
          <w:rStyle w:val="CommentReference"/>
        </w:rPr>
        <w:commentReference w:id="18"/>
      </w:r>
      <w:r>
        <w:rPr>
          <w:lang w:val="en-US"/>
        </w:rPr>
        <w:t xml:space="preserve">3. The system redirects the user to the edit </w:t>
      </w:r>
      <w:commentRangeStart w:id="19"/>
      <w:r>
        <w:rPr>
          <w:lang w:val="en-US"/>
        </w:rPr>
        <w:t xml:space="preserve">field </w:t>
      </w:r>
      <w:commentRangeEnd w:id="19"/>
      <w:r w:rsidR="00210329">
        <w:rPr>
          <w:rStyle w:val="CommentReference"/>
        </w:rPr>
        <w:commentReference w:id="19"/>
      </w:r>
      <w:r>
        <w:rPr>
          <w:lang w:val="en-US"/>
        </w:rPr>
        <w:t>for the ad.</w:t>
      </w:r>
      <w:r>
        <w:rPr>
          <w:lang w:val="en-US"/>
        </w:rPr>
        <w:br/>
        <w:t>4. The user adjusts the ad the way he wants and saves it.</w:t>
      </w:r>
      <w:r>
        <w:rPr>
          <w:lang w:val="en-US"/>
        </w:rPr>
        <w:br/>
        <w:t xml:space="preserve">5. The system saves the adjusted ad. </w:t>
      </w:r>
      <w:r>
        <w:rPr>
          <w:lang w:val="en-US"/>
        </w:rPr>
        <w:br/>
        <w:t>6</w:t>
      </w:r>
      <w:r w:rsidR="00307205">
        <w:rPr>
          <w:lang w:val="en-US"/>
        </w:rPr>
        <w:t>. A confirmation e-mail will be sent to the user.</w:t>
      </w:r>
    </w:p>
    <w:p w14:paraId="3B0531AA" w14:textId="77777777" w:rsidR="00307205" w:rsidRDefault="008B20C5" w:rsidP="00307205">
      <w:pPr>
        <w:pStyle w:val="Heading5"/>
        <w:ind w:left="709"/>
        <w:rPr>
          <w:b/>
          <w:lang w:val="en-US"/>
        </w:rPr>
      </w:pPr>
      <w:r>
        <w:rPr>
          <w:b/>
          <w:lang w:val="en-US"/>
        </w:rPr>
        <w:t>1</w:t>
      </w:r>
      <w:r w:rsidR="00307205" w:rsidRPr="009046E2">
        <w:rPr>
          <w:b/>
          <w:lang w:val="en-US"/>
        </w:rPr>
        <w:t>.7 Alternative Scenarios</w:t>
      </w:r>
    </w:p>
    <w:p w14:paraId="514F2491" w14:textId="77777777" w:rsidR="00307205" w:rsidRPr="001E0CB5" w:rsidRDefault="00307205" w:rsidP="00307205">
      <w:pPr>
        <w:rPr>
          <w:lang w:val="en-US"/>
        </w:rPr>
      </w:pPr>
      <w:r>
        <w:rPr>
          <w:lang w:val="en-US"/>
        </w:rPr>
        <w:tab/>
      </w:r>
      <w:r w:rsidR="00EA76D4">
        <w:rPr>
          <w:lang w:val="en-US"/>
        </w:rPr>
        <w:t>None</w:t>
      </w:r>
    </w:p>
    <w:p w14:paraId="643AB866" w14:textId="77777777" w:rsidR="00307205" w:rsidRDefault="008B20C5" w:rsidP="00307205">
      <w:pPr>
        <w:pStyle w:val="Heading5"/>
        <w:ind w:left="709"/>
        <w:rPr>
          <w:b/>
          <w:lang w:val="en-US"/>
        </w:rPr>
      </w:pPr>
      <w:r>
        <w:rPr>
          <w:b/>
          <w:lang w:val="en-US"/>
        </w:rPr>
        <w:t>1</w:t>
      </w:r>
      <w:r w:rsidR="00307205" w:rsidRPr="009046E2">
        <w:rPr>
          <w:b/>
          <w:lang w:val="en-US"/>
        </w:rPr>
        <w:t>.8 Special Requirements</w:t>
      </w:r>
    </w:p>
    <w:p w14:paraId="3BC10635" w14:textId="77777777" w:rsidR="00307205" w:rsidRPr="001E0CB5" w:rsidRDefault="00307205" w:rsidP="00307205">
      <w:pPr>
        <w:rPr>
          <w:lang w:val="en-US"/>
        </w:rPr>
      </w:pPr>
      <w:r>
        <w:rPr>
          <w:lang w:val="en-US"/>
        </w:rPr>
        <w:tab/>
        <w:t>None</w:t>
      </w:r>
    </w:p>
    <w:p w14:paraId="77180155" w14:textId="77777777" w:rsidR="00307205" w:rsidRDefault="008B20C5" w:rsidP="00307205">
      <w:pPr>
        <w:pStyle w:val="Heading5"/>
        <w:ind w:left="709"/>
        <w:rPr>
          <w:b/>
          <w:lang w:val="en-US"/>
        </w:rPr>
      </w:pPr>
      <w:r>
        <w:rPr>
          <w:b/>
          <w:lang w:val="en-US"/>
        </w:rPr>
        <w:t>1</w:t>
      </w:r>
      <w:r w:rsidR="00307205" w:rsidRPr="009046E2">
        <w:rPr>
          <w:b/>
          <w:lang w:val="en-US"/>
        </w:rPr>
        <w:t>.9 Notes</w:t>
      </w:r>
    </w:p>
    <w:p w14:paraId="6EF8112A" w14:textId="77777777" w:rsidR="00307205" w:rsidRDefault="00307205" w:rsidP="00307205">
      <w:pPr>
        <w:rPr>
          <w:lang w:val="en-US"/>
        </w:rPr>
      </w:pPr>
      <w:r>
        <w:rPr>
          <w:lang w:val="en-US"/>
        </w:rPr>
        <w:tab/>
      </w:r>
      <w:r w:rsidR="0046497C">
        <w:rPr>
          <w:lang w:val="en-US"/>
        </w:rPr>
        <w:t>-</w:t>
      </w:r>
    </w:p>
    <w:p w14:paraId="3DB758B1" w14:textId="77777777" w:rsidR="00307205" w:rsidRDefault="00307205" w:rsidP="00307205">
      <w:pPr>
        <w:rPr>
          <w:lang w:val="en-US"/>
        </w:rPr>
      </w:pPr>
    </w:p>
    <w:p w14:paraId="3DD24F73" w14:textId="77777777" w:rsidR="00307205" w:rsidRDefault="00BD37B4" w:rsidP="00307205">
      <w:pPr>
        <w:pStyle w:val="Heading4"/>
        <w:rPr>
          <w:lang w:val="en-US"/>
        </w:rPr>
      </w:pPr>
      <w:bookmarkStart w:id="20" w:name="_Toc400611401"/>
      <w:r>
        <w:rPr>
          <w:lang w:val="en-US"/>
        </w:rPr>
        <w:lastRenderedPageBreak/>
        <w:t>2</w:t>
      </w:r>
      <w:r w:rsidR="00307205">
        <w:rPr>
          <w:lang w:val="en-US"/>
        </w:rPr>
        <w:t>. Delete ad</w:t>
      </w:r>
      <w:bookmarkEnd w:id="20"/>
    </w:p>
    <w:p w14:paraId="483EBDC0" w14:textId="77777777" w:rsidR="00307205" w:rsidRPr="009046E2" w:rsidRDefault="008B20C5" w:rsidP="00307205">
      <w:pPr>
        <w:pStyle w:val="Heading5"/>
        <w:ind w:firstLine="708"/>
        <w:rPr>
          <w:rFonts w:ascii="Times New Roman" w:hAnsi="Times New Roman" w:cs="Times New Roman"/>
          <w:b/>
          <w:lang w:val="en-US"/>
        </w:rPr>
      </w:pPr>
      <w:r>
        <w:rPr>
          <w:rFonts w:ascii="Times New Roman" w:hAnsi="Times New Roman" w:cs="Times New Roman"/>
          <w:b/>
          <w:lang w:val="en-US"/>
        </w:rPr>
        <w:t>2</w:t>
      </w:r>
      <w:r w:rsidR="00307205" w:rsidRPr="009046E2">
        <w:rPr>
          <w:rFonts w:ascii="Times New Roman" w:hAnsi="Times New Roman" w:cs="Times New Roman"/>
          <w:b/>
          <w:lang w:val="en-US"/>
        </w:rPr>
        <w:t>.1 Actors</w:t>
      </w:r>
    </w:p>
    <w:p w14:paraId="2A0259D3" w14:textId="77777777"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14:paraId="373CBCC9" w14:textId="77777777" w:rsidR="00307205" w:rsidRDefault="008B20C5" w:rsidP="00307205">
      <w:pPr>
        <w:pStyle w:val="Heading5"/>
        <w:ind w:left="709"/>
        <w:rPr>
          <w:b/>
          <w:lang w:val="en-US"/>
        </w:rPr>
      </w:pPr>
      <w:r>
        <w:rPr>
          <w:b/>
          <w:lang w:val="en-US"/>
        </w:rPr>
        <w:t>2</w:t>
      </w:r>
      <w:r w:rsidR="00307205" w:rsidRPr="009046E2">
        <w:rPr>
          <w:b/>
          <w:lang w:val="en-US"/>
        </w:rPr>
        <w:t>.2 Description</w:t>
      </w:r>
    </w:p>
    <w:p w14:paraId="30232949" w14:textId="77777777" w:rsidR="00307205" w:rsidRPr="009046E2" w:rsidRDefault="00307205" w:rsidP="00307205">
      <w:pPr>
        <w:ind w:left="705"/>
        <w:rPr>
          <w:lang w:val="en-US"/>
        </w:rPr>
      </w:pPr>
      <w:r>
        <w:rPr>
          <w:lang w:val="en-US"/>
        </w:rPr>
        <w:t>As a user I want to be able to delete my ad whenever I want.</w:t>
      </w:r>
    </w:p>
    <w:p w14:paraId="4FF3AD2F" w14:textId="77777777" w:rsidR="00307205" w:rsidRDefault="008B20C5" w:rsidP="00307205">
      <w:pPr>
        <w:pStyle w:val="Heading5"/>
        <w:ind w:left="709"/>
        <w:rPr>
          <w:b/>
          <w:lang w:val="en-US"/>
        </w:rPr>
      </w:pPr>
      <w:r>
        <w:rPr>
          <w:b/>
          <w:lang w:val="en-US"/>
        </w:rPr>
        <w:t>2</w:t>
      </w:r>
      <w:r w:rsidR="00307205" w:rsidRPr="009046E2">
        <w:rPr>
          <w:b/>
          <w:lang w:val="en-US"/>
        </w:rPr>
        <w:t>.3 Trigger</w:t>
      </w:r>
    </w:p>
    <w:p w14:paraId="5247D1D8" w14:textId="77777777" w:rsidR="00307205" w:rsidRPr="009046E2" w:rsidRDefault="00307205" w:rsidP="00307205">
      <w:pPr>
        <w:rPr>
          <w:lang w:val="en-US"/>
        </w:rPr>
      </w:pPr>
      <w:r>
        <w:rPr>
          <w:lang w:val="en-US"/>
        </w:rPr>
        <w:tab/>
      </w:r>
      <w:r w:rsidR="00E301F0">
        <w:rPr>
          <w:lang w:val="en-US"/>
        </w:rPr>
        <w:t>Chose to delete ad under “my ads” tab.</w:t>
      </w:r>
    </w:p>
    <w:p w14:paraId="284A2948" w14:textId="77777777" w:rsidR="00307205" w:rsidRPr="0011175B" w:rsidRDefault="008B20C5" w:rsidP="00307205">
      <w:pPr>
        <w:pStyle w:val="Heading5"/>
        <w:ind w:left="709"/>
        <w:rPr>
          <w:b/>
          <w:lang w:val="en-US"/>
        </w:rPr>
      </w:pPr>
      <w:r>
        <w:rPr>
          <w:b/>
          <w:lang w:val="en-US"/>
        </w:rPr>
        <w:t>2</w:t>
      </w:r>
      <w:r w:rsidR="00307205" w:rsidRPr="0011175B">
        <w:rPr>
          <w:b/>
          <w:lang w:val="en-US"/>
        </w:rPr>
        <w:t>.4 Pre-conditions</w:t>
      </w:r>
    </w:p>
    <w:p w14:paraId="401E7284" w14:textId="77777777"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 xml:space="preserve">The user owns an account on the website. </w:t>
      </w:r>
      <w:r w:rsidRPr="009046E2">
        <w:rPr>
          <w:lang w:val="en-US"/>
        </w:rPr>
        <w:t xml:space="preserve"> </w:t>
      </w:r>
      <w:r>
        <w:rPr>
          <w:lang w:val="en-US"/>
        </w:rPr>
        <w:br/>
      </w:r>
      <w:r>
        <w:rPr>
          <w:lang w:val="en-US"/>
        </w:rPr>
        <w:tab/>
        <w:t xml:space="preserve">2. The user still owns his login credentials. </w:t>
      </w:r>
      <w:r>
        <w:rPr>
          <w:lang w:val="en-US"/>
        </w:rPr>
        <w:br/>
        <w:t>3. The user has already put up an ad.</w:t>
      </w:r>
      <w:r>
        <w:rPr>
          <w:lang w:val="en-US"/>
        </w:rPr>
        <w:tab/>
      </w:r>
    </w:p>
    <w:p w14:paraId="6B1C171B" w14:textId="77777777" w:rsidR="00307205" w:rsidRPr="0011175B" w:rsidRDefault="008B20C5" w:rsidP="00307205">
      <w:pPr>
        <w:pStyle w:val="Heading5"/>
        <w:ind w:left="709"/>
        <w:rPr>
          <w:b/>
          <w:lang w:val="en-US"/>
        </w:rPr>
      </w:pPr>
      <w:r>
        <w:rPr>
          <w:b/>
          <w:lang w:val="en-US"/>
        </w:rPr>
        <w:t>2</w:t>
      </w:r>
      <w:r w:rsidR="00307205" w:rsidRPr="0011175B">
        <w:rPr>
          <w:b/>
          <w:lang w:val="en-US"/>
        </w:rPr>
        <w:t>.5 Post-conditions</w:t>
      </w:r>
    </w:p>
    <w:p w14:paraId="2FAF48E4" w14:textId="77777777" w:rsidR="00307205" w:rsidRPr="009046E2" w:rsidRDefault="00307205" w:rsidP="00307205">
      <w:pPr>
        <w:ind w:left="705"/>
        <w:rPr>
          <w:lang w:val="en-US"/>
        </w:rPr>
      </w:pPr>
      <w:r w:rsidRPr="009046E2">
        <w:rPr>
          <w:lang w:val="en-US"/>
        </w:rPr>
        <w:t xml:space="preserve">1. </w:t>
      </w:r>
      <w:r>
        <w:rPr>
          <w:lang w:val="en-US"/>
        </w:rPr>
        <w:t>The ad gets deleted.</w:t>
      </w:r>
      <w:r>
        <w:rPr>
          <w:lang w:val="en-US"/>
        </w:rPr>
        <w:br/>
      </w:r>
      <w:r>
        <w:rPr>
          <w:lang w:val="en-US"/>
        </w:rPr>
        <w:tab/>
      </w:r>
    </w:p>
    <w:p w14:paraId="728C23D3" w14:textId="77777777" w:rsidR="00307205" w:rsidRPr="0011175B" w:rsidRDefault="008B20C5" w:rsidP="00307205">
      <w:pPr>
        <w:pStyle w:val="Heading5"/>
        <w:ind w:left="709"/>
        <w:rPr>
          <w:b/>
          <w:lang w:val="en-US"/>
        </w:rPr>
      </w:pPr>
      <w:r>
        <w:rPr>
          <w:b/>
          <w:lang w:val="en-US"/>
        </w:rPr>
        <w:t>2</w:t>
      </w:r>
      <w:r w:rsidR="00307205" w:rsidRPr="0011175B">
        <w:rPr>
          <w:b/>
          <w:lang w:val="en-US"/>
        </w:rPr>
        <w:t>.6 Main Scenario</w:t>
      </w:r>
    </w:p>
    <w:p w14:paraId="05473D0F" w14:textId="77777777" w:rsidR="00307205" w:rsidRPr="009046E2" w:rsidRDefault="00E301F0" w:rsidP="00307205">
      <w:pPr>
        <w:ind w:left="705"/>
        <w:rPr>
          <w:lang w:val="en-US"/>
        </w:rPr>
      </w:pPr>
      <w:r>
        <w:rPr>
          <w:lang w:val="en-US"/>
        </w:rPr>
        <w:t>1. The user goes to his “my ads” tab and gets an overview over all his ads. He clicks the delete shortcut besides the ad he wants to delete.</w:t>
      </w:r>
      <w:r>
        <w:rPr>
          <w:lang w:val="en-US"/>
        </w:rPr>
        <w:br/>
        <w:t>2</w:t>
      </w:r>
      <w:r w:rsidR="00307205">
        <w:rPr>
          <w:lang w:val="en-US"/>
        </w:rPr>
        <w:t>. System asks the user if he really wants to delete the ad.</w:t>
      </w:r>
      <w:r w:rsidR="00307205">
        <w:rPr>
          <w:lang w:val="en-US"/>
        </w:rPr>
        <w:br/>
      </w:r>
      <w:r w:rsidR="00307205">
        <w:rPr>
          <w:lang w:val="en-US"/>
        </w:rPr>
        <w:tab/>
      </w:r>
      <w:r>
        <w:rPr>
          <w:lang w:val="en-US"/>
        </w:rPr>
        <w:t>3. The user confirms that he really wants to delete the ad.</w:t>
      </w:r>
      <w:r w:rsidR="00307205">
        <w:rPr>
          <w:lang w:val="en-US"/>
        </w:rPr>
        <w:t xml:space="preserve"> </w:t>
      </w:r>
      <w:r w:rsidR="00307205">
        <w:rPr>
          <w:lang w:val="en-US"/>
        </w:rPr>
        <w:br/>
      </w:r>
      <w:r>
        <w:rPr>
          <w:lang w:val="en-US"/>
        </w:rPr>
        <w:t>4. The system will delete the ad.</w:t>
      </w:r>
      <w:r>
        <w:rPr>
          <w:lang w:val="en-US"/>
        </w:rPr>
        <w:br/>
        <w:t>5</w:t>
      </w:r>
      <w:r w:rsidR="00307205">
        <w:rPr>
          <w:lang w:val="en-US"/>
        </w:rPr>
        <w:t>. User receives a confirmation e-mail.</w:t>
      </w:r>
    </w:p>
    <w:p w14:paraId="18FE0F0A" w14:textId="77777777" w:rsidR="00307205" w:rsidRDefault="008B20C5" w:rsidP="00307205">
      <w:pPr>
        <w:pStyle w:val="Heading5"/>
        <w:ind w:left="709"/>
        <w:rPr>
          <w:b/>
          <w:lang w:val="en-US"/>
        </w:rPr>
      </w:pPr>
      <w:r>
        <w:rPr>
          <w:b/>
          <w:lang w:val="en-US"/>
        </w:rPr>
        <w:t>2</w:t>
      </w:r>
      <w:r w:rsidR="00307205" w:rsidRPr="009046E2">
        <w:rPr>
          <w:b/>
          <w:lang w:val="en-US"/>
        </w:rPr>
        <w:t>.7 Alternative Scenarios</w:t>
      </w:r>
    </w:p>
    <w:p w14:paraId="6593BB03" w14:textId="77777777" w:rsidR="00307205" w:rsidRPr="001E0CB5" w:rsidRDefault="00307205" w:rsidP="00307205">
      <w:pPr>
        <w:rPr>
          <w:lang w:val="en-US"/>
        </w:rPr>
      </w:pPr>
      <w:r>
        <w:rPr>
          <w:lang w:val="en-US"/>
        </w:rPr>
        <w:tab/>
      </w:r>
      <w:r w:rsidR="006C6100">
        <w:rPr>
          <w:lang w:val="en-US"/>
        </w:rPr>
        <w:t>None</w:t>
      </w:r>
    </w:p>
    <w:p w14:paraId="6F7A4DC2" w14:textId="77777777" w:rsidR="00307205" w:rsidRDefault="008B20C5" w:rsidP="00307205">
      <w:pPr>
        <w:pStyle w:val="Heading5"/>
        <w:ind w:left="709"/>
        <w:rPr>
          <w:b/>
          <w:lang w:val="en-US"/>
        </w:rPr>
      </w:pPr>
      <w:r>
        <w:rPr>
          <w:b/>
          <w:lang w:val="en-US"/>
        </w:rPr>
        <w:t>2</w:t>
      </w:r>
      <w:r w:rsidR="00307205" w:rsidRPr="009046E2">
        <w:rPr>
          <w:b/>
          <w:lang w:val="en-US"/>
        </w:rPr>
        <w:t>.8 Special Requirements</w:t>
      </w:r>
    </w:p>
    <w:p w14:paraId="42060C5A" w14:textId="77777777" w:rsidR="00307205" w:rsidRPr="001E0CB5" w:rsidRDefault="00307205" w:rsidP="00307205">
      <w:pPr>
        <w:rPr>
          <w:lang w:val="en-US"/>
        </w:rPr>
      </w:pPr>
      <w:r>
        <w:rPr>
          <w:lang w:val="en-US"/>
        </w:rPr>
        <w:tab/>
        <w:t>None</w:t>
      </w:r>
    </w:p>
    <w:p w14:paraId="7D14C2B7" w14:textId="77777777" w:rsidR="00307205" w:rsidRDefault="008B20C5" w:rsidP="00307205">
      <w:pPr>
        <w:pStyle w:val="Heading5"/>
        <w:ind w:left="709"/>
        <w:rPr>
          <w:b/>
          <w:lang w:val="en-US"/>
        </w:rPr>
      </w:pPr>
      <w:r>
        <w:rPr>
          <w:b/>
          <w:lang w:val="en-US"/>
        </w:rPr>
        <w:t>2</w:t>
      </w:r>
      <w:r w:rsidR="00307205" w:rsidRPr="009046E2">
        <w:rPr>
          <w:b/>
          <w:lang w:val="en-US"/>
        </w:rPr>
        <w:t>.9 Notes</w:t>
      </w:r>
    </w:p>
    <w:p w14:paraId="207EE782" w14:textId="77777777" w:rsidR="00307205" w:rsidRDefault="00EC78C0" w:rsidP="00307205">
      <w:pPr>
        <w:rPr>
          <w:lang w:val="en-US"/>
        </w:rPr>
      </w:pPr>
      <w:r>
        <w:rPr>
          <w:lang w:val="en-US"/>
        </w:rPr>
        <w:tab/>
        <w:t>-</w:t>
      </w:r>
    </w:p>
    <w:p w14:paraId="3F8437F9" w14:textId="77777777" w:rsidR="00307205" w:rsidRDefault="00307205" w:rsidP="00307205">
      <w:pPr>
        <w:rPr>
          <w:lang w:val="en-US"/>
        </w:rPr>
      </w:pPr>
    </w:p>
    <w:p w14:paraId="4E642BD0" w14:textId="77777777" w:rsidR="00307205" w:rsidRDefault="00C01573" w:rsidP="00307205">
      <w:pPr>
        <w:pStyle w:val="Heading4"/>
        <w:rPr>
          <w:lang w:val="en-US"/>
        </w:rPr>
      </w:pPr>
      <w:bookmarkStart w:id="21" w:name="_Toc400611402"/>
      <w:r>
        <w:rPr>
          <w:lang w:val="en-US"/>
        </w:rPr>
        <w:t>3</w:t>
      </w:r>
      <w:r w:rsidR="00307205">
        <w:rPr>
          <w:lang w:val="en-US"/>
        </w:rPr>
        <w:t xml:space="preserve">.  Appointment </w:t>
      </w:r>
      <w:r w:rsidR="00460533">
        <w:rPr>
          <w:lang w:val="en-US"/>
        </w:rPr>
        <w:t>finding</w:t>
      </w:r>
      <w:bookmarkEnd w:id="21"/>
    </w:p>
    <w:p w14:paraId="73F1BB07" w14:textId="77777777" w:rsidR="00307205" w:rsidRPr="009046E2" w:rsidRDefault="008B20C5" w:rsidP="00307205">
      <w:pPr>
        <w:pStyle w:val="Heading5"/>
        <w:ind w:firstLine="708"/>
        <w:rPr>
          <w:rFonts w:ascii="Times New Roman" w:hAnsi="Times New Roman" w:cs="Times New Roman"/>
          <w:b/>
          <w:lang w:val="en-US"/>
        </w:rPr>
      </w:pPr>
      <w:r>
        <w:rPr>
          <w:rFonts w:ascii="Times New Roman" w:hAnsi="Times New Roman" w:cs="Times New Roman"/>
          <w:b/>
          <w:lang w:val="en-US"/>
        </w:rPr>
        <w:t>3</w:t>
      </w:r>
      <w:r w:rsidR="00307205" w:rsidRPr="009046E2">
        <w:rPr>
          <w:rFonts w:ascii="Times New Roman" w:hAnsi="Times New Roman" w:cs="Times New Roman"/>
          <w:b/>
          <w:lang w:val="en-US"/>
        </w:rPr>
        <w:t>.1 Actors</w:t>
      </w:r>
    </w:p>
    <w:p w14:paraId="1BA0EE09" w14:textId="77777777"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sidR="006E588D">
        <w:rPr>
          <w:rFonts w:ascii="Times New Roman" w:hAnsi="Times New Roman" w:cs="Times New Roman"/>
          <w:lang w:val="en-US"/>
        </w:rPr>
        <w:t xml:space="preserve">Registered user </w:t>
      </w:r>
    </w:p>
    <w:p w14:paraId="07D897BB" w14:textId="77777777" w:rsidR="00307205" w:rsidRDefault="008B20C5" w:rsidP="00307205">
      <w:pPr>
        <w:pStyle w:val="Heading5"/>
        <w:ind w:left="709"/>
        <w:rPr>
          <w:b/>
          <w:lang w:val="en-US"/>
        </w:rPr>
      </w:pPr>
      <w:r>
        <w:rPr>
          <w:b/>
          <w:lang w:val="en-US"/>
        </w:rPr>
        <w:t>3</w:t>
      </w:r>
      <w:r w:rsidR="00307205" w:rsidRPr="009046E2">
        <w:rPr>
          <w:b/>
          <w:lang w:val="en-US"/>
        </w:rPr>
        <w:t>.2 Description</w:t>
      </w:r>
    </w:p>
    <w:p w14:paraId="1B4186DA" w14:textId="77777777" w:rsidR="00307205" w:rsidRPr="009046E2" w:rsidRDefault="00307205" w:rsidP="00307205">
      <w:pPr>
        <w:ind w:left="705"/>
        <w:rPr>
          <w:lang w:val="en-US"/>
        </w:rPr>
      </w:pPr>
      <w:r>
        <w:rPr>
          <w:lang w:val="en-US"/>
        </w:rPr>
        <w:t xml:space="preserve">As a user I want to be able to find a suitable appointment with all the applicants. </w:t>
      </w:r>
    </w:p>
    <w:p w14:paraId="3BDF093A" w14:textId="77777777" w:rsidR="00307205" w:rsidRDefault="008B20C5" w:rsidP="00307205">
      <w:pPr>
        <w:pStyle w:val="Heading5"/>
        <w:ind w:left="709"/>
        <w:rPr>
          <w:b/>
          <w:lang w:val="en-US"/>
        </w:rPr>
      </w:pPr>
      <w:r>
        <w:rPr>
          <w:b/>
          <w:lang w:val="en-US"/>
        </w:rPr>
        <w:t>3</w:t>
      </w:r>
      <w:r w:rsidR="00307205" w:rsidRPr="009046E2">
        <w:rPr>
          <w:b/>
          <w:lang w:val="en-US"/>
        </w:rPr>
        <w:t>.3 Trigger</w:t>
      </w:r>
    </w:p>
    <w:p w14:paraId="7671BA1A" w14:textId="77777777" w:rsidR="00307205" w:rsidRPr="009046E2" w:rsidRDefault="00307205" w:rsidP="00307205">
      <w:pPr>
        <w:rPr>
          <w:lang w:val="en-US"/>
        </w:rPr>
      </w:pPr>
      <w:r>
        <w:rPr>
          <w:lang w:val="en-US"/>
        </w:rPr>
        <w:tab/>
        <w:t>Click on the “find suitable date” button.</w:t>
      </w:r>
    </w:p>
    <w:p w14:paraId="03FD74F4" w14:textId="77777777" w:rsidR="00307205" w:rsidRPr="0011175B" w:rsidRDefault="008B20C5" w:rsidP="00307205">
      <w:pPr>
        <w:pStyle w:val="Heading5"/>
        <w:ind w:left="709"/>
        <w:rPr>
          <w:b/>
          <w:lang w:val="en-US"/>
        </w:rPr>
      </w:pPr>
      <w:r>
        <w:rPr>
          <w:b/>
          <w:lang w:val="en-US"/>
        </w:rPr>
        <w:lastRenderedPageBreak/>
        <w:t>3</w:t>
      </w:r>
      <w:r w:rsidR="00307205" w:rsidRPr="0011175B">
        <w:rPr>
          <w:b/>
          <w:lang w:val="en-US"/>
        </w:rPr>
        <w:t>.4 Pre-conditions</w:t>
      </w:r>
    </w:p>
    <w:p w14:paraId="2D7C71B5" w14:textId="77777777" w:rsidR="00307205" w:rsidRPr="00DA6E61" w:rsidRDefault="00307205" w:rsidP="00307205">
      <w:pPr>
        <w:ind w:left="705"/>
        <w:rPr>
          <w:lang w:val="en-US"/>
        </w:rPr>
      </w:pPr>
      <w:r>
        <w:rPr>
          <w:lang w:val="en-US"/>
        </w:rPr>
        <w:t>0. The user has access to the internet.</w:t>
      </w:r>
      <w:r>
        <w:rPr>
          <w:lang w:val="en-US"/>
        </w:rPr>
        <w:br/>
        <w:t xml:space="preserve">1. The user </w:t>
      </w:r>
      <w:r w:rsidR="006E588D">
        <w:rPr>
          <w:lang w:val="en-US"/>
        </w:rPr>
        <w:t>found people who are interested in his room.</w:t>
      </w:r>
      <w:r>
        <w:rPr>
          <w:lang w:val="en-US"/>
        </w:rPr>
        <w:t xml:space="preserve"> </w:t>
      </w:r>
      <w:r>
        <w:rPr>
          <w:lang w:val="en-US"/>
        </w:rPr>
        <w:br/>
        <w:t>2. The user is logged in to the webpage</w:t>
      </w:r>
    </w:p>
    <w:p w14:paraId="1A230805" w14:textId="77777777" w:rsidR="00307205" w:rsidRPr="00DA6E61" w:rsidRDefault="008B20C5" w:rsidP="00307205">
      <w:pPr>
        <w:pStyle w:val="Heading5"/>
        <w:ind w:firstLine="705"/>
        <w:rPr>
          <w:b/>
          <w:lang w:val="en-US"/>
        </w:rPr>
      </w:pPr>
      <w:r>
        <w:rPr>
          <w:b/>
          <w:lang w:val="en-US"/>
        </w:rPr>
        <w:t>3</w:t>
      </w:r>
      <w:r w:rsidR="00307205" w:rsidRPr="00DA6E61">
        <w:rPr>
          <w:b/>
          <w:lang w:val="en-US"/>
        </w:rPr>
        <w:t>.5 Post-conditions</w:t>
      </w:r>
    </w:p>
    <w:p w14:paraId="4CF7646F" w14:textId="77777777" w:rsidR="00307205" w:rsidRPr="009046E2" w:rsidRDefault="00307205" w:rsidP="00307205">
      <w:pPr>
        <w:ind w:left="705"/>
        <w:rPr>
          <w:lang w:val="en-US"/>
        </w:rPr>
      </w:pPr>
      <w:r>
        <w:rPr>
          <w:lang w:val="en-US"/>
        </w:rPr>
        <w:t xml:space="preserve">1. A message will be sent out to all the applicants, to choose the time, when they can visit the flat and take a look at the room.  </w:t>
      </w:r>
      <w:r>
        <w:rPr>
          <w:lang w:val="en-US"/>
        </w:rPr>
        <w:br/>
      </w:r>
      <w:r>
        <w:rPr>
          <w:lang w:val="en-US"/>
        </w:rPr>
        <w:tab/>
      </w:r>
    </w:p>
    <w:p w14:paraId="49D4CE24" w14:textId="77777777" w:rsidR="00307205" w:rsidRPr="0011175B" w:rsidRDefault="008B20C5" w:rsidP="00307205">
      <w:pPr>
        <w:pStyle w:val="Heading5"/>
        <w:ind w:left="709"/>
        <w:rPr>
          <w:b/>
          <w:lang w:val="en-US"/>
        </w:rPr>
      </w:pPr>
      <w:r>
        <w:rPr>
          <w:b/>
          <w:lang w:val="en-US"/>
        </w:rPr>
        <w:t>3</w:t>
      </w:r>
      <w:r w:rsidR="00307205" w:rsidRPr="0011175B">
        <w:rPr>
          <w:b/>
          <w:lang w:val="en-US"/>
        </w:rPr>
        <w:t>.6 Main Scenario</w:t>
      </w:r>
    </w:p>
    <w:p w14:paraId="03F5106D" w14:textId="77777777" w:rsidR="00307205" w:rsidRPr="009046E2" w:rsidRDefault="00307205" w:rsidP="00307205">
      <w:pPr>
        <w:ind w:left="705"/>
        <w:rPr>
          <w:lang w:val="en-US"/>
        </w:rPr>
      </w:pPr>
      <w:r>
        <w:rPr>
          <w:lang w:val="en-US"/>
        </w:rPr>
        <w:t>1. The user logs in to the website</w:t>
      </w:r>
      <w:r>
        <w:rPr>
          <w:lang w:val="en-US"/>
        </w:rPr>
        <w:br/>
        <w:t>2. The user goes to his “ads” tab.</w:t>
      </w:r>
      <w:r>
        <w:rPr>
          <w:lang w:val="en-US"/>
        </w:rPr>
        <w:br/>
        <w:t>3. System prompts the user to his “ads” website</w:t>
      </w:r>
      <w:r>
        <w:rPr>
          <w:lang w:val="en-US"/>
        </w:rPr>
        <w:br/>
        <w:t>4. The user can clicks on the ad.</w:t>
      </w:r>
      <w:r>
        <w:rPr>
          <w:lang w:val="en-US"/>
        </w:rPr>
        <w:br/>
        <w:t>5. System prompts the user to the site for the ad.</w:t>
      </w:r>
      <w:r>
        <w:rPr>
          <w:lang w:val="en-US"/>
        </w:rPr>
        <w:br/>
        <w:t>6. The user can click on “</w:t>
      </w:r>
      <w:commentRangeStart w:id="22"/>
      <w:r>
        <w:rPr>
          <w:lang w:val="en-US"/>
        </w:rPr>
        <w:t>interessents</w:t>
      </w:r>
      <w:commentRangeEnd w:id="22"/>
      <w:r w:rsidR="00C87F3F">
        <w:rPr>
          <w:rStyle w:val="CommentReference"/>
        </w:rPr>
        <w:commentReference w:id="22"/>
      </w:r>
      <w:r>
        <w:rPr>
          <w:lang w:val="en-US"/>
        </w:rPr>
        <w:t>”</w:t>
      </w:r>
      <w:r>
        <w:rPr>
          <w:lang w:val="en-US"/>
        </w:rPr>
        <w:br/>
        <w:t>7. System prompts user to the “interessents” page of the ad</w:t>
      </w:r>
      <w:r>
        <w:rPr>
          <w:lang w:val="en-US"/>
        </w:rPr>
        <w:br/>
        <w:t>8. User manages all the applicants ( see Manage applicants use-case)</w:t>
      </w:r>
      <w:r>
        <w:rPr>
          <w:lang w:val="en-US"/>
        </w:rPr>
        <w:br/>
        <w:t>9. User clicks on the “find date” button.</w:t>
      </w:r>
      <w:r>
        <w:rPr>
          <w:lang w:val="en-US"/>
        </w:rPr>
        <w:br/>
        <w:t>10. System prompts user to the “find date” page of the ad.</w:t>
      </w:r>
      <w:r>
        <w:rPr>
          <w:lang w:val="en-US"/>
        </w:rPr>
        <w:br/>
        <w:t xml:space="preserve">11.  User specifies the time frames and whether he wants single/ or group visists. And the number of person per group. And/Or the length of one appointment. </w:t>
      </w:r>
      <w:commentRangeStart w:id="23"/>
      <w:r>
        <w:rPr>
          <w:lang w:val="en-US"/>
        </w:rPr>
        <w:t>And he can say how long he wants to wait for the applicants to answer.</w:t>
      </w:r>
      <w:r>
        <w:rPr>
          <w:lang w:val="en-US"/>
        </w:rPr>
        <w:br/>
      </w:r>
      <w:commentRangeEnd w:id="23"/>
      <w:r w:rsidR="00994F9D">
        <w:rPr>
          <w:rStyle w:val="CommentReference"/>
        </w:rPr>
        <w:commentReference w:id="23"/>
      </w:r>
      <w:r>
        <w:rPr>
          <w:lang w:val="en-US"/>
        </w:rPr>
        <w:t>12.  User clicks on “send out notifications” button.</w:t>
      </w:r>
      <w:r>
        <w:rPr>
          <w:lang w:val="en-US"/>
        </w:rPr>
        <w:br/>
        <w:t>13. System sends out notifications to all the applicants.</w:t>
      </w:r>
      <w:r>
        <w:rPr>
          <w:lang w:val="en-US"/>
        </w:rPr>
        <w:br/>
        <w:t>14. After the system finished questioning all the applicants, he receives all the times when the applicants have time, and then he chooses the definitive appointments, and sends out messages to the users.</w:t>
      </w:r>
      <w:r>
        <w:rPr>
          <w:lang w:val="en-US"/>
        </w:rPr>
        <w:br/>
      </w:r>
    </w:p>
    <w:p w14:paraId="6B83D4CD" w14:textId="77777777" w:rsidR="00307205" w:rsidRDefault="008B20C5" w:rsidP="00307205">
      <w:pPr>
        <w:pStyle w:val="Heading5"/>
        <w:ind w:left="709"/>
        <w:rPr>
          <w:b/>
          <w:lang w:val="en-US"/>
        </w:rPr>
      </w:pPr>
      <w:r>
        <w:rPr>
          <w:b/>
          <w:lang w:val="en-US"/>
        </w:rPr>
        <w:t>3</w:t>
      </w:r>
      <w:r w:rsidR="00307205" w:rsidRPr="009046E2">
        <w:rPr>
          <w:b/>
          <w:lang w:val="en-US"/>
        </w:rPr>
        <w:t>.7 Alternative Scenarios</w:t>
      </w:r>
    </w:p>
    <w:p w14:paraId="3B87A6F2" w14:textId="77777777" w:rsidR="00307205" w:rsidRPr="001E0CB5" w:rsidRDefault="00307205" w:rsidP="00307205">
      <w:pPr>
        <w:rPr>
          <w:lang w:val="en-US"/>
        </w:rPr>
      </w:pPr>
      <w:r>
        <w:rPr>
          <w:lang w:val="en-US"/>
        </w:rPr>
        <w:tab/>
        <w:t>None</w:t>
      </w:r>
    </w:p>
    <w:p w14:paraId="5E1C7019" w14:textId="77777777" w:rsidR="00307205" w:rsidRDefault="008B20C5" w:rsidP="00307205">
      <w:pPr>
        <w:pStyle w:val="Heading5"/>
        <w:ind w:left="709"/>
        <w:rPr>
          <w:b/>
          <w:lang w:val="en-US"/>
        </w:rPr>
      </w:pPr>
      <w:r>
        <w:rPr>
          <w:b/>
          <w:lang w:val="en-US"/>
        </w:rPr>
        <w:t>3</w:t>
      </w:r>
      <w:r w:rsidR="00307205" w:rsidRPr="009046E2">
        <w:rPr>
          <w:b/>
          <w:lang w:val="en-US"/>
        </w:rPr>
        <w:t>.8 Special Requirements</w:t>
      </w:r>
    </w:p>
    <w:p w14:paraId="0405554A" w14:textId="77777777" w:rsidR="00307205" w:rsidRPr="001E0CB5" w:rsidRDefault="00307205" w:rsidP="00307205">
      <w:pPr>
        <w:rPr>
          <w:lang w:val="en-US"/>
        </w:rPr>
      </w:pPr>
      <w:r>
        <w:rPr>
          <w:lang w:val="en-US"/>
        </w:rPr>
        <w:tab/>
        <w:t>None</w:t>
      </w:r>
    </w:p>
    <w:p w14:paraId="5BA5A211" w14:textId="77777777" w:rsidR="00307205" w:rsidRDefault="008B20C5" w:rsidP="00307205">
      <w:pPr>
        <w:pStyle w:val="Heading5"/>
        <w:ind w:left="709"/>
        <w:rPr>
          <w:b/>
          <w:lang w:val="en-US"/>
        </w:rPr>
      </w:pPr>
      <w:r>
        <w:rPr>
          <w:b/>
          <w:lang w:val="en-US"/>
        </w:rPr>
        <w:t>3</w:t>
      </w:r>
      <w:r w:rsidR="00307205" w:rsidRPr="009046E2">
        <w:rPr>
          <w:b/>
          <w:lang w:val="en-US"/>
        </w:rPr>
        <w:t>.9 Notes</w:t>
      </w:r>
    </w:p>
    <w:p w14:paraId="7C474A20" w14:textId="77777777" w:rsidR="00307205" w:rsidRPr="00DA6E61" w:rsidRDefault="00307205" w:rsidP="00307205">
      <w:pPr>
        <w:rPr>
          <w:lang w:val="en-US"/>
        </w:rPr>
      </w:pPr>
      <w:r>
        <w:rPr>
          <w:lang w:val="en-US"/>
        </w:rPr>
        <w:tab/>
        <w:t>How should the form look exactly?</w:t>
      </w:r>
    </w:p>
    <w:p w14:paraId="55F3B9AA" w14:textId="77777777" w:rsidR="00307205" w:rsidRDefault="00307205" w:rsidP="00307205">
      <w:pPr>
        <w:rPr>
          <w:lang w:val="en-US"/>
        </w:rPr>
      </w:pPr>
    </w:p>
    <w:p w14:paraId="02269B55" w14:textId="77777777" w:rsidR="00307205" w:rsidRDefault="005F195D" w:rsidP="00307205">
      <w:pPr>
        <w:pStyle w:val="Heading4"/>
        <w:rPr>
          <w:lang w:val="en-US"/>
        </w:rPr>
      </w:pPr>
      <w:bookmarkStart w:id="24" w:name="_Toc400611403"/>
      <w:r>
        <w:rPr>
          <w:lang w:val="en-US"/>
        </w:rPr>
        <w:t>4</w:t>
      </w:r>
      <w:r w:rsidR="00307205">
        <w:rPr>
          <w:lang w:val="en-US"/>
        </w:rPr>
        <w:t>. manage  ads</w:t>
      </w:r>
      <w:bookmarkEnd w:id="24"/>
    </w:p>
    <w:p w14:paraId="1E21C6ED" w14:textId="77777777" w:rsidR="00307205" w:rsidRPr="009046E2" w:rsidRDefault="008B20C5" w:rsidP="00307205">
      <w:pPr>
        <w:pStyle w:val="Heading5"/>
        <w:ind w:firstLine="708"/>
        <w:rPr>
          <w:rFonts w:ascii="Times New Roman" w:hAnsi="Times New Roman" w:cs="Times New Roman"/>
          <w:b/>
          <w:lang w:val="en-US"/>
        </w:rPr>
      </w:pPr>
      <w:r>
        <w:rPr>
          <w:rFonts w:ascii="Times New Roman" w:hAnsi="Times New Roman" w:cs="Times New Roman"/>
          <w:b/>
          <w:lang w:val="en-US"/>
        </w:rPr>
        <w:t>4</w:t>
      </w:r>
      <w:r w:rsidR="00307205" w:rsidRPr="009046E2">
        <w:rPr>
          <w:rFonts w:ascii="Times New Roman" w:hAnsi="Times New Roman" w:cs="Times New Roman"/>
          <w:b/>
          <w:lang w:val="en-US"/>
        </w:rPr>
        <w:t>.1 Actors</w:t>
      </w:r>
    </w:p>
    <w:p w14:paraId="10D92AAD" w14:textId="77777777"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14:paraId="7646D848" w14:textId="77777777" w:rsidR="00307205" w:rsidRDefault="008B20C5" w:rsidP="00307205">
      <w:pPr>
        <w:pStyle w:val="Heading5"/>
        <w:ind w:left="709"/>
        <w:rPr>
          <w:b/>
          <w:lang w:val="en-US"/>
        </w:rPr>
      </w:pPr>
      <w:r>
        <w:rPr>
          <w:b/>
          <w:lang w:val="en-US"/>
        </w:rPr>
        <w:t>4</w:t>
      </w:r>
      <w:r w:rsidR="00307205" w:rsidRPr="009046E2">
        <w:rPr>
          <w:b/>
          <w:lang w:val="en-US"/>
        </w:rPr>
        <w:t>.2 Description</w:t>
      </w:r>
    </w:p>
    <w:p w14:paraId="16E42D28" w14:textId="77777777" w:rsidR="00307205" w:rsidRPr="009046E2" w:rsidRDefault="00307205" w:rsidP="00307205">
      <w:pPr>
        <w:ind w:left="705"/>
        <w:rPr>
          <w:lang w:val="en-US"/>
        </w:rPr>
      </w:pPr>
      <w:r>
        <w:rPr>
          <w:lang w:val="en-US"/>
        </w:rPr>
        <w:t xml:space="preserve">As a user I want to be able to retrieve my password/ username to my account. </w:t>
      </w:r>
    </w:p>
    <w:p w14:paraId="4AA519B1" w14:textId="77777777" w:rsidR="00307205" w:rsidRDefault="008B20C5" w:rsidP="00307205">
      <w:pPr>
        <w:pStyle w:val="Heading5"/>
        <w:ind w:left="709"/>
        <w:rPr>
          <w:b/>
          <w:lang w:val="en-US"/>
        </w:rPr>
      </w:pPr>
      <w:r>
        <w:rPr>
          <w:b/>
          <w:lang w:val="en-US"/>
        </w:rPr>
        <w:lastRenderedPageBreak/>
        <w:t>4</w:t>
      </w:r>
      <w:r w:rsidR="00307205" w:rsidRPr="009046E2">
        <w:rPr>
          <w:b/>
          <w:lang w:val="en-US"/>
        </w:rPr>
        <w:t>.3 Trigger</w:t>
      </w:r>
    </w:p>
    <w:p w14:paraId="3AD7840D" w14:textId="77777777" w:rsidR="00307205" w:rsidRPr="009046E2" w:rsidRDefault="00307205" w:rsidP="00307205">
      <w:pPr>
        <w:rPr>
          <w:lang w:val="en-US"/>
        </w:rPr>
      </w:pPr>
      <w:r>
        <w:rPr>
          <w:lang w:val="en-US"/>
        </w:rPr>
        <w:tab/>
        <w:t>Click on “my ads” tab.</w:t>
      </w:r>
    </w:p>
    <w:p w14:paraId="78F1BE03" w14:textId="77777777" w:rsidR="00307205" w:rsidRPr="0011175B" w:rsidRDefault="008B20C5" w:rsidP="00307205">
      <w:pPr>
        <w:pStyle w:val="Heading5"/>
        <w:ind w:left="709"/>
        <w:rPr>
          <w:b/>
          <w:lang w:val="en-US"/>
        </w:rPr>
      </w:pPr>
      <w:r>
        <w:rPr>
          <w:b/>
          <w:lang w:val="en-US"/>
        </w:rPr>
        <w:t>4</w:t>
      </w:r>
      <w:r w:rsidR="00307205" w:rsidRPr="0011175B">
        <w:rPr>
          <w:b/>
          <w:lang w:val="en-US"/>
        </w:rPr>
        <w:t>.4 Pre-conditions</w:t>
      </w:r>
    </w:p>
    <w:p w14:paraId="6D136A61" w14:textId="77777777"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account on the website.</w:t>
      </w:r>
      <w:r w:rsidRPr="009046E2">
        <w:rPr>
          <w:lang w:val="en-US"/>
        </w:rPr>
        <w:t xml:space="preserve"> </w:t>
      </w:r>
      <w:r>
        <w:rPr>
          <w:lang w:val="en-US"/>
        </w:rPr>
        <w:br/>
      </w:r>
      <w:r>
        <w:rPr>
          <w:lang w:val="en-US"/>
        </w:rPr>
        <w:tab/>
        <w:t xml:space="preserve">2. User is logged in </w:t>
      </w:r>
      <w:r>
        <w:rPr>
          <w:lang w:val="en-US"/>
        </w:rPr>
        <w:br/>
      </w:r>
      <w:r>
        <w:rPr>
          <w:lang w:val="en-US"/>
        </w:rPr>
        <w:tab/>
      </w:r>
    </w:p>
    <w:p w14:paraId="1CE4FDA8" w14:textId="77777777" w:rsidR="00307205" w:rsidRPr="0011175B" w:rsidRDefault="008B20C5" w:rsidP="00307205">
      <w:pPr>
        <w:pStyle w:val="Heading5"/>
        <w:ind w:left="709"/>
        <w:rPr>
          <w:b/>
          <w:lang w:val="en-US"/>
        </w:rPr>
      </w:pPr>
      <w:r>
        <w:rPr>
          <w:b/>
          <w:lang w:val="en-US"/>
        </w:rPr>
        <w:t>4</w:t>
      </w:r>
      <w:r w:rsidR="00307205" w:rsidRPr="0011175B">
        <w:rPr>
          <w:b/>
          <w:lang w:val="en-US"/>
        </w:rPr>
        <w:t>.5 Post-conditions</w:t>
      </w:r>
    </w:p>
    <w:p w14:paraId="17E3D799" w14:textId="77777777" w:rsidR="00307205" w:rsidRPr="009046E2" w:rsidRDefault="00307205" w:rsidP="00307205">
      <w:pPr>
        <w:rPr>
          <w:lang w:val="en-US"/>
        </w:rPr>
      </w:pPr>
      <w:r w:rsidRPr="0011175B">
        <w:rPr>
          <w:lang w:val="en-US"/>
        </w:rPr>
        <w:tab/>
      </w:r>
      <w:r w:rsidRPr="009046E2">
        <w:rPr>
          <w:lang w:val="en-US"/>
        </w:rPr>
        <w:t xml:space="preserve">1. </w:t>
      </w:r>
      <w:r>
        <w:rPr>
          <w:lang w:val="en-US"/>
        </w:rPr>
        <w:t>The user receives an e-mail with the information to his account.</w:t>
      </w:r>
      <w:r>
        <w:rPr>
          <w:lang w:val="en-US"/>
        </w:rPr>
        <w:br/>
      </w:r>
      <w:r>
        <w:rPr>
          <w:lang w:val="en-US"/>
        </w:rPr>
        <w:tab/>
      </w:r>
    </w:p>
    <w:p w14:paraId="1AD2B996" w14:textId="77777777" w:rsidR="00307205" w:rsidRPr="0011175B" w:rsidRDefault="008B20C5" w:rsidP="00307205">
      <w:pPr>
        <w:pStyle w:val="Heading5"/>
        <w:ind w:left="709"/>
        <w:rPr>
          <w:b/>
          <w:lang w:val="en-US"/>
        </w:rPr>
      </w:pPr>
      <w:r>
        <w:rPr>
          <w:b/>
          <w:lang w:val="en-US"/>
        </w:rPr>
        <w:t>4</w:t>
      </w:r>
      <w:r w:rsidR="00307205" w:rsidRPr="0011175B">
        <w:rPr>
          <w:b/>
          <w:lang w:val="en-US"/>
        </w:rPr>
        <w:t>.6 Main Scenario</w:t>
      </w:r>
    </w:p>
    <w:p w14:paraId="21268164" w14:textId="77777777" w:rsidR="00307205" w:rsidRPr="009046E2" w:rsidRDefault="00307205" w:rsidP="00307205">
      <w:pPr>
        <w:ind w:left="705"/>
        <w:rPr>
          <w:lang w:val="en-US"/>
        </w:rPr>
      </w:pPr>
      <w:r w:rsidRPr="009046E2">
        <w:rPr>
          <w:lang w:val="en-US"/>
        </w:rPr>
        <w:t xml:space="preserve">1. </w:t>
      </w:r>
      <w:r>
        <w:rPr>
          <w:lang w:val="en-US"/>
        </w:rPr>
        <w:t>The user clicks on the “my ads” tab.</w:t>
      </w:r>
      <w:r>
        <w:rPr>
          <w:lang w:val="en-US"/>
        </w:rPr>
        <w:br/>
        <w:t>2. System prompts user to his “my ads” tab.</w:t>
      </w:r>
      <w:r>
        <w:rPr>
          <w:lang w:val="en-US"/>
        </w:rPr>
        <w:br/>
        <w:t xml:space="preserve">3. The user gets an overview over all his ads. He can select different manage options for each ad (See other usecases, ex.: delete, edit). </w:t>
      </w:r>
      <w:r>
        <w:rPr>
          <w:lang w:val="en-US"/>
        </w:rPr>
        <w:br/>
        <w:t>4. System prompts the user to the according manage action page.</w:t>
      </w:r>
    </w:p>
    <w:p w14:paraId="5D3EA142" w14:textId="77777777" w:rsidR="00307205" w:rsidRDefault="008B20C5" w:rsidP="00307205">
      <w:pPr>
        <w:pStyle w:val="Heading5"/>
        <w:ind w:left="709"/>
        <w:rPr>
          <w:b/>
          <w:lang w:val="en-US"/>
        </w:rPr>
      </w:pPr>
      <w:r>
        <w:rPr>
          <w:b/>
          <w:lang w:val="en-US"/>
        </w:rPr>
        <w:t>4</w:t>
      </w:r>
      <w:r w:rsidR="00307205" w:rsidRPr="009046E2">
        <w:rPr>
          <w:b/>
          <w:lang w:val="en-US"/>
        </w:rPr>
        <w:t>.7 Alternative Scenarios</w:t>
      </w:r>
    </w:p>
    <w:p w14:paraId="46BD4934" w14:textId="77777777" w:rsidR="00307205" w:rsidRPr="001E0CB5" w:rsidRDefault="00307205" w:rsidP="00307205">
      <w:pPr>
        <w:rPr>
          <w:lang w:val="en-US"/>
        </w:rPr>
      </w:pPr>
      <w:r>
        <w:rPr>
          <w:lang w:val="en-US"/>
        </w:rPr>
        <w:tab/>
        <w:t>-</w:t>
      </w:r>
    </w:p>
    <w:p w14:paraId="66AE1CC4" w14:textId="77777777" w:rsidR="00307205" w:rsidRDefault="008B20C5" w:rsidP="00307205">
      <w:pPr>
        <w:pStyle w:val="Heading5"/>
        <w:ind w:left="709"/>
        <w:rPr>
          <w:b/>
          <w:lang w:val="en-US"/>
        </w:rPr>
      </w:pPr>
      <w:r>
        <w:rPr>
          <w:b/>
          <w:lang w:val="en-US"/>
        </w:rPr>
        <w:t>4</w:t>
      </w:r>
      <w:r w:rsidR="00307205" w:rsidRPr="009046E2">
        <w:rPr>
          <w:b/>
          <w:lang w:val="en-US"/>
        </w:rPr>
        <w:t>.8 Special Requirements</w:t>
      </w:r>
    </w:p>
    <w:p w14:paraId="409272FB" w14:textId="77777777" w:rsidR="00307205" w:rsidRPr="001E0CB5" w:rsidRDefault="00307205" w:rsidP="00307205">
      <w:pPr>
        <w:rPr>
          <w:lang w:val="en-US"/>
        </w:rPr>
      </w:pPr>
      <w:r>
        <w:rPr>
          <w:lang w:val="en-US"/>
        </w:rPr>
        <w:tab/>
        <w:t>None</w:t>
      </w:r>
    </w:p>
    <w:p w14:paraId="4D51D09D" w14:textId="77777777" w:rsidR="00307205" w:rsidRDefault="008B20C5" w:rsidP="00307205">
      <w:pPr>
        <w:pStyle w:val="Heading5"/>
        <w:ind w:left="709"/>
        <w:rPr>
          <w:b/>
          <w:lang w:val="en-US"/>
        </w:rPr>
      </w:pPr>
      <w:r>
        <w:rPr>
          <w:b/>
          <w:lang w:val="en-US"/>
        </w:rPr>
        <w:t>4</w:t>
      </w:r>
      <w:r w:rsidR="00307205" w:rsidRPr="009046E2">
        <w:rPr>
          <w:b/>
          <w:lang w:val="en-US"/>
        </w:rPr>
        <w:t>.9 Notes</w:t>
      </w:r>
    </w:p>
    <w:p w14:paraId="56BCF12C" w14:textId="77777777" w:rsidR="00307205" w:rsidRDefault="00307205" w:rsidP="00307205">
      <w:pPr>
        <w:rPr>
          <w:lang w:val="en-US"/>
        </w:rPr>
      </w:pPr>
      <w:r>
        <w:rPr>
          <w:lang w:val="en-US"/>
        </w:rPr>
        <w:tab/>
        <w:t>None</w:t>
      </w:r>
    </w:p>
    <w:p w14:paraId="297D1288" w14:textId="77777777" w:rsidR="00307205" w:rsidRDefault="00307205" w:rsidP="00307205">
      <w:pPr>
        <w:rPr>
          <w:lang w:val="en-US"/>
        </w:rPr>
      </w:pPr>
    </w:p>
    <w:p w14:paraId="3E3CB450" w14:textId="77777777" w:rsidR="00307205" w:rsidRDefault="005F195D" w:rsidP="00307205">
      <w:pPr>
        <w:pStyle w:val="Heading4"/>
        <w:rPr>
          <w:lang w:val="en-US"/>
        </w:rPr>
      </w:pPr>
      <w:bookmarkStart w:id="25" w:name="_Toc400611404"/>
      <w:r>
        <w:rPr>
          <w:lang w:val="en-US"/>
        </w:rPr>
        <w:t>5</w:t>
      </w:r>
      <w:r w:rsidR="00307205">
        <w:rPr>
          <w:lang w:val="en-US"/>
        </w:rPr>
        <w:t>. Manage  applicants</w:t>
      </w:r>
      <w:bookmarkEnd w:id="25"/>
    </w:p>
    <w:p w14:paraId="39DE30C9" w14:textId="77777777" w:rsidR="00307205" w:rsidRPr="009046E2" w:rsidRDefault="008B20C5" w:rsidP="00307205">
      <w:pPr>
        <w:pStyle w:val="Heading5"/>
        <w:ind w:firstLine="708"/>
        <w:rPr>
          <w:rFonts w:ascii="Times New Roman" w:hAnsi="Times New Roman" w:cs="Times New Roman"/>
          <w:b/>
          <w:lang w:val="en-US"/>
        </w:rPr>
      </w:pPr>
      <w:r>
        <w:rPr>
          <w:rFonts w:ascii="Times New Roman" w:hAnsi="Times New Roman" w:cs="Times New Roman"/>
          <w:b/>
          <w:lang w:val="en-US"/>
        </w:rPr>
        <w:t>5</w:t>
      </w:r>
      <w:r w:rsidR="00307205" w:rsidRPr="009046E2">
        <w:rPr>
          <w:rFonts w:ascii="Times New Roman" w:hAnsi="Times New Roman" w:cs="Times New Roman"/>
          <w:b/>
          <w:lang w:val="en-US"/>
        </w:rPr>
        <w:t>.1 Actors</w:t>
      </w:r>
    </w:p>
    <w:p w14:paraId="1C02730D" w14:textId="77777777"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14:paraId="25048002" w14:textId="77777777" w:rsidR="00307205" w:rsidRDefault="008B20C5" w:rsidP="00307205">
      <w:pPr>
        <w:pStyle w:val="Heading5"/>
        <w:ind w:left="709"/>
        <w:rPr>
          <w:b/>
          <w:lang w:val="en-US"/>
        </w:rPr>
      </w:pPr>
      <w:r>
        <w:rPr>
          <w:b/>
          <w:lang w:val="en-US"/>
        </w:rPr>
        <w:t>5</w:t>
      </w:r>
      <w:r w:rsidR="00307205" w:rsidRPr="009046E2">
        <w:rPr>
          <w:b/>
          <w:lang w:val="en-US"/>
        </w:rPr>
        <w:t>.2 Description</w:t>
      </w:r>
    </w:p>
    <w:p w14:paraId="38AF8EBD" w14:textId="77777777" w:rsidR="00307205" w:rsidRPr="009046E2" w:rsidRDefault="00C51AB1" w:rsidP="00307205">
      <w:pPr>
        <w:ind w:left="705"/>
        <w:rPr>
          <w:lang w:val="en-US"/>
        </w:rPr>
      </w:pPr>
      <w:r>
        <w:rPr>
          <w:lang w:val="en-US"/>
        </w:rPr>
        <w:t>As a user I want to be able to manage all the applicants for my ad</w:t>
      </w:r>
      <w:r w:rsidR="004E5EAD">
        <w:rPr>
          <w:lang w:val="en-US"/>
        </w:rPr>
        <w:t>.</w:t>
      </w:r>
    </w:p>
    <w:p w14:paraId="4203C379" w14:textId="77777777" w:rsidR="00307205" w:rsidRDefault="008B20C5" w:rsidP="00307205">
      <w:pPr>
        <w:pStyle w:val="Heading5"/>
        <w:ind w:left="709"/>
        <w:rPr>
          <w:b/>
          <w:lang w:val="en-US"/>
        </w:rPr>
      </w:pPr>
      <w:r>
        <w:rPr>
          <w:b/>
          <w:lang w:val="en-US"/>
        </w:rPr>
        <w:t>5</w:t>
      </w:r>
      <w:r w:rsidR="00307205" w:rsidRPr="009046E2">
        <w:rPr>
          <w:b/>
          <w:lang w:val="en-US"/>
        </w:rPr>
        <w:t>.3 Trigger</w:t>
      </w:r>
    </w:p>
    <w:p w14:paraId="256ED87E" w14:textId="77777777" w:rsidR="00307205" w:rsidRPr="009046E2" w:rsidRDefault="00307205" w:rsidP="00307205">
      <w:pPr>
        <w:rPr>
          <w:lang w:val="en-US"/>
        </w:rPr>
      </w:pPr>
      <w:r>
        <w:rPr>
          <w:lang w:val="en-US"/>
        </w:rPr>
        <w:tab/>
      </w:r>
      <w:r w:rsidR="0075594E">
        <w:rPr>
          <w:lang w:val="en-US"/>
        </w:rPr>
        <w:t>Go to the applicants tab</w:t>
      </w:r>
    </w:p>
    <w:p w14:paraId="287423F4" w14:textId="77777777" w:rsidR="00307205" w:rsidRPr="0011175B" w:rsidRDefault="008B20C5" w:rsidP="00307205">
      <w:pPr>
        <w:pStyle w:val="Heading5"/>
        <w:ind w:left="709"/>
        <w:rPr>
          <w:b/>
          <w:lang w:val="en-US"/>
        </w:rPr>
      </w:pPr>
      <w:r>
        <w:rPr>
          <w:b/>
          <w:lang w:val="en-US"/>
        </w:rPr>
        <w:t>5</w:t>
      </w:r>
      <w:r w:rsidR="00307205" w:rsidRPr="0011175B">
        <w:rPr>
          <w:b/>
          <w:lang w:val="en-US"/>
        </w:rPr>
        <w:t>.4 Pre-conditions</w:t>
      </w:r>
    </w:p>
    <w:p w14:paraId="0A941ABD" w14:textId="77777777"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account on the website.</w:t>
      </w:r>
      <w:r w:rsidRPr="009046E2">
        <w:rPr>
          <w:lang w:val="en-US"/>
        </w:rPr>
        <w:t xml:space="preserve"> </w:t>
      </w:r>
      <w:r>
        <w:rPr>
          <w:lang w:val="en-US"/>
        </w:rPr>
        <w:br/>
      </w:r>
      <w:r>
        <w:rPr>
          <w:lang w:val="en-US"/>
        </w:rPr>
        <w:tab/>
        <w:t xml:space="preserve">2. User is logged in </w:t>
      </w:r>
      <w:r>
        <w:rPr>
          <w:lang w:val="en-US"/>
        </w:rPr>
        <w:br/>
        <w:t>3. User has chosen to manage his applicants and is now on the “applicants “ site</w:t>
      </w:r>
      <w:r>
        <w:rPr>
          <w:lang w:val="en-US"/>
        </w:rPr>
        <w:br/>
      </w:r>
      <w:r>
        <w:rPr>
          <w:lang w:val="en-US"/>
        </w:rPr>
        <w:tab/>
      </w:r>
    </w:p>
    <w:p w14:paraId="6ED288FE" w14:textId="77777777" w:rsidR="00307205" w:rsidRPr="0011175B" w:rsidRDefault="008B20C5" w:rsidP="00307205">
      <w:pPr>
        <w:pStyle w:val="Heading5"/>
        <w:ind w:left="709"/>
        <w:rPr>
          <w:b/>
          <w:lang w:val="en-US"/>
        </w:rPr>
      </w:pPr>
      <w:r>
        <w:rPr>
          <w:b/>
          <w:lang w:val="en-US"/>
        </w:rPr>
        <w:lastRenderedPageBreak/>
        <w:t>5</w:t>
      </w:r>
      <w:r w:rsidR="00307205" w:rsidRPr="0011175B">
        <w:rPr>
          <w:b/>
          <w:lang w:val="en-US"/>
        </w:rPr>
        <w:t>.5 Post-conditions</w:t>
      </w:r>
    </w:p>
    <w:p w14:paraId="1DDE6B4A" w14:textId="77777777" w:rsidR="00307205" w:rsidRPr="009046E2" w:rsidRDefault="00307205" w:rsidP="00307205">
      <w:pPr>
        <w:rPr>
          <w:lang w:val="en-US"/>
        </w:rPr>
      </w:pPr>
      <w:r w:rsidRPr="0011175B">
        <w:rPr>
          <w:lang w:val="en-US"/>
        </w:rPr>
        <w:tab/>
      </w:r>
      <w:r w:rsidRPr="009046E2">
        <w:rPr>
          <w:lang w:val="en-US"/>
        </w:rPr>
        <w:t>1</w:t>
      </w:r>
      <w:r w:rsidR="004F5A1D">
        <w:rPr>
          <w:lang w:val="en-US"/>
        </w:rPr>
        <w:t>. the user successfully managed all the applicants the way he wants to.</w:t>
      </w:r>
      <w:r>
        <w:rPr>
          <w:lang w:val="en-US"/>
        </w:rPr>
        <w:br/>
      </w:r>
      <w:r>
        <w:rPr>
          <w:lang w:val="en-US"/>
        </w:rPr>
        <w:tab/>
      </w:r>
    </w:p>
    <w:p w14:paraId="78C6C8D3" w14:textId="77777777" w:rsidR="00307205" w:rsidRPr="0011175B" w:rsidRDefault="008B20C5" w:rsidP="00307205">
      <w:pPr>
        <w:pStyle w:val="Heading5"/>
        <w:ind w:left="709"/>
        <w:rPr>
          <w:b/>
          <w:lang w:val="en-US"/>
        </w:rPr>
      </w:pPr>
      <w:r>
        <w:rPr>
          <w:b/>
          <w:lang w:val="en-US"/>
        </w:rPr>
        <w:t>5</w:t>
      </w:r>
      <w:r w:rsidR="00307205" w:rsidRPr="0011175B">
        <w:rPr>
          <w:b/>
          <w:lang w:val="en-US"/>
        </w:rPr>
        <w:t>.6 Main Scenario</w:t>
      </w:r>
    </w:p>
    <w:p w14:paraId="7D1349C6" w14:textId="77777777" w:rsidR="00307205" w:rsidRPr="009046E2" w:rsidRDefault="00307205" w:rsidP="00307205">
      <w:pPr>
        <w:ind w:left="705"/>
        <w:rPr>
          <w:lang w:val="en-US"/>
        </w:rPr>
      </w:pPr>
      <w:r w:rsidRPr="009046E2">
        <w:rPr>
          <w:lang w:val="en-US"/>
        </w:rPr>
        <w:t xml:space="preserve">1. </w:t>
      </w:r>
      <w:r>
        <w:rPr>
          <w:lang w:val="en-US"/>
        </w:rPr>
        <w:t>The User can filter, read the mes</w:t>
      </w:r>
      <w:r w:rsidR="00517293">
        <w:rPr>
          <w:lang w:val="en-US"/>
        </w:rPr>
        <w:t>sage, delete and favorite users and chose to compare users( Usecase: Compare applicants).</w:t>
      </w:r>
      <w:r>
        <w:rPr>
          <w:lang w:val="en-US"/>
        </w:rPr>
        <w:br/>
        <w:t>2. The System will make the changes.</w:t>
      </w:r>
    </w:p>
    <w:p w14:paraId="68022C56" w14:textId="77777777" w:rsidR="00307205" w:rsidRDefault="008B20C5" w:rsidP="00307205">
      <w:pPr>
        <w:pStyle w:val="Heading5"/>
        <w:ind w:left="709"/>
        <w:rPr>
          <w:b/>
          <w:lang w:val="en-US"/>
        </w:rPr>
      </w:pPr>
      <w:r>
        <w:rPr>
          <w:b/>
          <w:lang w:val="en-US"/>
        </w:rPr>
        <w:t>5</w:t>
      </w:r>
      <w:r w:rsidR="00307205" w:rsidRPr="009046E2">
        <w:rPr>
          <w:b/>
          <w:lang w:val="en-US"/>
        </w:rPr>
        <w:t>.7 Alternative Scenarios</w:t>
      </w:r>
    </w:p>
    <w:p w14:paraId="366BBF60" w14:textId="77777777" w:rsidR="00307205" w:rsidRPr="001E0CB5" w:rsidRDefault="00307205" w:rsidP="00307205">
      <w:pPr>
        <w:rPr>
          <w:lang w:val="en-US"/>
        </w:rPr>
      </w:pPr>
      <w:r>
        <w:rPr>
          <w:lang w:val="en-US"/>
        </w:rPr>
        <w:tab/>
        <w:t>-</w:t>
      </w:r>
    </w:p>
    <w:p w14:paraId="5E99A170" w14:textId="77777777" w:rsidR="00307205" w:rsidRDefault="008B20C5" w:rsidP="00307205">
      <w:pPr>
        <w:pStyle w:val="Heading5"/>
        <w:ind w:left="709"/>
        <w:rPr>
          <w:b/>
          <w:lang w:val="en-US"/>
        </w:rPr>
      </w:pPr>
      <w:r>
        <w:rPr>
          <w:b/>
          <w:lang w:val="en-US"/>
        </w:rPr>
        <w:t>5</w:t>
      </w:r>
      <w:r w:rsidR="00307205" w:rsidRPr="009046E2">
        <w:rPr>
          <w:b/>
          <w:lang w:val="en-US"/>
        </w:rPr>
        <w:t>.8 Special Requirements</w:t>
      </w:r>
    </w:p>
    <w:p w14:paraId="46D31E2D" w14:textId="77777777" w:rsidR="00307205" w:rsidRPr="001E0CB5" w:rsidRDefault="00307205" w:rsidP="00307205">
      <w:pPr>
        <w:rPr>
          <w:lang w:val="en-US"/>
        </w:rPr>
      </w:pPr>
      <w:r>
        <w:rPr>
          <w:lang w:val="en-US"/>
        </w:rPr>
        <w:tab/>
        <w:t>None</w:t>
      </w:r>
    </w:p>
    <w:p w14:paraId="2C39920B" w14:textId="77777777" w:rsidR="00307205" w:rsidRDefault="008B20C5" w:rsidP="00307205">
      <w:pPr>
        <w:pStyle w:val="Heading5"/>
        <w:ind w:left="709"/>
        <w:rPr>
          <w:b/>
          <w:lang w:val="en-US"/>
        </w:rPr>
      </w:pPr>
      <w:r>
        <w:rPr>
          <w:b/>
          <w:lang w:val="en-US"/>
        </w:rPr>
        <w:t>5</w:t>
      </w:r>
      <w:r w:rsidR="00307205" w:rsidRPr="009046E2">
        <w:rPr>
          <w:b/>
          <w:lang w:val="en-US"/>
        </w:rPr>
        <w:t>.9 Notes</w:t>
      </w:r>
    </w:p>
    <w:p w14:paraId="37A486D7" w14:textId="77777777" w:rsidR="00307205" w:rsidRDefault="00307205" w:rsidP="00307205">
      <w:pPr>
        <w:rPr>
          <w:lang w:val="en-US"/>
        </w:rPr>
      </w:pPr>
      <w:r>
        <w:rPr>
          <w:lang w:val="en-US"/>
        </w:rPr>
        <w:tab/>
        <w:t>None</w:t>
      </w:r>
    </w:p>
    <w:p w14:paraId="3DD5AD96" w14:textId="77777777" w:rsidR="00307205" w:rsidRDefault="005F195D" w:rsidP="00307205">
      <w:pPr>
        <w:pStyle w:val="Heading4"/>
        <w:rPr>
          <w:lang w:val="en-US"/>
        </w:rPr>
      </w:pPr>
      <w:bookmarkStart w:id="26" w:name="_Toc400611405"/>
      <w:r>
        <w:rPr>
          <w:lang w:val="en-US"/>
        </w:rPr>
        <w:t>6</w:t>
      </w:r>
      <w:r w:rsidR="00307205">
        <w:rPr>
          <w:lang w:val="en-US"/>
        </w:rPr>
        <w:t>. Compare applicants.</w:t>
      </w:r>
      <w:bookmarkEnd w:id="26"/>
    </w:p>
    <w:p w14:paraId="49713845" w14:textId="77777777" w:rsidR="00307205" w:rsidRPr="009046E2" w:rsidRDefault="00536EA7" w:rsidP="00307205">
      <w:pPr>
        <w:pStyle w:val="Heading5"/>
        <w:ind w:firstLine="708"/>
        <w:rPr>
          <w:rFonts w:ascii="Times New Roman" w:hAnsi="Times New Roman" w:cs="Times New Roman"/>
          <w:b/>
          <w:lang w:val="en-US"/>
        </w:rPr>
      </w:pPr>
      <w:r>
        <w:rPr>
          <w:rFonts w:ascii="Times New Roman" w:hAnsi="Times New Roman" w:cs="Times New Roman"/>
          <w:b/>
          <w:lang w:val="en-US"/>
        </w:rPr>
        <w:t>6</w:t>
      </w:r>
      <w:r w:rsidR="00307205" w:rsidRPr="009046E2">
        <w:rPr>
          <w:rFonts w:ascii="Times New Roman" w:hAnsi="Times New Roman" w:cs="Times New Roman"/>
          <w:b/>
          <w:lang w:val="en-US"/>
        </w:rPr>
        <w:t>.1 Actors</w:t>
      </w:r>
    </w:p>
    <w:p w14:paraId="178894AC" w14:textId="77777777"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14:paraId="6DBC49A5" w14:textId="77777777" w:rsidR="00307205" w:rsidRDefault="00536EA7" w:rsidP="00307205">
      <w:pPr>
        <w:pStyle w:val="Heading5"/>
        <w:ind w:left="709"/>
        <w:rPr>
          <w:b/>
          <w:lang w:val="en-US"/>
        </w:rPr>
      </w:pPr>
      <w:r>
        <w:rPr>
          <w:b/>
          <w:lang w:val="en-US"/>
        </w:rPr>
        <w:t>6</w:t>
      </w:r>
      <w:r w:rsidR="00307205" w:rsidRPr="009046E2">
        <w:rPr>
          <w:b/>
          <w:lang w:val="en-US"/>
        </w:rPr>
        <w:t>.2 Description</w:t>
      </w:r>
    </w:p>
    <w:p w14:paraId="6B6243DD" w14:textId="77777777" w:rsidR="00307205" w:rsidRPr="009046E2" w:rsidRDefault="004625EA" w:rsidP="00307205">
      <w:pPr>
        <w:ind w:left="705"/>
        <w:rPr>
          <w:lang w:val="en-US"/>
        </w:rPr>
      </w:pPr>
      <w:r>
        <w:rPr>
          <w:lang w:val="en-US"/>
        </w:rPr>
        <w:t>As a user I want to be able t</w:t>
      </w:r>
      <w:r w:rsidR="00F438E1">
        <w:rPr>
          <w:lang w:val="en-US"/>
        </w:rPr>
        <w:t>o compare different applicants</w:t>
      </w:r>
      <w:r>
        <w:rPr>
          <w:lang w:val="en-US"/>
        </w:rPr>
        <w:t>.</w:t>
      </w:r>
    </w:p>
    <w:p w14:paraId="33D2581E" w14:textId="77777777" w:rsidR="00307205" w:rsidRDefault="00536EA7" w:rsidP="00307205">
      <w:pPr>
        <w:pStyle w:val="Heading5"/>
        <w:ind w:left="709"/>
        <w:rPr>
          <w:b/>
          <w:lang w:val="en-US"/>
        </w:rPr>
      </w:pPr>
      <w:r>
        <w:rPr>
          <w:b/>
          <w:lang w:val="en-US"/>
        </w:rPr>
        <w:t>6</w:t>
      </w:r>
      <w:r w:rsidR="00307205" w:rsidRPr="009046E2">
        <w:rPr>
          <w:b/>
          <w:lang w:val="en-US"/>
        </w:rPr>
        <w:t>.3 Trigger</w:t>
      </w:r>
    </w:p>
    <w:p w14:paraId="278B40DB" w14:textId="77777777" w:rsidR="00307205" w:rsidRPr="009046E2" w:rsidRDefault="00307205" w:rsidP="00307205">
      <w:pPr>
        <w:rPr>
          <w:lang w:val="en-US"/>
        </w:rPr>
      </w:pPr>
      <w:r>
        <w:rPr>
          <w:lang w:val="en-US"/>
        </w:rPr>
        <w:tab/>
      </w:r>
      <w:r w:rsidR="00D92A74">
        <w:rPr>
          <w:lang w:val="en-US"/>
        </w:rPr>
        <w:t xml:space="preserve">Go to compare </w:t>
      </w:r>
    </w:p>
    <w:p w14:paraId="2443CFC0" w14:textId="77777777" w:rsidR="00307205" w:rsidRPr="0011175B" w:rsidRDefault="00536EA7" w:rsidP="00307205">
      <w:pPr>
        <w:pStyle w:val="Heading5"/>
        <w:ind w:left="709"/>
        <w:rPr>
          <w:b/>
          <w:lang w:val="en-US"/>
        </w:rPr>
      </w:pPr>
      <w:r>
        <w:rPr>
          <w:b/>
          <w:lang w:val="en-US"/>
        </w:rPr>
        <w:t>6</w:t>
      </w:r>
      <w:r w:rsidR="00307205" w:rsidRPr="0011175B">
        <w:rPr>
          <w:b/>
          <w:lang w:val="en-US"/>
        </w:rPr>
        <w:t>.4 Pre-conditions</w:t>
      </w:r>
    </w:p>
    <w:p w14:paraId="5885C972" w14:textId="77777777"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account on the website.</w:t>
      </w:r>
      <w:r w:rsidRPr="009046E2">
        <w:rPr>
          <w:lang w:val="en-US"/>
        </w:rPr>
        <w:t xml:space="preserve"> </w:t>
      </w:r>
      <w:r>
        <w:rPr>
          <w:lang w:val="en-US"/>
        </w:rPr>
        <w:br/>
      </w:r>
      <w:r>
        <w:rPr>
          <w:lang w:val="en-US"/>
        </w:rPr>
        <w:tab/>
        <w:t xml:space="preserve">2. User is logged in </w:t>
      </w:r>
      <w:r>
        <w:rPr>
          <w:lang w:val="en-US"/>
        </w:rPr>
        <w:br/>
        <w:t xml:space="preserve">3. The User </w:t>
      </w:r>
      <w:r w:rsidR="00D92A74">
        <w:rPr>
          <w:lang w:val="en-US"/>
        </w:rPr>
        <w:t>has</w:t>
      </w:r>
      <w:r>
        <w:rPr>
          <w:lang w:val="en-US"/>
        </w:rPr>
        <w:t xml:space="preserve"> applicants for his ad.</w:t>
      </w:r>
      <w:r>
        <w:rPr>
          <w:lang w:val="en-US"/>
        </w:rPr>
        <w:br/>
        <w:t>4. The User is in the “applicants “ tab.</w:t>
      </w:r>
      <w:r>
        <w:rPr>
          <w:lang w:val="en-US"/>
        </w:rPr>
        <w:br/>
      </w:r>
      <w:r>
        <w:rPr>
          <w:lang w:val="en-US"/>
        </w:rPr>
        <w:tab/>
      </w:r>
    </w:p>
    <w:p w14:paraId="1F8E0C4F" w14:textId="77777777" w:rsidR="00307205" w:rsidRPr="0011175B" w:rsidRDefault="00536EA7" w:rsidP="00307205">
      <w:pPr>
        <w:pStyle w:val="Heading5"/>
        <w:ind w:left="709"/>
        <w:rPr>
          <w:b/>
          <w:lang w:val="en-US"/>
        </w:rPr>
      </w:pPr>
      <w:r>
        <w:rPr>
          <w:b/>
          <w:lang w:val="en-US"/>
        </w:rPr>
        <w:t>6</w:t>
      </w:r>
      <w:r w:rsidR="00307205" w:rsidRPr="0011175B">
        <w:rPr>
          <w:b/>
          <w:lang w:val="en-US"/>
        </w:rPr>
        <w:t>.5 Post-conditions</w:t>
      </w:r>
    </w:p>
    <w:p w14:paraId="277AE9C6" w14:textId="77777777" w:rsidR="00307205" w:rsidRPr="009046E2" w:rsidRDefault="00307205" w:rsidP="00307205">
      <w:pPr>
        <w:rPr>
          <w:lang w:val="en-US"/>
        </w:rPr>
      </w:pPr>
      <w:r w:rsidRPr="0011175B">
        <w:rPr>
          <w:lang w:val="en-US"/>
        </w:rPr>
        <w:tab/>
      </w:r>
      <w:r w:rsidR="00D92A74">
        <w:rPr>
          <w:lang w:val="en-US"/>
        </w:rPr>
        <w:t>1.The user has successfully compared applicants by specific criterias.</w:t>
      </w:r>
      <w:r>
        <w:rPr>
          <w:lang w:val="en-US"/>
        </w:rPr>
        <w:br/>
      </w:r>
      <w:r>
        <w:rPr>
          <w:lang w:val="en-US"/>
        </w:rPr>
        <w:tab/>
      </w:r>
    </w:p>
    <w:p w14:paraId="316717D0" w14:textId="77777777" w:rsidR="00307205" w:rsidRPr="0011175B" w:rsidRDefault="00536EA7" w:rsidP="00307205">
      <w:pPr>
        <w:pStyle w:val="Heading5"/>
        <w:ind w:left="709"/>
        <w:rPr>
          <w:b/>
          <w:lang w:val="en-US"/>
        </w:rPr>
      </w:pPr>
      <w:r>
        <w:rPr>
          <w:b/>
          <w:lang w:val="en-US"/>
        </w:rPr>
        <w:t>6</w:t>
      </w:r>
      <w:r w:rsidR="00307205" w:rsidRPr="0011175B">
        <w:rPr>
          <w:b/>
          <w:lang w:val="en-US"/>
        </w:rPr>
        <w:t>.6 Main Scenario</w:t>
      </w:r>
    </w:p>
    <w:p w14:paraId="5B0959F5" w14:textId="77777777" w:rsidR="00307205" w:rsidRPr="009046E2" w:rsidRDefault="00307205" w:rsidP="00307205">
      <w:pPr>
        <w:ind w:left="705"/>
        <w:rPr>
          <w:lang w:val="en-US"/>
        </w:rPr>
      </w:pPr>
      <w:r w:rsidRPr="009046E2">
        <w:rPr>
          <w:lang w:val="en-US"/>
        </w:rPr>
        <w:t>1.</w:t>
      </w:r>
      <w:r w:rsidR="003A77B7">
        <w:rPr>
          <w:lang w:val="en-US"/>
        </w:rPr>
        <w:t xml:space="preserve"> User goes to the “compare” site.</w:t>
      </w:r>
      <w:r>
        <w:rPr>
          <w:lang w:val="en-US"/>
        </w:rPr>
        <w:br/>
      </w:r>
      <w:r w:rsidR="003A77B7">
        <w:rPr>
          <w:lang w:val="en-US"/>
        </w:rPr>
        <w:t>2</w:t>
      </w:r>
      <w:r>
        <w:rPr>
          <w:lang w:val="en-US"/>
        </w:rPr>
        <w:t xml:space="preserve">. User selects the </w:t>
      </w:r>
      <w:r w:rsidR="003A77B7">
        <w:rPr>
          <w:lang w:val="en-US"/>
        </w:rPr>
        <w:t>applicants he wants to compare</w:t>
      </w:r>
      <w:r w:rsidR="003A77B7">
        <w:rPr>
          <w:lang w:val="en-US"/>
        </w:rPr>
        <w:br/>
        <w:t>3</w:t>
      </w:r>
      <w:r>
        <w:rPr>
          <w:lang w:val="en-US"/>
        </w:rPr>
        <w:t xml:space="preserve">. </w:t>
      </w:r>
      <w:r w:rsidR="003A77B7">
        <w:rPr>
          <w:lang w:val="en-US"/>
        </w:rPr>
        <w:t>User choses to “compare now”.</w:t>
      </w:r>
      <w:r w:rsidR="003A77B7">
        <w:rPr>
          <w:lang w:val="en-US"/>
        </w:rPr>
        <w:br/>
        <w:t>4</w:t>
      </w:r>
      <w:r>
        <w:rPr>
          <w:lang w:val="en-US"/>
        </w:rPr>
        <w:t>. System prompts the user to the compare page</w:t>
      </w:r>
      <w:r>
        <w:rPr>
          <w:lang w:val="en-US"/>
        </w:rPr>
        <w:br/>
        <w:t xml:space="preserve">6. User can compare the people.  </w:t>
      </w:r>
      <w:r w:rsidR="003A77B7">
        <w:rPr>
          <w:lang w:val="en-US"/>
        </w:rPr>
        <w:t xml:space="preserve">The user can </w:t>
      </w:r>
      <w:commentRangeStart w:id="27"/>
      <w:r w:rsidR="003A77B7">
        <w:rPr>
          <w:lang w:val="en-US"/>
        </w:rPr>
        <w:t xml:space="preserve">compare people by specific criteria </w:t>
      </w:r>
      <w:commentRangeEnd w:id="27"/>
      <w:r w:rsidR="00386160">
        <w:rPr>
          <w:rStyle w:val="CommentReference"/>
        </w:rPr>
        <w:commentReference w:id="27"/>
      </w:r>
      <w:r w:rsidR="003A77B7">
        <w:rPr>
          <w:lang w:val="en-US"/>
        </w:rPr>
        <w:t>and/or take individual notes for each user.</w:t>
      </w:r>
    </w:p>
    <w:p w14:paraId="10CCEC37" w14:textId="77777777" w:rsidR="00307205" w:rsidRDefault="00536EA7" w:rsidP="00307205">
      <w:pPr>
        <w:pStyle w:val="Heading5"/>
        <w:ind w:left="709"/>
        <w:rPr>
          <w:b/>
          <w:lang w:val="en-US"/>
        </w:rPr>
      </w:pPr>
      <w:r>
        <w:rPr>
          <w:b/>
          <w:lang w:val="en-US"/>
        </w:rPr>
        <w:t>6</w:t>
      </w:r>
      <w:r w:rsidR="00307205" w:rsidRPr="009046E2">
        <w:rPr>
          <w:b/>
          <w:lang w:val="en-US"/>
        </w:rPr>
        <w:t>.7 Alternative Scenarios</w:t>
      </w:r>
    </w:p>
    <w:p w14:paraId="208EB626" w14:textId="77777777" w:rsidR="00307205" w:rsidRPr="001E0CB5" w:rsidRDefault="00307205" w:rsidP="00307205">
      <w:pPr>
        <w:rPr>
          <w:lang w:val="en-US"/>
        </w:rPr>
      </w:pPr>
      <w:r>
        <w:rPr>
          <w:lang w:val="en-US"/>
        </w:rPr>
        <w:tab/>
        <w:t>-</w:t>
      </w:r>
    </w:p>
    <w:p w14:paraId="1DEEA42D" w14:textId="77777777" w:rsidR="00307205" w:rsidRDefault="00536EA7" w:rsidP="00307205">
      <w:pPr>
        <w:pStyle w:val="Heading5"/>
        <w:ind w:left="709"/>
        <w:rPr>
          <w:b/>
          <w:lang w:val="en-US"/>
        </w:rPr>
      </w:pPr>
      <w:r>
        <w:rPr>
          <w:b/>
          <w:lang w:val="en-US"/>
        </w:rPr>
        <w:lastRenderedPageBreak/>
        <w:t>6</w:t>
      </w:r>
      <w:r w:rsidR="00307205" w:rsidRPr="009046E2">
        <w:rPr>
          <w:b/>
          <w:lang w:val="en-US"/>
        </w:rPr>
        <w:t>.8 Special Requirements</w:t>
      </w:r>
    </w:p>
    <w:p w14:paraId="671D1A0D" w14:textId="77777777" w:rsidR="00307205" w:rsidRPr="001E0CB5" w:rsidRDefault="00307205" w:rsidP="00307205">
      <w:pPr>
        <w:rPr>
          <w:lang w:val="en-US"/>
        </w:rPr>
      </w:pPr>
      <w:r>
        <w:rPr>
          <w:lang w:val="en-US"/>
        </w:rPr>
        <w:tab/>
        <w:t>None</w:t>
      </w:r>
    </w:p>
    <w:p w14:paraId="627D5E68" w14:textId="77777777" w:rsidR="00307205" w:rsidRDefault="00536EA7" w:rsidP="00307205">
      <w:pPr>
        <w:pStyle w:val="Heading5"/>
        <w:ind w:left="709"/>
        <w:rPr>
          <w:b/>
          <w:lang w:val="en-US"/>
        </w:rPr>
      </w:pPr>
      <w:r>
        <w:rPr>
          <w:b/>
          <w:lang w:val="en-US"/>
        </w:rPr>
        <w:t>6</w:t>
      </w:r>
      <w:r w:rsidR="00307205" w:rsidRPr="009046E2">
        <w:rPr>
          <w:b/>
          <w:lang w:val="en-US"/>
        </w:rPr>
        <w:t>.9 Notes</w:t>
      </w:r>
    </w:p>
    <w:p w14:paraId="7E9B9504" w14:textId="77777777" w:rsidR="00307205" w:rsidRDefault="00307205" w:rsidP="00307205">
      <w:pPr>
        <w:rPr>
          <w:lang w:val="en-US"/>
        </w:rPr>
      </w:pPr>
      <w:r>
        <w:rPr>
          <w:lang w:val="en-US"/>
        </w:rPr>
        <w:tab/>
        <w:t>None</w:t>
      </w:r>
    </w:p>
    <w:p w14:paraId="31B0C778" w14:textId="77777777" w:rsidR="00D8501C" w:rsidRDefault="00D8501C" w:rsidP="00D8501C">
      <w:pPr>
        <w:rPr>
          <w:lang w:val="en-US"/>
        </w:rPr>
      </w:pPr>
    </w:p>
    <w:p w14:paraId="65E11ABC" w14:textId="77777777" w:rsidR="00D8501C" w:rsidRDefault="00D8501C" w:rsidP="00D8501C">
      <w:pPr>
        <w:pStyle w:val="Heading3"/>
        <w:rPr>
          <w:lang w:val="en-US"/>
        </w:rPr>
      </w:pPr>
      <w:bookmarkStart w:id="28" w:name="_Toc400611406"/>
      <w:r>
        <w:rPr>
          <w:lang w:val="en-US"/>
        </w:rPr>
        <w:t>2.1.3 Searcher use cases</w:t>
      </w:r>
      <w:bookmarkEnd w:id="28"/>
    </w:p>
    <w:p w14:paraId="07CB9DD4" w14:textId="77777777" w:rsidR="00307205" w:rsidRDefault="005F195D" w:rsidP="00307205">
      <w:pPr>
        <w:pStyle w:val="Heading4"/>
        <w:rPr>
          <w:lang w:val="en-US"/>
        </w:rPr>
      </w:pPr>
      <w:bookmarkStart w:id="29" w:name="_Toc400611407"/>
      <w:r>
        <w:rPr>
          <w:lang w:val="en-US"/>
        </w:rPr>
        <w:t>7</w:t>
      </w:r>
      <w:r w:rsidR="00307205">
        <w:rPr>
          <w:lang w:val="en-US"/>
        </w:rPr>
        <w:t xml:space="preserve">. </w:t>
      </w:r>
      <w:bookmarkEnd w:id="29"/>
      <w:r w:rsidR="009560F7">
        <w:rPr>
          <w:lang w:val="en-US"/>
        </w:rPr>
        <w:t>Search for a room</w:t>
      </w:r>
    </w:p>
    <w:p w14:paraId="29728756" w14:textId="77777777" w:rsidR="00307205" w:rsidRPr="009046E2" w:rsidRDefault="00C95BC7" w:rsidP="00307205">
      <w:pPr>
        <w:pStyle w:val="Heading5"/>
        <w:ind w:firstLine="708"/>
        <w:rPr>
          <w:rFonts w:ascii="Times New Roman" w:hAnsi="Times New Roman" w:cs="Times New Roman"/>
          <w:b/>
          <w:lang w:val="en-US"/>
        </w:rPr>
      </w:pPr>
      <w:r>
        <w:rPr>
          <w:rFonts w:ascii="Times New Roman" w:hAnsi="Times New Roman" w:cs="Times New Roman"/>
          <w:b/>
          <w:lang w:val="en-US"/>
        </w:rPr>
        <w:t>7</w:t>
      </w:r>
      <w:r w:rsidR="00307205" w:rsidRPr="009046E2">
        <w:rPr>
          <w:rFonts w:ascii="Times New Roman" w:hAnsi="Times New Roman" w:cs="Times New Roman"/>
          <w:b/>
          <w:lang w:val="en-US"/>
        </w:rPr>
        <w:t>.1 Actors</w:t>
      </w:r>
    </w:p>
    <w:p w14:paraId="29BEC65C" w14:textId="77777777"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14:paraId="16CC8247" w14:textId="77777777" w:rsidR="00307205" w:rsidRDefault="00C95BC7" w:rsidP="00307205">
      <w:pPr>
        <w:pStyle w:val="Heading5"/>
        <w:ind w:left="709"/>
        <w:rPr>
          <w:b/>
          <w:lang w:val="en-US"/>
        </w:rPr>
      </w:pPr>
      <w:r>
        <w:rPr>
          <w:b/>
          <w:lang w:val="en-US"/>
        </w:rPr>
        <w:t>7</w:t>
      </w:r>
      <w:r w:rsidR="00307205" w:rsidRPr="009046E2">
        <w:rPr>
          <w:b/>
          <w:lang w:val="en-US"/>
        </w:rPr>
        <w:t>.2 Description</w:t>
      </w:r>
    </w:p>
    <w:p w14:paraId="3EAEA2E1" w14:textId="77777777" w:rsidR="00307205" w:rsidRPr="009046E2" w:rsidRDefault="00307205" w:rsidP="00307205">
      <w:pPr>
        <w:ind w:left="705"/>
        <w:rPr>
          <w:lang w:val="en-US"/>
        </w:rPr>
      </w:pPr>
      <w:r>
        <w:rPr>
          <w:lang w:val="en-US"/>
        </w:rPr>
        <w:t>As a user I want to be able to search for a room using predefined filters.</w:t>
      </w:r>
    </w:p>
    <w:p w14:paraId="4CAB5759" w14:textId="77777777" w:rsidR="00307205" w:rsidRDefault="00C95BC7" w:rsidP="00307205">
      <w:pPr>
        <w:pStyle w:val="Heading5"/>
        <w:ind w:left="709"/>
        <w:rPr>
          <w:b/>
          <w:lang w:val="en-US"/>
        </w:rPr>
      </w:pPr>
      <w:r>
        <w:rPr>
          <w:b/>
          <w:lang w:val="en-US"/>
        </w:rPr>
        <w:t>7</w:t>
      </w:r>
      <w:r w:rsidR="00307205" w:rsidRPr="009046E2">
        <w:rPr>
          <w:b/>
          <w:lang w:val="en-US"/>
        </w:rPr>
        <w:t>.3 Trigger</w:t>
      </w:r>
    </w:p>
    <w:p w14:paraId="6442C15B" w14:textId="77777777" w:rsidR="00307205" w:rsidRPr="009046E2" w:rsidRDefault="00307205" w:rsidP="00307205">
      <w:pPr>
        <w:rPr>
          <w:lang w:val="en-US"/>
        </w:rPr>
      </w:pPr>
      <w:r>
        <w:rPr>
          <w:lang w:val="en-US"/>
        </w:rPr>
        <w:tab/>
      </w:r>
      <w:r w:rsidR="009560F7">
        <w:rPr>
          <w:lang w:val="en-US"/>
        </w:rPr>
        <w:t>Go to the search room site.</w:t>
      </w:r>
    </w:p>
    <w:p w14:paraId="70009998" w14:textId="77777777" w:rsidR="00307205" w:rsidRPr="0011175B" w:rsidRDefault="00C95BC7" w:rsidP="00307205">
      <w:pPr>
        <w:pStyle w:val="Heading5"/>
        <w:ind w:left="709"/>
        <w:rPr>
          <w:b/>
          <w:lang w:val="en-US"/>
        </w:rPr>
      </w:pPr>
      <w:r>
        <w:rPr>
          <w:b/>
          <w:lang w:val="en-US"/>
        </w:rPr>
        <w:t>7</w:t>
      </w:r>
      <w:r w:rsidR="00307205" w:rsidRPr="0011175B">
        <w:rPr>
          <w:b/>
          <w:lang w:val="en-US"/>
        </w:rPr>
        <w:t>.4 Pre-conditions</w:t>
      </w:r>
    </w:p>
    <w:p w14:paraId="62115EBE" w14:textId="77777777" w:rsidR="00307205" w:rsidRDefault="00307205" w:rsidP="00307205">
      <w:pPr>
        <w:ind w:left="705"/>
        <w:rPr>
          <w:b/>
          <w:lang w:val="en-US"/>
        </w:rPr>
      </w:pPr>
      <w:r>
        <w:rPr>
          <w:lang w:val="en-US"/>
        </w:rPr>
        <w:t xml:space="preserve">0. The </w:t>
      </w:r>
      <w:r w:rsidR="003619F1">
        <w:rPr>
          <w:lang w:val="en-US"/>
        </w:rPr>
        <w:t>user has access to the internet.</w:t>
      </w:r>
      <w:r w:rsidR="003619F1">
        <w:rPr>
          <w:lang w:val="en-US"/>
        </w:rPr>
        <w:br/>
        <w:t>1. The user is on the search for a room site.</w:t>
      </w:r>
      <w:r>
        <w:rPr>
          <w:lang w:val="en-US"/>
        </w:rPr>
        <w:br/>
      </w:r>
    </w:p>
    <w:p w14:paraId="4F6C890C" w14:textId="77777777" w:rsidR="00307205" w:rsidRPr="004A1E08" w:rsidRDefault="00C95BC7" w:rsidP="00307205">
      <w:pPr>
        <w:pStyle w:val="Heading5"/>
        <w:ind w:firstLine="705"/>
        <w:rPr>
          <w:b/>
          <w:lang w:val="en-US"/>
        </w:rPr>
      </w:pPr>
      <w:r>
        <w:rPr>
          <w:b/>
          <w:lang w:val="en-US"/>
        </w:rPr>
        <w:t>7</w:t>
      </w:r>
      <w:r w:rsidR="00307205" w:rsidRPr="004A1E08">
        <w:rPr>
          <w:b/>
          <w:lang w:val="en-US"/>
        </w:rPr>
        <w:t>.5 Post-conditions</w:t>
      </w:r>
    </w:p>
    <w:p w14:paraId="11D26C07" w14:textId="77777777" w:rsidR="00307205" w:rsidRPr="009046E2" w:rsidRDefault="00307205" w:rsidP="00307205">
      <w:pPr>
        <w:ind w:left="705"/>
        <w:rPr>
          <w:lang w:val="en-US"/>
        </w:rPr>
      </w:pPr>
      <w:r>
        <w:rPr>
          <w:lang w:val="en-US"/>
        </w:rPr>
        <w:t xml:space="preserve">1. User </w:t>
      </w:r>
      <w:r w:rsidR="009560F7">
        <w:rPr>
          <w:lang w:val="en-US"/>
        </w:rPr>
        <w:t>gets presented with a list of rooms that match his criterias.</w:t>
      </w:r>
      <w:r>
        <w:rPr>
          <w:lang w:val="en-US"/>
        </w:rPr>
        <w:br/>
      </w:r>
      <w:r>
        <w:rPr>
          <w:lang w:val="en-US"/>
        </w:rPr>
        <w:tab/>
      </w:r>
    </w:p>
    <w:p w14:paraId="5086F3C7" w14:textId="77777777" w:rsidR="00307205" w:rsidRPr="0011175B" w:rsidRDefault="00C95BC7" w:rsidP="00307205">
      <w:pPr>
        <w:pStyle w:val="Heading5"/>
        <w:ind w:left="709"/>
        <w:rPr>
          <w:b/>
          <w:lang w:val="en-US"/>
        </w:rPr>
      </w:pPr>
      <w:r>
        <w:rPr>
          <w:b/>
          <w:lang w:val="en-US"/>
        </w:rPr>
        <w:t>7</w:t>
      </w:r>
      <w:r w:rsidR="00307205" w:rsidRPr="0011175B">
        <w:rPr>
          <w:b/>
          <w:lang w:val="en-US"/>
        </w:rPr>
        <w:t>.6 Main Scenario</w:t>
      </w:r>
    </w:p>
    <w:p w14:paraId="6442EBB6" w14:textId="77777777" w:rsidR="00307205" w:rsidRPr="009046E2" w:rsidRDefault="003619F1" w:rsidP="00307205">
      <w:pPr>
        <w:ind w:left="705"/>
        <w:rPr>
          <w:lang w:val="en-US"/>
        </w:rPr>
      </w:pPr>
      <w:r>
        <w:rPr>
          <w:lang w:val="en-US"/>
        </w:rPr>
        <w:t>1</w:t>
      </w:r>
      <w:r w:rsidR="00307205">
        <w:rPr>
          <w:lang w:val="en-US"/>
        </w:rPr>
        <w:t xml:space="preserve">. The user can check, and fill out various filters, like price range, location, how many people he wants to have, the type of people(e.g. calm, party etc.), the gender of the people, </w:t>
      </w:r>
      <w:r>
        <w:rPr>
          <w:lang w:val="en-US"/>
        </w:rPr>
        <w:t>age of the people, room size.</w:t>
      </w:r>
      <w:r>
        <w:rPr>
          <w:lang w:val="en-US"/>
        </w:rPr>
        <w:br/>
      </w:r>
      <w:r>
        <w:rPr>
          <w:lang w:val="en-US"/>
        </w:rPr>
        <w:tab/>
        <w:t>2. The user choses to “add filter”.</w:t>
      </w:r>
      <w:r w:rsidR="00307205">
        <w:rPr>
          <w:lang w:val="en-US"/>
        </w:rPr>
        <w:br/>
      </w:r>
      <w:r>
        <w:rPr>
          <w:lang w:val="en-US"/>
        </w:rPr>
        <w:t>3</w:t>
      </w:r>
      <w:r w:rsidR="00307205">
        <w:rPr>
          <w:lang w:val="en-US"/>
        </w:rPr>
        <w:t>. System prompts the user to the “results” page.</w:t>
      </w:r>
      <w:r w:rsidR="00307205">
        <w:rPr>
          <w:lang w:val="en-US"/>
        </w:rPr>
        <w:br/>
      </w:r>
      <w:r>
        <w:rPr>
          <w:lang w:val="en-US"/>
        </w:rPr>
        <w:t>4. The user gets presented with all the ads that match his filter.</w:t>
      </w:r>
      <w:r w:rsidR="00307205">
        <w:rPr>
          <w:lang w:val="en-US"/>
        </w:rPr>
        <w:br/>
      </w:r>
    </w:p>
    <w:p w14:paraId="76599DD3" w14:textId="77777777" w:rsidR="00307205" w:rsidRDefault="00C95BC7" w:rsidP="00307205">
      <w:pPr>
        <w:pStyle w:val="Heading5"/>
        <w:ind w:left="709"/>
        <w:rPr>
          <w:b/>
          <w:lang w:val="en-US"/>
        </w:rPr>
      </w:pPr>
      <w:r>
        <w:rPr>
          <w:b/>
          <w:lang w:val="en-US"/>
        </w:rPr>
        <w:t>7</w:t>
      </w:r>
      <w:r w:rsidR="00307205" w:rsidRPr="009046E2">
        <w:rPr>
          <w:b/>
          <w:lang w:val="en-US"/>
        </w:rPr>
        <w:t>.7 Alternative Scenarios</w:t>
      </w:r>
    </w:p>
    <w:p w14:paraId="67089964" w14:textId="77777777" w:rsidR="00307205" w:rsidRPr="001E0CB5" w:rsidRDefault="00307205" w:rsidP="00307205">
      <w:pPr>
        <w:rPr>
          <w:lang w:val="en-US"/>
        </w:rPr>
      </w:pPr>
      <w:r>
        <w:rPr>
          <w:lang w:val="en-US"/>
        </w:rPr>
        <w:tab/>
        <w:t>None</w:t>
      </w:r>
    </w:p>
    <w:p w14:paraId="4FF18757" w14:textId="77777777" w:rsidR="00307205" w:rsidRDefault="00C95BC7" w:rsidP="00307205">
      <w:pPr>
        <w:pStyle w:val="Heading5"/>
        <w:ind w:left="709"/>
        <w:rPr>
          <w:b/>
          <w:lang w:val="en-US"/>
        </w:rPr>
      </w:pPr>
      <w:r>
        <w:rPr>
          <w:b/>
          <w:lang w:val="en-US"/>
        </w:rPr>
        <w:t>7</w:t>
      </w:r>
      <w:r w:rsidR="00307205" w:rsidRPr="009046E2">
        <w:rPr>
          <w:b/>
          <w:lang w:val="en-US"/>
        </w:rPr>
        <w:t>.8 Special Requirements</w:t>
      </w:r>
    </w:p>
    <w:p w14:paraId="7FE1F1AA" w14:textId="77777777" w:rsidR="00307205" w:rsidRPr="001E0CB5" w:rsidRDefault="00307205" w:rsidP="00307205">
      <w:pPr>
        <w:rPr>
          <w:lang w:val="en-US"/>
        </w:rPr>
      </w:pPr>
      <w:r>
        <w:rPr>
          <w:lang w:val="en-US"/>
        </w:rPr>
        <w:tab/>
        <w:t>None</w:t>
      </w:r>
    </w:p>
    <w:p w14:paraId="1A00F787" w14:textId="77777777" w:rsidR="00307205" w:rsidRDefault="00C95BC7" w:rsidP="00307205">
      <w:pPr>
        <w:pStyle w:val="Heading5"/>
        <w:ind w:left="709"/>
        <w:rPr>
          <w:b/>
          <w:lang w:val="en-US"/>
        </w:rPr>
      </w:pPr>
      <w:r>
        <w:rPr>
          <w:b/>
          <w:lang w:val="en-US"/>
        </w:rPr>
        <w:t>7</w:t>
      </w:r>
      <w:r w:rsidR="00307205" w:rsidRPr="009046E2">
        <w:rPr>
          <w:b/>
          <w:lang w:val="en-US"/>
        </w:rPr>
        <w:t>.9 Notes</w:t>
      </w:r>
    </w:p>
    <w:p w14:paraId="3224B7C2" w14:textId="77777777" w:rsidR="00307205" w:rsidRDefault="00307205" w:rsidP="00307205">
      <w:pPr>
        <w:rPr>
          <w:lang w:val="en-US"/>
        </w:rPr>
      </w:pPr>
      <w:r>
        <w:rPr>
          <w:lang w:val="en-US"/>
        </w:rPr>
        <w:tab/>
        <w:t>What filters in detail?</w:t>
      </w:r>
    </w:p>
    <w:p w14:paraId="45AA4C6B" w14:textId="77777777" w:rsidR="009C29BA" w:rsidRDefault="009C29BA" w:rsidP="00307205">
      <w:pPr>
        <w:rPr>
          <w:lang w:val="en-US"/>
        </w:rPr>
      </w:pPr>
    </w:p>
    <w:p w14:paraId="31426E87" w14:textId="77777777" w:rsidR="009C29BA" w:rsidRDefault="009C29BA" w:rsidP="00307205">
      <w:pPr>
        <w:rPr>
          <w:lang w:val="en-US"/>
        </w:rPr>
      </w:pPr>
    </w:p>
    <w:p w14:paraId="5C96F9B9" w14:textId="77777777" w:rsidR="00307205" w:rsidRDefault="005F195D" w:rsidP="00307205">
      <w:pPr>
        <w:pStyle w:val="Heading4"/>
        <w:rPr>
          <w:lang w:val="en-US"/>
        </w:rPr>
      </w:pPr>
      <w:bookmarkStart w:id="30" w:name="_Toc400611408"/>
      <w:r>
        <w:rPr>
          <w:lang w:val="en-US"/>
        </w:rPr>
        <w:lastRenderedPageBreak/>
        <w:t>8</w:t>
      </w:r>
      <w:r w:rsidR="00307205">
        <w:rPr>
          <w:lang w:val="en-US"/>
        </w:rPr>
        <w:t xml:space="preserve">. </w:t>
      </w:r>
      <w:r w:rsidR="00E809DA">
        <w:rPr>
          <w:lang w:val="en-US"/>
        </w:rPr>
        <w:t>Search</w:t>
      </w:r>
      <w:r w:rsidR="00307205">
        <w:rPr>
          <w:lang w:val="en-US"/>
        </w:rPr>
        <w:t xml:space="preserve"> for roommates</w:t>
      </w:r>
      <w:bookmarkEnd w:id="30"/>
    </w:p>
    <w:p w14:paraId="26F70F64" w14:textId="77777777"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14:paraId="6F16395B" w14:textId="77777777"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14:paraId="42A34395" w14:textId="77777777" w:rsidR="00307205" w:rsidRDefault="00307205" w:rsidP="00307205">
      <w:pPr>
        <w:pStyle w:val="Heading5"/>
        <w:ind w:left="709"/>
        <w:rPr>
          <w:b/>
          <w:lang w:val="en-US"/>
        </w:rPr>
      </w:pPr>
      <w:r w:rsidRPr="009046E2">
        <w:rPr>
          <w:b/>
          <w:lang w:val="en-US"/>
        </w:rPr>
        <w:t>0.2 Description</w:t>
      </w:r>
    </w:p>
    <w:p w14:paraId="0C6477C9" w14:textId="77777777" w:rsidR="00307205" w:rsidRPr="009046E2" w:rsidRDefault="00307205" w:rsidP="00307205">
      <w:pPr>
        <w:ind w:left="705"/>
        <w:rPr>
          <w:lang w:val="en-US"/>
        </w:rPr>
      </w:pPr>
      <w:r>
        <w:rPr>
          <w:lang w:val="en-US"/>
        </w:rPr>
        <w:t>As a user I want to be able to search for a roommate using desired filters.</w:t>
      </w:r>
    </w:p>
    <w:p w14:paraId="05540688" w14:textId="77777777" w:rsidR="00307205" w:rsidRDefault="00307205" w:rsidP="00307205">
      <w:pPr>
        <w:pStyle w:val="Heading5"/>
        <w:ind w:left="709"/>
        <w:rPr>
          <w:b/>
          <w:lang w:val="en-US"/>
        </w:rPr>
      </w:pPr>
      <w:r w:rsidRPr="009046E2">
        <w:rPr>
          <w:b/>
          <w:lang w:val="en-US"/>
        </w:rPr>
        <w:t>0.3 Trigger</w:t>
      </w:r>
    </w:p>
    <w:p w14:paraId="038B3ED7" w14:textId="77777777" w:rsidR="00307205" w:rsidRPr="009046E2" w:rsidRDefault="00307205" w:rsidP="00307205">
      <w:pPr>
        <w:rPr>
          <w:lang w:val="en-US"/>
        </w:rPr>
      </w:pPr>
      <w:r>
        <w:rPr>
          <w:lang w:val="en-US"/>
        </w:rPr>
        <w:tab/>
        <w:t>Click on “search for roommates” button.</w:t>
      </w:r>
    </w:p>
    <w:p w14:paraId="0FF670C3" w14:textId="77777777" w:rsidR="00307205" w:rsidRPr="0011175B" w:rsidRDefault="00307205" w:rsidP="00307205">
      <w:pPr>
        <w:pStyle w:val="Heading5"/>
        <w:ind w:left="709"/>
        <w:rPr>
          <w:b/>
          <w:lang w:val="en-US"/>
        </w:rPr>
      </w:pPr>
      <w:r w:rsidRPr="0011175B">
        <w:rPr>
          <w:b/>
          <w:lang w:val="en-US"/>
        </w:rPr>
        <w:t>0.4 Pre-conditions</w:t>
      </w:r>
    </w:p>
    <w:p w14:paraId="7C509438" w14:textId="77777777" w:rsidR="00307205" w:rsidRDefault="00307205" w:rsidP="00307205">
      <w:pPr>
        <w:ind w:left="705"/>
        <w:rPr>
          <w:b/>
          <w:lang w:val="en-US"/>
        </w:rPr>
      </w:pPr>
      <w:r>
        <w:rPr>
          <w:lang w:val="en-US"/>
        </w:rPr>
        <w:t>0. The user has access to the internet.</w:t>
      </w:r>
      <w:r>
        <w:rPr>
          <w:lang w:val="en-US"/>
        </w:rPr>
        <w:br/>
      </w:r>
    </w:p>
    <w:p w14:paraId="3A532F11" w14:textId="77777777" w:rsidR="00307205" w:rsidRPr="004A1E08" w:rsidRDefault="00307205" w:rsidP="00307205">
      <w:pPr>
        <w:pStyle w:val="Heading5"/>
        <w:ind w:firstLine="705"/>
        <w:rPr>
          <w:b/>
          <w:lang w:val="en-US"/>
        </w:rPr>
      </w:pPr>
      <w:r w:rsidRPr="004A1E08">
        <w:rPr>
          <w:b/>
          <w:lang w:val="en-US"/>
        </w:rPr>
        <w:t>0.5 Post-conditions</w:t>
      </w:r>
    </w:p>
    <w:p w14:paraId="2441696F" w14:textId="77777777" w:rsidR="00307205" w:rsidRPr="009046E2" w:rsidRDefault="00307205" w:rsidP="00307205">
      <w:pPr>
        <w:ind w:left="705"/>
        <w:rPr>
          <w:lang w:val="en-US"/>
        </w:rPr>
      </w:pPr>
      <w:r>
        <w:rPr>
          <w:lang w:val="en-US"/>
        </w:rPr>
        <w:t>1. User gets presented with the filtered flatmates.</w:t>
      </w:r>
      <w:r>
        <w:rPr>
          <w:lang w:val="en-US"/>
        </w:rPr>
        <w:br/>
      </w:r>
      <w:r>
        <w:rPr>
          <w:lang w:val="en-US"/>
        </w:rPr>
        <w:tab/>
      </w:r>
    </w:p>
    <w:p w14:paraId="7C767B05" w14:textId="77777777" w:rsidR="00307205" w:rsidRPr="0011175B" w:rsidRDefault="00307205" w:rsidP="00307205">
      <w:pPr>
        <w:pStyle w:val="Heading5"/>
        <w:ind w:left="709"/>
        <w:rPr>
          <w:b/>
          <w:lang w:val="en-US"/>
        </w:rPr>
      </w:pPr>
      <w:r w:rsidRPr="0011175B">
        <w:rPr>
          <w:b/>
          <w:lang w:val="en-US"/>
        </w:rPr>
        <w:t>0.6 Main Scenario</w:t>
      </w:r>
    </w:p>
    <w:p w14:paraId="685A7BC1" w14:textId="77777777" w:rsidR="00307205" w:rsidRPr="009046E2" w:rsidRDefault="00307205" w:rsidP="00307205">
      <w:pPr>
        <w:ind w:left="705"/>
        <w:rPr>
          <w:lang w:val="en-US"/>
        </w:rPr>
      </w:pPr>
      <w:r w:rsidRPr="009046E2">
        <w:rPr>
          <w:lang w:val="en-US"/>
        </w:rPr>
        <w:t xml:space="preserve">1. </w:t>
      </w:r>
      <w:r>
        <w:rPr>
          <w:lang w:val="en-US"/>
        </w:rPr>
        <w:t xml:space="preserve">The user clicks on “search for a roommate” </w:t>
      </w:r>
      <w:commentRangeStart w:id="31"/>
      <w:r>
        <w:rPr>
          <w:lang w:val="en-US"/>
        </w:rPr>
        <w:t xml:space="preserve">button </w:t>
      </w:r>
      <w:commentRangeEnd w:id="31"/>
      <w:r w:rsidR="004A431F">
        <w:rPr>
          <w:rStyle w:val="CommentReference"/>
        </w:rPr>
        <w:commentReference w:id="31"/>
      </w:r>
      <w:r>
        <w:rPr>
          <w:lang w:val="en-US"/>
        </w:rPr>
        <w:t>on the website.</w:t>
      </w:r>
      <w:r>
        <w:rPr>
          <w:lang w:val="en-US"/>
        </w:rPr>
        <w:br/>
        <w:t>2. System prompts the user to the “looking for roommate” site.</w:t>
      </w:r>
      <w:r>
        <w:rPr>
          <w:lang w:val="en-US"/>
        </w:rPr>
        <w:br/>
        <w:t xml:space="preserve">3. The user can check, and fill out various filters, like budget the contestants are willing to pay,  </w:t>
      </w:r>
      <w:commentRangeStart w:id="32"/>
      <w:r>
        <w:rPr>
          <w:lang w:val="en-US"/>
        </w:rPr>
        <w:t>the type of people</w:t>
      </w:r>
      <w:commentRangeEnd w:id="32"/>
      <w:r w:rsidR="00C77A56">
        <w:rPr>
          <w:rStyle w:val="CommentReference"/>
        </w:rPr>
        <w:commentReference w:id="32"/>
      </w:r>
      <w:r>
        <w:rPr>
          <w:lang w:val="en-US"/>
        </w:rPr>
        <w:t xml:space="preserve">(e.g. calm, party etc.), the gender of the people, age of the people, the minimum time someone wants to live in the room. </w:t>
      </w:r>
      <w:r>
        <w:rPr>
          <w:lang w:val="en-US"/>
        </w:rPr>
        <w:br/>
      </w:r>
      <w:r>
        <w:rPr>
          <w:lang w:val="en-US"/>
        </w:rPr>
        <w:tab/>
        <w:t>4. The user clicks on “filter”</w:t>
      </w:r>
      <w:r>
        <w:rPr>
          <w:lang w:val="en-US"/>
        </w:rPr>
        <w:br/>
        <w:t>5. System prompts the user to the “results” page.</w:t>
      </w:r>
      <w:r>
        <w:rPr>
          <w:lang w:val="en-US"/>
        </w:rPr>
        <w:br/>
        <w:t>6. The user gets presented with all ads, that match his filter criteria.</w:t>
      </w:r>
      <w:r>
        <w:rPr>
          <w:lang w:val="en-US"/>
        </w:rPr>
        <w:br/>
      </w:r>
    </w:p>
    <w:p w14:paraId="724A8E93" w14:textId="77777777" w:rsidR="00307205" w:rsidRDefault="00307205" w:rsidP="00307205">
      <w:pPr>
        <w:pStyle w:val="Heading5"/>
        <w:ind w:left="709"/>
        <w:rPr>
          <w:b/>
          <w:lang w:val="en-US"/>
        </w:rPr>
      </w:pPr>
      <w:r w:rsidRPr="009046E2">
        <w:rPr>
          <w:b/>
          <w:lang w:val="en-US"/>
        </w:rPr>
        <w:t>0.7 Alternative Scenarios</w:t>
      </w:r>
    </w:p>
    <w:p w14:paraId="314C9A16" w14:textId="77777777" w:rsidR="00307205" w:rsidRPr="001E0CB5" w:rsidRDefault="00307205" w:rsidP="00307205">
      <w:pPr>
        <w:rPr>
          <w:lang w:val="en-US"/>
        </w:rPr>
      </w:pPr>
      <w:r>
        <w:rPr>
          <w:lang w:val="en-US"/>
        </w:rPr>
        <w:tab/>
        <w:t>None</w:t>
      </w:r>
    </w:p>
    <w:p w14:paraId="62BFFB0F" w14:textId="77777777" w:rsidR="00307205" w:rsidRDefault="00307205" w:rsidP="00307205">
      <w:pPr>
        <w:pStyle w:val="Heading5"/>
        <w:ind w:left="709"/>
        <w:rPr>
          <w:b/>
          <w:lang w:val="en-US"/>
        </w:rPr>
      </w:pPr>
      <w:r w:rsidRPr="009046E2">
        <w:rPr>
          <w:b/>
          <w:lang w:val="en-US"/>
        </w:rPr>
        <w:t>0.8 Special Requirements</w:t>
      </w:r>
    </w:p>
    <w:p w14:paraId="7A0F49B5" w14:textId="77777777" w:rsidR="00307205" w:rsidRPr="001E0CB5" w:rsidRDefault="00307205" w:rsidP="00307205">
      <w:pPr>
        <w:rPr>
          <w:lang w:val="en-US"/>
        </w:rPr>
      </w:pPr>
      <w:r>
        <w:rPr>
          <w:lang w:val="en-US"/>
        </w:rPr>
        <w:tab/>
        <w:t>None</w:t>
      </w:r>
    </w:p>
    <w:p w14:paraId="378BAE19" w14:textId="77777777" w:rsidR="00307205" w:rsidRDefault="00307205" w:rsidP="00307205">
      <w:pPr>
        <w:pStyle w:val="Heading5"/>
        <w:ind w:left="709"/>
        <w:rPr>
          <w:b/>
          <w:lang w:val="en-US"/>
        </w:rPr>
      </w:pPr>
      <w:r w:rsidRPr="009046E2">
        <w:rPr>
          <w:b/>
          <w:lang w:val="en-US"/>
        </w:rPr>
        <w:t>0.9 Notes</w:t>
      </w:r>
    </w:p>
    <w:p w14:paraId="04A2CCFA" w14:textId="77777777" w:rsidR="00307205" w:rsidRDefault="00307205" w:rsidP="00307205">
      <w:pPr>
        <w:rPr>
          <w:lang w:val="en-US"/>
        </w:rPr>
      </w:pPr>
      <w:r>
        <w:rPr>
          <w:lang w:val="en-US"/>
        </w:rPr>
        <w:tab/>
        <w:t>What are the exact filter criterias?</w:t>
      </w:r>
    </w:p>
    <w:p w14:paraId="749E48C4" w14:textId="77777777" w:rsidR="00307205" w:rsidRDefault="005F195D" w:rsidP="00307205">
      <w:pPr>
        <w:pStyle w:val="Heading4"/>
        <w:rPr>
          <w:lang w:val="en-US"/>
        </w:rPr>
      </w:pPr>
      <w:bookmarkStart w:id="33" w:name="_Toc400611409"/>
      <w:r>
        <w:rPr>
          <w:lang w:val="en-US"/>
        </w:rPr>
        <w:t>9</w:t>
      </w:r>
      <w:r w:rsidR="00307205">
        <w:rPr>
          <w:lang w:val="en-US"/>
        </w:rPr>
        <w:t>. Ask question to an ad (as a registered user)</w:t>
      </w:r>
      <w:bookmarkEnd w:id="33"/>
    </w:p>
    <w:p w14:paraId="775A7F03" w14:textId="77777777"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14:paraId="65C78103" w14:textId="77777777"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14:paraId="31AD31B9" w14:textId="77777777" w:rsidR="00307205" w:rsidRDefault="00307205" w:rsidP="00307205">
      <w:pPr>
        <w:pStyle w:val="Heading5"/>
        <w:ind w:left="709"/>
        <w:rPr>
          <w:b/>
          <w:lang w:val="en-US"/>
        </w:rPr>
      </w:pPr>
      <w:r w:rsidRPr="009046E2">
        <w:rPr>
          <w:b/>
          <w:lang w:val="en-US"/>
        </w:rPr>
        <w:t>0.2 Description</w:t>
      </w:r>
    </w:p>
    <w:p w14:paraId="5C5953AE" w14:textId="77777777" w:rsidR="00307205" w:rsidRPr="009046E2" w:rsidRDefault="00307205" w:rsidP="00307205">
      <w:pPr>
        <w:ind w:left="705"/>
        <w:rPr>
          <w:lang w:val="en-US"/>
        </w:rPr>
      </w:pPr>
      <w:r>
        <w:rPr>
          <w:lang w:val="en-US"/>
        </w:rPr>
        <w:t xml:space="preserve">As a user I want to ask a specific question to an ad. </w:t>
      </w:r>
    </w:p>
    <w:p w14:paraId="69EC335E" w14:textId="77777777" w:rsidR="00307205" w:rsidRDefault="00307205" w:rsidP="00307205">
      <w:pPr>
        <w:pStyle w:val="Heading5"/>
        <w:ind w:left="709"/>
        <w:rPr>
          <w:b/>
          <w:lang w:val="en-US"/>
        </w:rPr>
      </w:pPr>
      <w:r w:rsidRPr="009046E2">
        <w:rPr>
          <w:b/>
          <w:lang w:val="en-US"/>
        </w:rPr>
        <w:t>0.3 Trigger</w:t>
      </w:r>
    </w:p>
    <w:p w14:paraId="257B9257" w14:textId="77777777" w:rsidR="00307205" w:rsidRPr="009046E2" w:rsidRDefault="00307205" w:rsidP="00307205">
      <w:pPr>
        <w:rPr>
          <w:lang w:val="en-US"/>
        </w:rPr>
      </w:pPr>
      <w:r>
        <w:rPr>
          <w:lang w:val="en-US"/>
        </w:rPr>
        <w:tab/>
        <w:t>Click on an ad.</w:t>
      </w:r>
    </w:p>
    <w:p w14:paraId="10A9CA62" w14:textId="77777777" w:rsidR="00307205" w:rsidRPr="0011175B" w:rsidRDefault="00307205" w:rsidP="00307205">
      <w:pPr>
        <w:pStyle w:val="Heading5"/>
        <w:ind w:left="709"/>
        <w:rPr>
          <w:b/>
          <w:lang w:val="en-US"/>
        </w:rPr>
      </w:pPr>
      <w:r w:rsidRPr="0011175B">
        <w:rPr>
          <w:b/>
          <w:lang w:val="en-US"/>
        </w:rPr>
        <w:lastRenderedPageBreak/>
        <w:t>0.4 Pre-conditions</w:t>
      </w:r>
    </w:p>
    <w:p w14:paraId="5CC5BC9C" w14:textId="77777777" w:rsidR="00307205" w:rsidRPr="00DA6E61" w:rsidRDefault="00307205" w:rsidP="00307205">
      <w:pPr>
        <w:ind w:left="705"/>
        <w:rPr>
          <w:lang w:val="en-US"/>
        </w:rPr>
      </w:pPr>
      <w:r>
        <w:rPr>
          <w:lang w:val="en-US"/>
        </w:rPr>
        <w:t>0. The user has access to the internet.</w:t>
      </w:r>
      <w:r>
        <w:rPr>
          <w:lang w:val="en-US"/>
        </w:rPr>
        <w:br/>
        <w:t>1. The user clicked on an ad.</w:t>
      </w:r>
    </w:p>
    <w:p w14:paraId="28E1908E" w14:textId="77777777" w:rsidR="00307205" w:rsidRPr="00DA6E61" w:rsidRDefault="00307205" w:rsidP="00307205">
      <w:pPr>
        <w:pStyle w:val="Heading5"/>
        <w:ind w:firstLine="705"/>
        <w:rPr>
          <w:b/>
          <w:lang w:val="en-US"/>
        </w:rPr>
      </w:pPr>
      <w:r w:rsidRPr="00DA6E61">
        <w:rPr>
          <w:b/>
          <w:lang w:val="en-US"/>
        </w:rPr>
        <w:t>0.5 Post-conditions</w:t>
      </w:r>
    </w:p>
    <w:p w14:paraId="70734FEE" w14:textId="77777777" w:rsidR="00307205" w:rsidRPr="009046E2" w:rsidRDefault="00307205" w:rsidP="00307205">
      <w:pPr>
        <w:ind w:left="705"/>
        <w:rPr>
          <w:lang w:val="en-US"/>
        </w:rPr>
      </w:pPr>
      <w:r>
        <w:rPr>
          <w:lang w:val="en-US"/>
        </w:rPr>
        <w:t xml:space="preserve">1. The user asked a question to the ad placer.  </w:t>
      </w:r>
      <w:r>
        <w:rPr>
          <w:lang w:val="en-US"/>
        </w:rPr>
        <w:br/>
      </w:r>
      <w:r>
        <w:rPr>
          <w:lang w:val="en-US"/>
        </w:rPr>
        <w:tab/>
      </w:r>
    </w:p>
    <w:p w14:paraId="12CE4E15" w14:textId="77777777" w:rsidR="00307205" w:rsidRPr="0011175B" w:rsidRDefault="00307205" w:rsidP="00307205">
      <w:pPr>
        <w:pStyle w:val="Heading5"/>
        <w:ind w:left="709"/>
        <w:rPr>
          <w:b/>
          <w:lang w:val="en-US"/>
        </w:rPr>
      </w:pPr>
      <w:r w:rsidRPr="0011175B">
        <w:rPr>
          <w:b/>
          <w:lang w:val="en-US"/>
        </w:rPr>
        <w:t>0.6 Main Scenario</w:t>
      </w:r>
    </w:p>
    <w:p w14:paraId="0F962F68" w14:textId="77777777" w:rsidR="00307205" w:rsidRPr="009046E2" w:rsidRDefault="00307205" w:rsidP="00307205">
      <w:pPr>
        <w:ind w:left="705"/>
        <w:rPr>
          <w:lang w:val="en-US"/>
        </w:rPr>
      </w:pPr>
      <w:r w:rsidRPr="009046E2">
        <w:rPr>
          <w:lang w:val="en-US"/>
        </w:rPr>
        <w:t xml:space="preserve">1. </w:t>
      </w:r>
      <w:r>
        <w:rPr>
          <w:lang w:val="en-US"/>
        </w:rPr>
        <w:t>The user clicks on “search for a room” and/or “search for a person” on the website.</w:t>
      </w:r>
      <w:r>
        <w:rPr>
          <w:lang w:val="en-US"/>
        </w:rPr>
        <w:br/>
        <w:t>2. System prompts the user to the “room ads”/ “person ads” site.</w:t>
      </w:r>
      <w:r>
        <w:rPr>
          <w:lang w:val="en-US"/>
        </w:rPr>
        <w:br/>
        <w:t>3. The user clicks the “ask question” button.</w:t>
      </w:r>
      <w:r>
        <w:rPr>
          <w:lang w:val="en-US"/>
        </w:rPr>
        <w:br/>
        <w:t>4. System prompts the user to the question form.</w:t>
      </w:r>
      <w:r>
        <w:rPr>
          <w:lang w:val="en-US"/>
        </w:rPr>
        <w:br/>
        <w:t>5. The user writes his question. And clicks on “submit question” button.</w:t>
      </w:r>
      <w:r>
        <w:rPr>
          <w:lang w:val="en-US"/>
        </w:rPr>
        <w:br/>
        <w:t>6. System prompts the user to the “submitted question” page.</w:t>
      </w:r>
      <w:r>
        <w:rPr>
          <w:lang w:val="en-US"/>
        </w:rPr>
        <w:br/>
        <w:t>7.  The question will be displayed under the “already asked questions” tab.</w:t>
      </w:r>
      <w:r>
        <w:rPr>
          <w:lang w:val="en-US"/>
        </w:rPr>
        <w:br/>
      </w:r>
      <w:r>
        <w:rPr>
          <w:lang w:val="en-US"/>
        </w:rPr>
        <w:br/>
      </w:r>
    </w:p>
    <w:p w14:paraId="0FA56FF7" w14:textId="77777777" w:rsidR="00307205" w:rsidRDefault="00307205" w:rsidP="00307205">
      <w:pPr>
        <w:pStyle w:val="Heading5"/>
        <w:ind w:left="709"/>
        <w:rPr>
          <w:b/>
          <w:lang w:val="en-US"/>
        </w:rPr>
      </w:pPr>
      <w:r w:rsidRPr="009046E2">
        <w:rPr>
          <w:b/>
          <w:lang w:val="en-US"/>
        </w:rPr>
        <w:t>0.7 Alternative Scenarios</w:t>
      </w:r>
    </w:p>
    <w:p w14:paraId="58C51FA2" w14:textId="77777777" w:rsidR="00307205" w:rsidRPr="001E0CB5" w:rsidRDefault="00307205" w:rsidP="00307205">
      <w:pPr>
        <w:rPr>
          <w:lang w:val="en-US"/>
        </w:rPr>
      </w:pPr>
      <w:r>
        <w:rPr>
          <w:lang w:val="en-US"/>
        </w:rPr>
        <w:tab/>
        <w:t>None</w:t>
      </w:r>
    </w:p>
    <w:p w14:paraId="1D5B7FF1" w14:textId="77777777" w:rsidR="00307205" w:rsidRDefault="00307205" w:rsidP="00307205">
      <w:pPr>
        <w:pStyle w:val="Heading5"/>
        <w:ind w:left="709"/>
        <w:rPr>
          <w:b/>
          <w:lang w:val="en-US"/>
        </w:rPr>
      </w:pPr>
      <w:r w:rsidRPr="009046E2">
        <w:rPr>
          <w:b/>
          <w:lang w:val="en-US"/>
        </w:rPr>
        <w:t>0.8 Special Requirements</w:t>
      </w:r>
    </w:p>
    <w:p w14:paraId="5A47FE37" w14:textId="77777777" w:rsidR="00307205" w:rsidRPr="001E0CB5" w:rsidRDefault="00307205" w:rsidP="00307205">
      <w:pPr>
        <w:rPr>
          <w:lang w:val="en-US"/>
        </w:rPr>
      </w:pPr>
      <w:r>
        <w:rPr>
          <w:lang w:val="en-US"/>
        </w:rPr>
        <w:tab/>
        <w:t>None</w:t>
      </w:r>
    </w:p>
    <w:p w14:paraId="16F070A1" w14:textId="77777777" w:rsidR="00307205" w:rsidRDefault="00307205" w:rsidP="00307205">
      <w:pPr>
        <w:pStyle w:val="Heading5"/>
        <w:ind w:left="709"/>
        <w:rPr>
          <w:b/>
          <w:lang w:val="en-US"/>
        </w:rPr>
      </w:pPr>
      <w:r w:rsidRPr="009046E2">
        <w:rPr>
          <w:b/>
          <w:lang w:val="en-US"/>
        </w:rPr>
        <w:t>0.9 Notes</w:t>
      </w:r>
    </w:p>
    <w:p w14:paraId="211D9281" w14:textId="77777777" w:rsidR="00307205" w:rsidRDefault="00307205" w:rsidP="00307205">
      <w:pPr>
        <w:rPr>
          <w:lang w:val="en-US"/>
        </w:rPr>
      </w:pPr>
      <w:r>
        <w:rPr>
          <w:lang w:val="en-US"/>
        </w:rPr>
        <w:tab/>
        <w:t>How should the form look exactly?</w:t>
      </w:r>
    </w:p>
    <w:p w14:paraId="068A1351" w14:textId="77777777" w:rsidR="00307205" w:rsidRPr="00E27627" w:rsidRDefault="00307205" w:rsidP="00307205">
      <w:pPr>
        <w:rPr>
          <w:lang w:val="en-US"/>
        </w:rPr>
      </w:pPr>
    </w:p>
    <w:p w14:paraId="7A13C398" w14:textId="77777777" w:rsidR="00307205" w:rsidRDefault="00307205" w:rsidP="00307205">
      <w:pPr>
        <w:pStyle w:val="Heading4"/>
        <w:rPr>
          <w:lang w:val="en-US"/>
        </w:rPr>
      </w:pPr>
      <w:bookmarkStart w:id="34" w:name="_Toc400611410"/>
      <w:r>
        <w:rPr>
          <w:lang w:val="en-US"/>
        </w:rPr>
        <w:t>1</w:t>
      </w:r>
      <w:r w:rsidR="005F195D">
        <w:rPr>
          <w:lang w:val="en-US"/>
        </w:rPr>
        <w:t>0</w:t>
      </w:r>
      <w:r>
        <w:rPr>
          <w:lang w:val="en-US"/>
        </w:rPr>
        <w:t xml:space="preserve">. </w:t>
      </w:r>
      <w:commentRangeStart w:id="35"/>
      <w:r>
        <w:rPr>
          <w:lang w:val="en-US"/>
        </w:rPr>
        <w:t>Public question system</w:t>
      </w:r>
      <w:bookmarkEnd w:id="34"/>
      <w:commentRangeEnd w:id="35"/>
      <w:r w:rsidR="00C77A56">
        <w:rPr>
          <w:rStyle w:val="CommentReference"/>
          <w:rFonts w:asciiTheme="minorHAnsi" w:eastAsiaTheme="minorHAnsi" w:hAnsiTheme="minorHAnsi" w:cstheme="minorBidi"/>
          <w:b w:val="0"/>
          <w:bCs w:val="0"/>
          <w:i w:val="0"/>
          <w:iCs w:val="0"/>
          <w:color w:val="auto"/>
        </w:rPr>
        <w:commentReference w:id="35"/>
      </w:r>
    </w:p>
    <w:p w14:paraId="63438EC2" w14:textId="77777777"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14:paraId="31C8A216" w14:textId="77777777"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14:paraId="78FEF843" w14:textId="77777777" w:rsidR="00307205" w:rsidRDefault="00307205" w:rsidP="00307205">
      <w:pPr>
        <w:pStyle w:val="Heading5"/>
        <w:ind w:left="709"/>
        <w:rPr>
          <w:b/>
          <w:lang w:val="en-US"/>
        </w:rPr>
      </w:pPr>
      <w:r w:rsidRPr="009046E2">
        <w:rPr>
          <w:b/>
          <w:lang w:val="en-US"/>
        </w:rPr>
        <w:t>0.2 Description</w:t>
      </w:r>
    </w:p>
    <w:p w14:paraId="68870D1C" w14:textId="77777777" w:rsidR="00307205" w:rsidRPr="009046E2" w:rsidRDefault="00307205" w:rsidP="00307205">
      <w:pPr>
        <w:ind w:left="705"/>
        <w:rPr>
          <w:lang w:val="en-US"/>
        </w:rPr>
      </w:pPr>
      <w:r>
        <w:rPr>
          <w:lang w:val="en-US"/>
        </w:rPr>
        <w:t>As a user I might have questions about a room/ person. I want that questions that have already been asked, are displayed publicly.</w:t>
      </w:r>
    </w:p>
    <w:p w14:paraId="200EE53B" w14:textId="77777777" w:rsidR="00307205" w:rsidRDefault="00307205" w:rsidP="00307205">
      <w:pPr>
        <w:pStyle w:val="Heading5"/>
        <w:ind w:left="709"/>
        <w:rPr>
          <w:b/>
          <w:lang w:val="en-US"/>
        </w:rPr>
      </w:pPr>
      <w:r w:rsidRPr="009046E2">
        <w:rPr>
          <w:b/>
          <w:lang w:val="en-US"/>
        </w:rPr>
        <w:t>0.3 Trigger</w:t>
      </w:r>
    </w:p>
    <w:p w14:paraId="767CDE26" w14:textId="77777777" w:rsidR="00307205" w:rsidRPr="009046E2" w:rsidRDefault="00307205" w:rsidP="00307205">
      <w:pPr>
        <w:rPr>
          <w:lang w:val="en-US"/>
        </w:rPr>
      </w:pPr>
      <w:r>
        <w:rPr>
          <w:lang w:val="en-US"/>
        </w:rPr>
        <w:tab/>
        <w:t>Click on an ad.</w:t>
      </w:r>
    </w:p>
    <w:p w14:paraId="2F635037" w14:textId="77777777" w:rsidR="00307205" w:rsidRPr="0011175B" w:rsidRDefault="00307205" w:rsidP="00307205">
      <w:pPr>
        <w:pStyle w:val="Heading5"/>
        <w:ind w:left="709"/>
        <w:rPr>
          <w:b/>
          <w:lang w:val="en-US"/>
        </w:rPr>
      </w:pPr>
      <w:r w:rsidRPr="0011175B">
        <w:rPr>
          <w:b/>
          <w:lang w:val="en-US"/>
        </w:rPr>
        <w:t>0.4 Pre-conditions</w:t>
      </w:r>
    </w:p>
    <w:p w14:paraId="100923ED" w14:textId="77777777" w:rsidR="00307205" w:rsidRPr="00DA6E61" w:rsidRDefault="00307205" w:rsidP="00307205">
      <w:pPr>
        <w:ind w:left="705"/>
        <w:rPr>
          <w:lang w:val="en-US"/>
        </w:rPr>
      </w:pPr>
      <w:r>
        <w:rPr>
          <w:lang w:val="en-US"/>
        </w:rPr>
        <w:t>0. The user has access to the internet.</w:t>
      </w:r>
      <w:r>
        <w:rPr>
          <w:lang w:val="en-US"/>
        </w:rPr>
        <w:br/>
        <w:t>1. The user clicked on an ad.</w:t>
      </w:r>
    </w:p>
    <w:p w14:paraId="49B3FBB0" w14:textId="77777777" w:rsidR="00307205" w:rsidRPr="00DA6E61" w:rsidRDefault="00307205" w:rsidP="00307205">
      <w:pPr>
        <w:pStyle w:val="Heading5"/>
        <w:ind w:firstLine="705"/>
        <w:rPr>
          <w:b/>
          <w:lang w:val="en-US"/>
        </w:rPr>
      </w:pPr>
      <w:r w:rsidRPr="00DA6E61">
        <w:rPr>
          <w:b/>
          <w:lang w:val="en-US"/>
        </w:rPr>
        <w:t>0.5 Post-conditions</w:t>
      </w:r>
    </w:p>
    <w:p w14:paraId="18CB5872" w14:textId="77777777" w:rsidR="00307205" w:rsidRPr="009046E2" w:rsidRDefault="00307205" w:rsidP="00307205">
      <w:pPr>
        <w:ind w:left="705"/>
        <w:rPr>
          <w:lang w:val="en-US"/>
        </w:rPr>
      </w:pPr>
      <w:r>
        <w:rPr>
          <w:lang w:val="en-US"/>
        </w:rPr>
        <w:t xml:space="preserve">The user can read the questions that have already been asked. If the owner of the ad wants it ( See Use case 11.)  </w:t>
      </w:r>
      <w:r>
        <w:rPr>
          <w:lang w:val="en-US"/>
        </w:rPr>
        <w:br/>
      </w:r>
      <w:r>
        <w:rPr>
          <w:lang w:val="en-US"/>
        </w:rPr>
        <w:tab/>
      </w:r>
    </w:p>
    <w:p w14:paraId="4C0CC828" w14:textId="77777777" w:rsidR="00307205" w:rsidRPr="0011175B" w:rsidRDefault="00307205" w:rsidP="00307205">
      <w:pPr>
        <w:pStyle w:val="Heading5"/>
        <w:ind w:left="709"/>
        <w:rPr>
          <w:b/>
          <w:lang w:val="en-US"/>
        </w:rPr>
      </w:pPr>
      <w:r w:rsidRPr="0011175B">
        <w:rPr>
          <w:b/>
          <w:lang w:val="en-US"/>
        </w:rPr>
        <w:lastRenderedPageBreak/>
        <w:t>0.6 Main Scenario</w:t>
      </w:r>
    </w:p>
    <w:p w14:paraId="21678FF5" w14:textId="77777777" w:rsidR="00307205" w:rsidRPr="009046E2" w:rsidRDefault="00307205" w:rsidP="00307205">
      <w:pPr>
        <w:ind w:left="705"/>
        <w:rPr>
          <w:lang w:val="en-US"/>
        </w:rPr>
      </w:pPr>
      <w:r w:rsidRPr="009046E2">
        <w:rPr>
          <w:lang w:val="en-US"/>
        </w:rPr>
        <w:t xml:space="preserve">1. </w:t>
      </w:r>
      <w:r>
        <w:rPr>
          <w:lang w:val="en-US"/>
        </w:rPr>
        <w:t>The user clicks on “search for a room” and/or “search for a person” on the website.</w:t>
      </w:r>
      <w:r>
        <w:rPr>
          <w:lang w:val="en-US"/>
        </w:rPr>
        <w:br/>
        <w:t>2. System prompts the user to the “room ads”/ “person ads” site.</w:t>
      </w:r>
      <w:r>
        <w:rPr>
          <w:lang w:val="en-US"/>
        </w:rPr>
        <w:br/>
        <w:t>3. The user scrolls down,  and can read the question who have already been asked.</w:t>
      </w:r>
      <w:r>
        <w:rPr>
          <w:lang w:val="en-US"/>
        </w:rPr>
        <w:br/>
      </w:r>
      <w:r>
        <w:rPr>
          <w:lang w:val="en-US"/>
        </w:rPr>
        <w:br/>
      </w:r>
    </w:p>
    <w:p w14:paraId="1D0A7349" w14:textId="77777777" w:rsidR="00307205" w:rsidRDefault="00307205" w:rsidP="00307205">
      <w:pPr>
        <w:pStyle w:val="Heading5"/>
        <w:ind w:left="709"/>
        <w:rPr>
          <w:b/>
          <w:lang w:val="en-US"/>
        </w:rPr>
      </w:pPr>
      <w:r w:rsidRPr="009046E2">
        <w:rPr>
          <w:b/>
          <w:lang w:val="en-US"/>
        </w:rPr>
        <w:t>0.7 Alternative Scenarios</w:t>
      </w:r>
    </w:p>
    <w:p w14:paraId="34F583B9" w14:textId="77777777" w:rsidR="00307205" w:rsidRPr="001E0CB5" w:rsidRDefault="00307205" w:rsidP="00307205">
      <w:pPr>
        <w:rPr>
          <w:lang w:val="en-US"/>
        </w:rPr>
      </w:pPr>
      <w:r>
        <w:rPr>
          <w:lang w:val="en-US"/>
        </w:rPr>
        <w:tab/>
        <w:t>None</w:t>
      </w:r>
    </w:p>
    <w:p w14:paraId="49CB1FA1" w14:textId="77777777" w:rsidR="00307205" w:rsidRDefault="00307205" w:rsidP="00307205">
      <w:pPr>
        <w:pStyle w:val="Heading5"/>
        <w:ind w:left="709"/>
        <w:rPr>
          <w:b/>
          <w:lang w:val="en-US"/>
        </w:rPr>
      </w:pPr>
      <w:r w:rsidRPr="009046E2">
        <w:rPr>
          <w:b/>
          <w:lang w:val="en-US"/>
        </w:rPr>
        <w:t>0.8 Special Requirements</w:t>
      </w:r>
    </w:p>
    <w:p w14:paraId="10895203" w14:textId="77777777" w:rsidR="00307205" w:rsidRPr="001E0CB5" w:rsidRDefault="00307205" w:rsidP="00307205">
      <w:pPr>
        <w:rPr>
          <w:lang w:val="en-US"/>
        </w:rPr>
      </w:pPr>
      <w:r>
        <w:rPr>
          <w:lang w:val="en-US"/>
        </w:rPr>
        <w:tab/>
        <w:t>None</w:t>
      </w:r>
    </w:p>
    <w:p w14:paraId="7F1BED7D" w14:textId="77777777" w:rsidR="00307205" w:rsidRDefault="00307205" w:rsidP="00307205">
      <w:pPr>
        <w:pStyle w:val="Heading5"/>
        <w:ind w:left="709"/>
        <w:rPr>
          <w:b/>
          <w:lang w:val="en-US"/>
        </w:rPr>
      </w:pPr>
      <w:r w:rsidRPr="009046E2">
        <w:rPr>
          <w:b/>
          <w:lang w:val="en-US"/>
        </w:rPr>
        <w:t>0.9 Notes</w:t>
      </w:r>
    </w:p>
    <w:p w14:paraId="6D72E1A6" w14:textId="77777777" w:rsidR="00307205" w:rsidRDefault="00307205" w:rsidP="00307205">
      <w:pPr>
        <w:rPr>
          <w:lang w:val="en-US"/>
        </w:rPr>
      </w:pPr>
      <w:r>
        <w:rPr>
          <w:lang w:val="en-US"/>
        </w:rPr>
        <w:tab/>
        <w:t>How should the form look exactly?</w:t>
      </w:r>
    </w:p>
    <w:p w14:paraId="6B478647" w14:textId="77777777" w:rsidR="00307205" w:rsidRDefault="00307205" w:rsidP="00307205">
      <w:pPr>
        <w:pStyle w:val="Heading4"/>
        <w:rPr>
          <w:lang w:val="en-US"/>
        </w:rPr>
      </w:pPr>
    </w:p>
    <w:p w14:paraId="31F73E11" w14:textId="77777777" w:rsidR="00307205" w:rsidRDefault="005F195D" w:rsidP="00307205">
      <w:pPr>
        <w:pStyle w:val="Heading4"/>
        <w:rPr>
          <w:lang w:val="en-US"/>
        </w:rPr>
      </w:pPr>
      <w:bookmarkStart w:id="36" w:name="_Toc400611411"/>
      <w:r>
        <w:rPr>
          <w:lang w:val="en-US"/>
        </w:rPr>
        <w:t>11</w:t>
      </w:r>
      <w:r w:rsidR="00307205">
        <w:rPr>
          <w:lang w:val="en-US"/>
        </w:rPr>
        <w:t>.  Bookmark  ads (registered users only)</w:t>
      </w:r>
      <w:bookmarkEnd w:id="36"/>
    </w:p>
    <w:p w14:paraId="7514D7C8" w14:textId="77777777"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14:paraId="3BA70A0B" w14:textId="77777777"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14:paraId="1239218A" w14:textId="77777777" w:rsidR="00307205" w:rsidRDefault="00307205" w:rsidP="00307205">
      <w:pPr>
        <w:pStyle w:val="Heading5"/>
        <w:ind w:left="709"/>
        <w:rPr>
          <w:b/>
          <w:lang w:val="en-US"/>
        </w:rPr>
      </w:pPr>
      <w:r w:rsidRPr="009046E2">
        <w:rPr>
          <w:b/>
          <w:lang w:val="en-US"/>
        </w:rPr>
        <w:t>0.2 Description</w:t>
      </w:r>
    </w:p>
    <w:p w14:paraId="34C860EF" w14:textId="77777777" w:rsidR="00307205" w:rsidRPr="009046E2" w:rsidRDefault="00307205" w:rsidP="00307205">
      <w:pPr>
        <w:ind w:left="705"/>
        <w:rPr>
          <w:lang w:val="en-US"/>
        </w:rPr>
      </w:pPr>
      <w:r>
        <w:rPr>
          <w:lang w:val="en-US"/>
        </w:rPr>
        <w:t xml:space="preserve">As a registered user I want to be able to bookmark my favorite ads and review them later. </w:t>
      </w:r>
    </w:p>
    <w:p w14:paraId="063B7457" w14:textId="77777777" w:rsidR="00307205" w:rsidRDefault="00307205" w:rsidP="00307205">
      <w:pPr>
        <w:pStyle w:val="Heading5"/>
        <w:ind w:left="709"/>
        <w:rPr>
          <w:b/>
          <w:lang w:val="en-US"/>
        </w:rPr>
      </w:pPr>
      <w:r w:rsidRPr="009046E2">
        <w:rPr>
          <w:b/>
          <w:lang w:val="en-US"/>
        </w:rPr>
        <w:t>0.3 Trigger</w:t>
      </w:r>
    </w:p>
    <w:p w14:paraId="31EAD3F8" w14:textId="77777777" w:rsidR="00307205" w:rsidRPr="009046E2" w:rsidRDefault="00307205" w:rsidP="00307205">
      <w:pPr>
        <w:rPr>
          <w:lang w:val="en-US"/>
        </w:rPr>
      </w:pPr>
      <w:r>
        <w:rPr>
          <w:lang w:val="en-US"/>
        </w:rPr>
        <w:tab/>
        <w:t xml:space="preserve">Click on the “bookmark ad” button. </w:t>
      </w:r>
    </w:p>
    <w:p w14:paraId="18D2AAEF" w14:textId="77777777" w:rsidR="00307205" w:rsidRPr="0011175B" w:rsidRDefault="00307205" w:rsidP="00307205">
      <w:pPr>
        <w:pStyle w:val="Heading5"/>
        <w:ind w:left="709"/>
        <w:rPr>
          <w:b/>
          <w:lang w:val="en-US"/>
        </w:rPr>
      </w:pPr>
      <w:r w:rsidRPr="0011175B">
        <w:rPr>
          <w:b/>
          <w:lang w:val="en-US"/>
        </w:rPr>
        <w:t>0.4 Pre-conditions</w:t>
      </w:r>
    </w:p>
    <w:p w14:paraId="64F4647E" w14:textId="77777777" w:rsidR="00307205" w:rsidRPr="00DA6E61" w:rsidRDefault="00307205" w:rsidP="00307205">
      <w:pPr>
        <w:ind w:left="705"/>
        <w:rPr>
          <w:lang w:val="en-US"/>
        </w:rPr>
      </w:pPr>
      <w:r>
        <w:rPr>
          <w:lang w:val="en-US"/>
        </w:rPr>
        <w:t>0. The user has access to the internet.</w:t>
      </w:r>
      <w:r>
        <w:rPr>
          <w:lang w:val="en-US"/>
        </w:rPr>
        <w:br/>
        <w:t>1. The user clicked on an ad.</w:t>
      </w:r>
      <w:r>
        <w:rPr>
          <w:lang w:val="en-US"/>
        </w:rPr>
        <w:br/>
        <w:t>2. The user is logged in to the webpage</w:t>
      </w:r>
    </w:p>
    <w:p w14:paraId="0EC03588" w14:textId="77777777" w:rsidR="00307205" w:rsidRPr="00DA6E61" w:rsidRDefault="00307205" w:rsidP="00307205">
      <w:pPr>
        <w:pStyle w:val="Heading5"/>
        <w:ind w:firstLine="705"/>
        <w:rPr>
          <w:b/>
          <w:lang w:val="en-US"/>
        </w:rPr>
      </w:pPr>
      <w:r w:rsidRPr="00DA6E61">
        <w:rPr>
          <w:b/>
          <w:lang w:val="en-US"/>
        </w:rPr>
        <w:t>0.5 Post-conditions</w:t>
      </w:r>
    </w:p>
    <w:p w14:paraId="7ED24A44" w14:textId="77777777" w:rsidR="00307205" w:rsidRPr="009046E2" w:rsidRDefault="00307205" w:rsidP="00307205">
      <w:pPr>
        <w:ind w:left="705"/>
        <w:rPr>
          <w:lang w:val="en-US"/>
        </w:rPr>
      </w:pPr>
      <w:r>
        <w:rPr>
          <w:lang w:val="en-US"/>
        </w:rPr>
        <w:t xml:space="preserve">1. The user finds the ad under his “bookmarks” tab.   </w:t>
      </w:r>
      <w:r>
        <w:rPr>
          <w:lang w:val="en-US"/>
        </w:rPr>
        <w:br/>
      </w:r>
      <w:r>
        <w:rPr>
          <w:lang w:val="en-US"/>
        </w:rPr>
        <w:tab/>
      </w:r>
    </w:p>
    <w:p w14:paraId="647804D1" w14:textId="77777777" w:rsidR="00307205" w:rsidRPr="0011175B" w:rsidRDefault="00307205" w:rsidP="00307205">
      <w:pPr>
        <w:pStyle w:val="Heading5"/>
        <w:ind w:left="709"/>
        <w:rPr>
          <w:b/>
          <w:lang w:val="en-US"/>
        </w:rPr>
      </w:pPr>
      <w:r w:rsidRPr="0011175B">
        <w:rPr>
          <w:b/>
          <w:lang w:val="en-US"/>
        </w:rPr>
        <w:t>0.6 Main Scenario</w:t>
      </w:r>
    </w:p>
    <w:p w14:paraId="6B5DB857" w14:textId="77777777" w:rsidR="00307205" w:rsidRPr="009046E2" w:rsidRDefault="00307205" w:rsidP="00307205">
      <w:pPr>
        <w:ind w:left="705"/>
        <w:rPr>
          <w:lang w:val="en-US"/>
        </w:rPr>
      </w:pPr>
      <w:r>
        <w:rPr>
          <w:lang w:val="en-US"/>
        </w:rPr>
        <w:t>1. The user logged in to his account</w:t>
      </w:r>
      <w:r>
        <w:rPr>
          <w:lang w:val="en-US"/>
        </w:rPr>
        <w:br/>
        <w:t>2. The user found an ad that he likes</w:t>
      </w:r>
      <w:r>
        <w:rPr>
          <w:lang w:val="en-US"/>
        </w:rPr>
        <w:br/>
        <w:t>3. The user clicks on the “bookmark ad” button in the ad</w:t>
      </w:r>
      <w:r>
        <w:rPr>
          <w:lang w:val="en-US"/>
        </w:rPr>
        <w:br/>
        <w:t>4. The system will prompt him to the “successfully added” page</w:t>
      </w:r>
      <w:r>
        <w:rPr>
          <w:lang w:val="en-US"/>
        </w:rPr>
        <w:br/>
        <w:t>5. The user clicks on his “bookmarks” tab.</w:t>
      </w:r>
      <w:r>
        <w:rPr>
          <w:lang w:val="en-US"/>
        </w:rPr>
        <w:br/>
        <w:t>6. The user now sees every ad, that he added to his bookmarks.</w:t>
      </w:r>
      <w:r>
        <w:rPr>
          <w:lang w:val="en-US"/>
        </w:rPr>
        <w:br/>
      </w:r>
    </w:p>
    <w:p w14:paraId="0575C976" w14:textId="77777777" w:rsidR="00307205" w:rsidRDefault="00307205" w:rsidP="00307205">
      <w:pPr>
        <w:pStyle w:val="Heading5"/>
        <w:ind w:left="709"/>
        <w:rPr>
          <w:b/>
          <w:lang w:val="en-US"/>
        </w:rPr>
      </w:pPr>
      <w:r w:rsidRPr="009046E2">
        <w:rPr>
          <w:b/>
          <w:lang w:val="en-US"/>
        </w:rPr>
        <w:t>0.7 Alternative Scenarios</w:t>
      </w:r>
    </w:p>
    <w:p w14:paraId="12BE5E0E" w14:textId="77777777" w:rsidR="00307205" w:rsidRPr="001E0CB5" w:rsidRDefault="00307205" w:rsidP="00307205">
      <w:pPr>
        <w:rPr>
          <w:lang w:val="en-US"/>
        </w:rPr>
      </w:pPr>
      <w:r>
        <w:rPr>
          <w:lang w:val="en-US"/>
        </w:rPr>
        <w:tab/>
        <w:t>None</w:t>
      </w:r>
    </w:p>
    <w:p w14:paraId="2C2AFCAE" w14:textId="77777777" w:rsidR="00307205" w:rsidRDefault="00307205" w:rsidP="00307205">
      <w:pPr>
        <w:pStyle w:val="Heading5"/>
        <w:ind w:left="709"/>
        <w:rPr>
          <w:b/>
          <w:lang w:val="en-US"/>
        </w:rPr>
      </w:pPr>
      <w:r w:rsidRPr="009046E2">
        <w:rPr>
          <w:b/>
          <w:lang w:val="en-US"/>
        </w:rPr>
        <w:lastRenderedPageBreak/>
        <w:t>0.8 Special Requirements</w:t>
      </w:r>
    </w:p>
    <w:p w14:paraId="082C5E87" w14:textId="77777777" w:rsidR="00307205" w:rsidRPr="001E0CB5" w:rsidRDefault="00307205" w:rsidP="00307205">
      <w:pPr>
        <w:rPr>
          <w:lang w:val="en-US"/>
        </w:rPr>
      </w:pPr>
      <w:r>
        <w:rPr>
          <w:lang w:val="en-US"/>
        </w:rPr>
        <w:tab/>
        <w:t>None</w:t>
      </w:r>
    </w:p>
    <w:p w14:paraId="2933272D" w14:textId="77777777" w:rsidR="00307205" w:rsidRDefault="00307205" w:rsidP="00307205">
      <w:pPr>
        <w:pStyle w:val="Heading5"/>
        <w:ind w:left="709"/>
        <w:rPr>
          <w:b/>
          <w:lang w:val="en-US"/>
        </w:rPr>
      </w:pPr>
      <w:r w:rsidRPr="009046E2">
        <w:rPr>
          <w:b/>
          <w:lang w:val="en-US"/>
        </w:rPr>
        <w:t>0.9 Notes</w:t>
      </w:r>
    </w:p>
    <w:p w14:paraId="2A72C3CA" w14:textId="77777777" w:rsidR="00307205" w:rsidRDefault="00307205" w:rsidP="00307205">
      <w:pPr>
        <w:rPr>
          <w:lang w:val="en-US"/>
        </w:rPr>
      </w:pPr>
      <w:r>
        <w:rPr>
          <w:lang w:val="en-US"/>
        </w:rPr>
        <w:tab/>
        <w:t>-</w:t>
      </w:r>
    </w:p>
    <w:p w14:paraId="0FCDD914" w14:textId="77777777" w:rsidR="00307205" w:rsidRDefault="00307205" w:rsidP="00307205">
      <w:pPr>
        <w:pStyle w:val="Heading4"/>
        <w:rPr>
          <w:lang w:val="en-US"/>
        </w:rPr>
      </w:pPr>
      <w:bookmarkStart w:id="37" w:name="_Toc400611412"/>
      <w:r>
        <w:rPr>
          <w:lang w:val="en-US"/>
        </w:rPr>
        <w:t>1</w:t>
      </w:r>
      <w:r w:rsidR="005F195D">
        <w:rPr>
          <w:lang w:val="en-US"/>
        </w:rPr>
        <w:t>2</w:t>
      </w:r>
      <w:r>
        <w:rPr>
          <w:lang w:val="en-US"/>
        </w:rPr>
        <w:t>.  Delete bookmark ads (registered users only)</w:t>
      </w:r>
      <w:bookmarkEnd w:id="37"/>
    </w:p>
    <w:p w14:paraId="670D8CAF" w14:textId="77777777"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14:paraId="0DDB0D2A" w14:textId="77777777"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14:paraId="2794B3D7" w14:textId="77777777" w:rsidR="00307205" w:rsidRDefault="00307205" w:rsidP="00307205">
      <w:pPr>
        <w:pStyle w:val="Heading5"/>
        <w:ind w:left="709"/>
        <w:rPr>
          <w:b/>
          <w:lang w:val="en-US"/>
        </w:rPr>
      </w:pPr>
      <w:r w:rsidRPr="009046E2">
        <w:rPr>
          <w:b/>
          <w:lang w:val="en-US"/>
        </w:rPr>
        <w:t>0.2 Description</w:t>
      </w:r>
    </w:p>
    <w:p w14:paraId="0EC3FFB2" w14:textId="77777777" w:rsidR="00307205" w:rsidRPr="009046E2" w:rsidRDefault="00307205" w:rsidP="00307205">
      <w:pPr>
        <w:ind w:left="705"/>
        <w:rPr>
          <w:lang w:val="en-US"/>
        </w:rPr>
      </w:pPr>
      <w:r>
        <w:rPr>
          <w:lang w:val="en-US"/>
        </w:rPr>
        <w:t>As a registered user I want to be able to delete my bookmarks.</w:t>
      </w:r>
    </w:p>
    <w:p w14:paraId="1035192C" w14:textId="77777777" w:rsidR="00307205" w:rsidRDefault="00307205" w:rsidP="00307205">
      <w:pPr>
        <w:pStyle w:val="Heading5"/>
        <w:ind w:left="709"/>
        <w:rPr>
          <w:b/>
          <w:lang w:val="en-US"/>
        </w:rPr>
      </w:pPr>
      <w:r w:rsidRPr="009046E2">
        <w:rPr>
          <w:b/>
          <w:lang w:val="en-US"/>
        </w:rPr>
        <w:t>0.3 Trigger</w:t>
      </w:r>
    </w:p>
    <w:p w14:paraId="601367BA" w14:textId="77777777" w:rsidR="00307205" w:rsidRPr="009046E2" w:rsidRDefault="00307205" w:rsidP="00307205">
      <w:pPr>
        <w:rPr>
          <w:lang w:val="en-US"/>
        </w:rPr>
      </w:pPr>
      <w:r>
        <w:rPr>
          <w:lang w:val="en-US"/>
        </w:rPr>
        <w:tab/>
        <w:t xml:space="preserve">Click on the “bookmarks” button. </w:t>
      </w:r>
    </w:p>
    <w:p w14:paraId="637F33FE" w14:textId="77777777" w:rsidR="00307205" w:rsidRPr="0011175B" w:rsidRDefault="00307205" w:rsidP="00307205">
      <w:pPr>
        <w:pStyle w:val="Heading5"/>
        <w:ind w:left="709"/>
        <w:rPr>
          <w:b/>
          <w:lang w:val="en-US"/>
        </w:rPr>
      </w:pPr>
      <w:r w:rsidRPr="0011175B">
        <w:rPr>
          <w:b/>
          <w:lang w:val="en-US"/>
        </w:rPr>
        <w:t>0.4 Pre-conditions</w:t>
      </w:r>
    </w:p>
    <w:p w14:paraId="21FA86EB" w14:textId="77777777" w:rsidR="00307205" w:rsidRPr="00DA6E61" w:rsidRDefault="00307205" w:rsidP="00307205">
      <w:pPr>
        <w:ind w:left="705"/>
        <w:rPr>
          <w:lang w:val="en-US"/>
        </w:rPr>
      </w:pPr>
      <w:r>
        <w:rPr>
          <w:lang w:val="en-US"/>
        </w:rPr>
        <w:t>0. The user has access to the internet.</w:t>
      </w:r>
      <w:r>
        <w:rPr>
          <w:lang w:val="en-US"/>
        </w:rPr>
        <w:br/>
        <w:t>1. The user clicked on an ad.</w:t>
      </w:r>
      <w:r>
        <w:rPr>
          <w:lang w:val="en-US"/>
        </w:rPr>
        <w:br/>
        <w:t>2. The user is logged in to the webpage</w:t>
      </w:r>
      <w:r>
        <w:rPr>
          <w:lang w:val="en-US"/>
        </w:rPr>
        <w:br/>
        <w:t>3. The user has bookmarked an ad.</w:t>
      </w:r>
    </w:p>
    <w:p w14:paraId="2316B193" w14:textId="77777777" w:rsidR="00307205" w:rsidRPr="00DA6E61" w:rsidRDefault="00307205" w:rsidP="00307205">
      <w:pPr>
        <w:pStyle w:val="Heading5"/>
        <w:ind w:firstLine="705"/>
        <w:rPr>
          <w:b/>
          <w:lang w:val="en-US"/>
        </w:rPr>
      </w:pPr>
      <w:r w:rsidRPr="00DA6E61">
        <w:rPr>
          <w:b/>
          <w:lang w:val="en-US"/>
        </w:rPr>
        <w:t>0.5 Post-conditions</w:t>
      </w:r>
    </w:p>
    <w:p w14:paraId="38A723D4" w14:textId="77777777" w:rsidR="00307205" w:rsidRPr="009046E2" w:rsidRDefault="00307205" w:rsidP="00307205">
      <w:pPr>
        <w:ind w:left="705"/>
        <w:rPr>
          <w:lang w:val="en-US"/>
        </w:rPr>
      </w:pPr>
      <w:r>
        <w:rPr>
          <w:lang w:val="en-US"/>
        </w:rPr>
        <w:t>1. The ad will be removed from his bookmarks</w:t>
      </w:r>
      <w:r>
        <w:rPr>
          <w:lang w:val="en-US"/>
        </w:rPr>
        <w:br/>
      </w:r>
      <w:r>
        <w:rPr>
          <w:lang w:val="en-US"/>
        </w:rPr>
        <w:tab/>
      </w:r>
    </w:p>
    <w:p w14:paraId="7F16442B" w14:textId="77777777" w:rsidR="00307205" w:rsidRPr="0011175B" w:rsidRDefault="00307205" w:rsidP="00307205">
      <w:pPr>
        <w:pStyle w:val="Heading5"/>
        <w:ind w:left="709"/>
        <w:rPr>
          <w:b/>
          <w:lang w:val="en-US"/>
        </w:rPr>
      </w:pPr>
      <w:r w:rsidRPr="0011175B">
        <w:rPr>
          <w:b/>
          <w:lang w:val="en-US"/>
        </w:rPr>
        <w:t>0.6 Main Scenario</w:t>
      </w:r>
    </w:p>
    <w:p w14:paraId="144222C1" w14:textId="77777777" w:rsidR="00307205" w:rsidRPr="009046E2" w:rsidRDefault="00307205" w:rsidP="00307205">
      <w:pPr>
        <w:ind w:left="705"/>
        <w:rPr>
          <w:lang w:val="en-US"/>
        </w:rPr>
      </w:pPr>
      <w:r>
        <w:rPr>
          <w:lang w:val="en-US"/>
        </w:rPr>
        <w:t>1. The user logged in to his account</w:t>
      </w:r>
      <w:r>
        <w:rPr>
          <w:lang w:val="en-US"/>
        </w:rPr>
        <w:br/>
        <w:t>2. The user clicks on his “bookmarks” tab</w:t>
      </w:r>
      <w:r>
        <w:rPr>
          <w:lang w:val="en-US"/>
        </w:rPr>
        <w:br/>
        <w:t xml:space="preserve">3. System prompts user to </w:t>
      </w:r>
      <w:commentRangeStart w:id="38"/>
      <w:r>
        <w:rPr>
          <w:lang w:val="en-US"/>
        </w:rPr>
        <w:t>favoites website</w:t>
      </w:r>
      <w:commentRangeEnd w:id="38"/>
      <w:r w:rsidR="00005EE3">
        <w:rPr>
          <w:rStyle w:val="CommentReference"/>
        </w:rPr>
        <w:commentReference w:id="38"/>
      </w:r>
      <w:r>
        <w:rPr>
          <w:lang w:val="en-US"/>
        </w:rPr>
        <w:t>.</w:t>
      </w:r>
      <w:r>
        <w:rPr>
          <w:lang w:val="en-US"/>
        </w:rPr>
        <w:br/>
        <w:t>4. User clicks on delete bookmark beside the corresponding bookmark</w:t>
      </w:r>
      <w:r>
        <w:rPr>
          <w:lang w:val="en-US"/>
        </w:rPr>
        <w:br/>
        <w:t>5. System asks user if he really wants to delete</w:t>
      </w:r>
      <w:r>
        <w:rPr>
          <w:lang w:val="en-US"/>
        </w:rPr>
        <w:br/>
        <w:t xml:space="preserve">6. User clicks Yes, really. </w:t>
      </w:r>
      <w:r>
        <w:rPr>
          <w:lang w:val="en-US"/>
        </w:rPr>
        <w:br/>
        <w:t>7. System prompts user to Bookmarks tab, the bookmark is now deleted.</w:t>
      </w:r>
      <w:r>
        <w:rPr>
          <w:lang w:val="en-US"/>
        </w:rPr>
        <w:br/>
      </w:r>
    </w:p>
    <w:p w14:paraId="483C06C7" w14:textId="77777777" w:rsidR="00307205" w:rsidRDefault="00307205" w:rsidP="00307205">
      <w:pPr>
        <w:pStyle w:val="Heading5"/>
        <w:ind w:left="709"/>
        <w:rPr>
          <w:b/>
          <w:lang w:val="en-US"/>
        </w:rPr>
      </w:pPr>
      <w:r w:rsidRPr="009046E2">
        <w:rPr>
          <w:b/>
          <w:lang w:val="en-US"/>
        </w:rPr>
        <w:t>0.7 Alternative Scenarios</w:t>
      </w:r>
    </w:p>
    <w:p w14:paraId="41DCD0C4" w14:textId="77777777" w:rsidR="00307205" w:rsidRPr="001E0CB5" w:rsidRDefault="00307205" w:rsidP="00307205">
      <w:pPr>
        <w:rPr>
          <w:lang w:val="en-US"/>
        </w:rPr>
      </w:pPr>
      <w:r>
        <w:rPr>
          <w:lang w:val="en-US"/>
        </w:rPr>
        <w:tab/>
        <w:t>A. User deletes bookmark from inside the ad</w:t>
      </w:r>
      <w:r>
        <w:rPr>
          <w:lang w:val="en-US"/>
        </w:rPr>
        <w:br/>
      </w:r>
      <w:r>
        <w:rPr>
          <w:lang w:val="en-US"/>
        </w:rPr>
        <w:tab/>
      </w:r>
      <w:r>
        <w:rPr>
          <w:lang w:val="en-US"/>
        </w:rPr>
        <w:tab/>
        <w:t xml:space="preserve">1. The user is on the ad he bookmarked earlier. </w:t>
      </w:r>
      <w:r>
        <w:rPr>
          <w:lang w:val="en-US"/>
        </w:rPr>
        <w:br/>
      </w:r>
      <w:r>
        <w:rPr>
          <w:lang w:val="en-US"/>
        </w:rPr>
        <w:tab/>
      </w:r>
      <w:r>
        <w:rPr>
          <w:lang w:val="en-US"/>
        </w:rPr>
        <w:tab/>
        <w:t>2. The user can click the bookmark button again</w:t>
      </w:r>
      <w:r>
        <w:rPr>
          <w:lang w:val="en-US"/>
        </w:rPr>
        <w:br/>
      </w:r>
      <w:r>
        <w:rPr>
          <w:lang w:val="en-US"/>
        </w:rPr>
        <w:tab/>
      </w:r>
      <w:r>
        <w:rPr>
          <w:lang w:val="en-US"/>
        </w:rPr>
        <w:tab/>
        <w:t>3. Bookmark removed.</w:t>
      </w:r>
    </w:p>
    <w:p w14:paraId="4F41CC30" w14:textId="77777777" w:rsidR="00307205" w:rsidRDefault="00307205" w:rsidP="00307205">
      <w:pPr>
        <w:pStyle w:val="Heading5"/>
        <w:ind w:left="709"/>
        <w:rPr>
          <w:b/>
          <w:lang w:val="en-US"/>
        </w:rPr>
      </w:pPr>
      <w:r w:rsidRPr="009046E2">
        <w:rPr>
          <w:b/>
          <w:lang w:val="en-US"/>
        </w:rPr>
        <w:t>0.8 Special Requirements</w:t>
      </w:r>
    </w:p>
    <w:p w14:paraId="2A43373D" w14:textId="77777777" w:rsidR="00307205" w:rsidRPr="001E0CB5" w:rsidRDefault="00307205" w:rsidP="00307205">
      <w:pPr>
        <w:rPr>
          <w:lang w:val="en-US"/>
        </w:rPr>
      </w:pPr>
      <w:r>
        <w:rPr>
          <w:lang w:val="en-US"/>
        </w:rPr>
        <w:tab/>
        <w:t>None</w:t>
      </w:r>
    </w:p>
    <w:p w14:paraId="6FAAE4EA" w14:textId="77777777" w:rsidR="00307205" w:rsidRDefault="00307205" w:rsidP="00307205">
      <w:pPr>
        <w:pStyle w:val="Heading5"/>
        <w:ind w:left="709"/>
        <w:rPr>
          <w:b/>
          <w:lang w:val="en-US"/>
        </w:rPr>
      </w:pPr>
      <w:r w:rsidRPr="009046E2">
        <w:rPr>
          <w:b/>
          <w:lang w:val="en-US"/>
        </w:rPr>
        <w:t>0.9 Notes</w:t>
      </w:r>
    </w:p>
    <w:p w14:paraId="0A1CE956" w14:textId="77777777" w:rsidR="00307205" w:rsidRDefault="00307205" w:rsidP="00307205">
      <w:pPr>
        <w:rPr>
          <w:lang w:val="en-US"/>
        </w:rPr>
      </w:pPr>
      <w:r>
        <w:rPr>
          <w:lang w:val="en-US"/>
        </w:rPr>
        <w:tab/>
        <w:t>-</w:t>
      </w:r>
    </w:p>
    <w:p w14:paraId="12303354" w14:textId="77777777" w:rsidR="00307205" w:rsidRDefault="005F195D" w:rsidP="00307205">
      <w:pPr>
        <w:pStyle w:val="Heading4"/>
        <w:rPr>
          <w:lang w:val="en-US"/>
        </w:rPr>
      </w:pPr>
      <w:bookmarkStart w:id="39" w:name="_Toc400611413"/>
      <w:r>
        <w:rPr>
          <w:lang w:val="en-US"/>
        </w:rPr>
        <w:lastRenderedPageBreak/>
        <w:t>13</w:t>
      </w:r>
      <w:r w:rsidR="00307205">
        <w:rPr>
          <w:lang w:val="en-US"/>
        </w:rPr>
        <w:t>.  Appointment accepting ( for registered users)</w:t>
      </w:r>
      <w:bookmarkEnd w:id="39"/>
    </w:p>
    <w:p w14:paraId="5E2DE200" w14:textId="77777777"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14:paraId="2143F497" w14:textId="77777777"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 who is interested in a room</w:t>
      </w:r>
    </w:p>
    <w:p w14:paraId="470B0F7C" w14:textId="77777777" w:rsidR="00307205" w:rsidRDefault="00307205" w:rsidP="00307205">
      <w:pPr>
        <w:pStyle w:val="Heading5"/>
        <w:ind w:left="709"/>
        <w:rPr>
          <w:b/>
          <w:lang w:val="en-US"/>
        </w:rPr>
      </w:pPr>
      <w:r w:rsidRPr="009046E2">
        <w:rPr>
          <w:b/>
          <w:lang w:val="en-US"/>
        </w:rPr>
        <w:t>0.2 Description</w:t>
      </w:r>
    </w:p>
    <w:p w14:paraId="0E5DDE98" w14:textId="77777777" w:rsidR="00307205" w:rsidRPr="009046E2" w:rsidRDefault="00307205" w:rsidP="00307205">
      <w:pPr>
        <w:ind w:left="705"/>
        <w:rPr>
          <w:lang w:val="en-US"/>
        </w:rPr>
      </w:pPr>
      <w:r>
        <w:rPr>
          <w:lang w:val="en-US"/>
        </w:rPr>
        <w:t>As a user I want to be informed, when the owner of a flat/room wants to make an appointment with everybody who is interested.  And I want to be able to choose a date.</w:t>
      </w:r>
    </w:p>
    <w:p w14:paraId="423118D4" w14:textId="77777777" w:rsidR="00307205" w:rsidRDefault="00307205" w:rsidP="00307205">
      <w:pPr>
        <w:pStyle w:val="Heading5"/>
        <w:ind w:left="709"/>
        <w:rPr>
          <w:b/>
          <w:lang w:val="en-US"/>
        </w:rPr>
      </w:pPr>
      <w:r w:rsidRPr="009046E2">
        <w:rPr>
          <w:b/>
          <w:lang w:val="en-US"/>
        </w:rPr>
        <w:t>0.3 Trigger</w:t>
      </w:r>
    </w:p>
    <w:p w14:paraId="70924BEA" w14:textId="77777777" w:rsidR="00307205" w:rsidRPr="00C33961" w:rsidRDefault="00307205" w:rsidP="00307205">
      <w:pPr>
        <w:rPr>
          <w:lang w:val="en-US"/>
        </w:rPr>
      </w:pPr>
      <w:r>
        <w:rPr>
          <w:lang w:val="en-US"/>
        </w:rPr>
        <w:tab/>
        <w:t>Click on the link in pm.</w:t>
      </w:r>
    </w:p>
    <w:p w14:paraId="3777341D" w14:textId="77777777" w:rsidR="00307205" w:rsidRPr="0011175B" w:rsidRDefault="00307205" w:rsidP="00307205">
      <w:pPr>
        <w:pStyle w:val="Heading5"/>
        <w:ind w:left="709"/>
        <w:rPr>
          <w:b/>
          <w:lang w:val="en-US"/>
        </w:rPr>
      </w:pPr>
      <w:r w:rsidRPr="0011175B">
        <w:rPr>
          <w:b/>
          <w:lang w:val="en-US"/>
        </w:rPr>
        <w:t>0.4 Pre-conditions</w:t>
      </w:r>
    </w:p>
    <w:p w14:paraId="731709C9" w14:textId="77777777" w:rsidR="00307205" w:rsidRPr="00DA6E61" w:rsidRDefault="00307205" w:rsidP="00307205">
      <w:pPr>
        <w:ind w:left="705"/>
        <w:rPr>
          <w:lang w:val="en-US"/>
        </w:rPr>
      </w:pPr>
      <w:r>
        <w:rPr>
          <w:lang w:val="en-US"/>
        </w:rPr>
        <w:t>0. The user has access to the internet.</w:t>
      </w:r>
      <w:r>
        <w:rPr>
          <w:lang w:val="en-US"/>
        </w:rPr>
        <w:br/>
        <w:t xml:space="preserve">1. The user got invited to make an appointment by the owner of the ad. </w:t>
      </w:r>
      <w:r>
        <w:rPr>
          <w:lang w:val="en-US"/>
        </w:rPr>
        <w:br/>
        <w:t>2. The user is logged in to the webpage</w:t>
      </w:r>
      <w:r>
        <w:rPr>
          <w:lang w:val="en-US"/>
        </w:rPr>
        <w:br/>
        <w:t>3. The user is in his PM inbox</w:t>
      </w:r>
    </w:p>
    <w:p w14:paraId="55DF4846" w14:textId="77777777" w:rsidR="00307205" w:rsidRPr="00DA6E61" w:rsidRDefault="00307205" w:rsidP="00307205">
      <w:pPr>
        <w:pStyle w:val="Heading5"/>
        <w:ind w:firstLine="705"/>
        <w:rPr>
          <w:b/>
          <w:lang w:val="en-US"/>
        </w:rPr>
      </w:pPr>
      <w:r w:rsidRPr="00DA6E61">
        <w:rPr>
          <w:b/>
          <w:lang w:val="en-US"/>
        </w:rPr>
        <w:t>0.5 Post-conditions</w:t>
      </w:r>
    </w:p>
    <w:p w14:paraId="71E480C4" w14:textId="77777777" w:rsidR="00307205" w:rsidRPr="009046E2" w:rsidRDefault="00307205" w:rsidP="00307205">
      <w:pPr>
        <w:ind w:left="705"/>
        <w:rPr>
          <w:lang w:val="en-US"/>
        </w:rPr>
      </w:pPr>
      <w:r>
        <w:rPr>
          <w:lang w:val="en-US"/>
        </w:rPr>
        <w:t xml:space="preserve">1. </w:t>
      </w:r>
      <w:r w:rsidR="00995687">
        <w:rPr>
          <w:lang w:val="en-US"/>
        </w:rPr>
        <w:t xml:space="preserve">Post </w:t>
      </w:r>
      <w:r w:rsidR="00995687">
        <w:rPr>
          <w:lang w:val="en-US"/>
        </w:rPr>
        <w:t>conditions should be about changes in the system after the case.</w:t>
      </w:r>
      <w:r>
        <w:rPr>
          <w:lang w:val="en-US"/>
        </w:rPr>
        <w:br/>
      </w:r>
      <w:r>
        <w:rPr>
          <w:lang w:val="en-US"/>
        </w:rPr>
        <w:tab/>
      </w:r>
    </w:p>
    <w:p w14:paraId="662CC926" w14:textId="77777777" w:rsidR="00307205" w:rsidRDefault="00307205" w:rsidP="00307205">
      <w:pPr>
        <w:pStyle w:val="Heading5"/>
        <w:ind w:left="709"/>
        <w:rPr>
          <w:ins w:id="40" w:author="Ice" w:date="2014-10-08T15:32:00Z"/>
          <w:b/>
          <w:lang w:val="en-US"/>
        </w:rPr>
      </w:pPr>
      <w:r w:rsidRPr="0011175B">
        <w:rPr>
          <w:b/>
          <w:lang w:val="en-US"/>
        </w:rPr>
        <w:t>0.6 Main Scenario</w:t>
      </w:r>
    </w:p>
    <w:p w14:paraId="5F2DB103" w14:textId="77777777" w:rsidR="00F371F9" w:rsidRPr="00005EE3" w:rsidRDefault="00F371F9" w:rsidP="00005EE3">
      <w:pPr>
        <w:pStyle w:val="Heading5"/>
        <w:ind w:left="709"/>
        <w:rPr>
          <w:b/>
          <w:lang w:val="en-US"/>
        </w:rPr>
      </w:pPr>
      <w:commentRangeStart w:id="41"/>
      <w:ins w:id="42" w:author="Ice" w:date="2014-10-08T15:32:00Z">
        <w:r>
          <w:rPr>
            <w:lang w:val="en-US"/>
          </w:rPr>
          <w:t>Be as distant as possible in use cases, don’t go much into detail.</w:t>
        </w:r>
      </w:ins>
      <w:commentRangeEnd w:id="41"/>
      <w:r w:rsidR="00005EE3">
        <w:rPr>
          <w:rStyle w:val="CommentReference"/>
          <w:rFonts w:asciiTheme="minorHAnsi" w:eastAsiaTheme="minorHAnsi" w:hAnsiTheme="minorHAnsi" w:cstheme="minorBidi"/>
          <w:color w:val="auto"/>
        </w:rPr>
        <w:commentReference w:id="41"/>
      </w:r>
    </w:p>
    <w:p w14:paraId="76ECA3BE" w14:textId="77777777" w:rsidR="00307205" w:rsidRPr="009046E2" w:rsidRDefault="00307205" w:rsidP="00307205">
      <w:pPr>
        <w:ind w:left="705"/>
        <w:rPr>
          <w:lang w:val="en-US"/>
        </w:rPr>
      </w:pPr>
      <w:r>
        <w:rPr>
          <w:lang w:val="en-US"/>
        </w:rPr>
        <w:t>1. User clicks on the “appointments” tab in his inbox.</w:t>
      </w:r>
      <w:r>
        <w:rPr>
          <w:lang w:val="en-US"/>
        </w:rPr>
        <w:br/>
        <w:t>2.  System prompts the user to his “appointments” messages.</w:t>
      </w:r>
      <w:r>
        <w:rPr>
          <w:lang w:val="en-US"/>
        </w:rPr>
        <w:br/>
        <w:t>3. User sees all the appointment invitations and clicks on one.</w:t>
      </w:r>
      <w:r>
        <w:rPr>
          <w:lang w:val="en-US"/>
        </w:rPr>
        <w:br/>
        <w:t>4. System prompts the user to the specific invitation message</w:t>
      </w:r>
      <w:r>
        <w:rPr>
          <w:lang w:val="en-US"/>
        </w:rPr>
        <w:br/>
        <w:t>5.  The User can chose the time when he will be available.</w:t>
      </w:r>
      <w:r>
        <w:rPr>
          <w:lang w:val="en-US"/>
        </w:rPr>
        <w:br/>
        <w:t>6. User clicks “submit”</w:t>
      </w:r>
      <w:r>
        <w:rPr>
          <w:lang w:val="en-US"/>
        </w:rPr>
        <w:br/>
        <w:t>7. The User will be notified, that he will receive an invitation, if he will be invited definitely.</w:t>
      </w:r>
      <w:r>
        <w:rPr>
          <w:lang w:val="en-US"/>
        </w:rPr>
        <w:br/>
        <w:t>8. When the user receives the definitive invitation, he can accept or decline it.</w:t>
      </w:r>
      <w:r>
        <w:rPr>
          <w:lang w:val="en-US"/>
        </w:rPr>
        <w:br/>
      </w:r>
    </w:p>
    <w:p w14:paraId="6F52A030" w14:textId="77777777" w:rsidR="00307205" w:rsidRDefault="00307205" w:rsidP="00307205">
      <w:pPr>
        <w:pStyle w:val="Heading5"/>
        <w:ind w:left="709"/>
        <w:rPr>
          <w:b/>
          <w:lang w:val="en-US"/>
        </w:rPr>
      </w:pPr>
      <w:r w:rsidRPr="009046E2">
        <w:rPr>
          <w:b/>
          <w:lang w:val="en-US"/>
        </w:rPr>
        <w:t>0.7 Alternative Scenarios</w:t>
      </w:r>
    </w:p>
    <w:p w14:paraId="4FD84E7E" w14:textId="77777777" w:rsidR="00307205" w:rsidRPr="001E0CB5" w:rsidRDefault="00307205" w:rsidP="00307205">
      <w:pPr>
        <w:rPr>
          <w:lang w:val="en-US"/>
        </w:rPr>
      </w:pPr>
      <w:r>
        <w:rPr>
          <w:lang w:val="en-US"/>
        </w:rPr>
        <w:tab/>
        <w:t>None</w:t>
      </w:r>
      <w:ins w:id="43" w:author="Ice" w:date="2014-10-08T15:34:00Z">
        <w:r w:rsidR="00D82B04">
          <w:rPr>
            <w:lang w:val="en-US"/>
          </w:rPr>
          <w:t xml:space="preserve"> What happens if the person declines.</w:t>
        </w:r>
      </w:ins>
    </w:p>
    <w:p w14:paraId="384817C2" w14:textId="77777777" w:rsidR="00307205" w:rsidRDefault="00307205" w:rsidP="00307205">
      <w:pPr>
        <w:pStyle w:val="Heading5"/>
        <w:ind w:left="709"/>
        <w:rPr>
          <w:b/>
          <w:lang w:val="en-US"/>
        </w:rPr>
      </w:pPr>
      <w:r w:rsidRPr="009046E2">
        <w:rPr>
          <w:b/>
          <w:lang w:val="en-US"/>
        </w:rPr>
        <w:t>0.8 Special Requirements</w:t>
      </w:r>
    </w:p>
    <w:p w14:paraId="40C43B1A" w14:textId="77777777" w:rsidR="00307205" w:rsidRPr="001E0CB5" w:rsidRDefault="00307205" w:rsidP="00307205">
      <w:pPr>
        <w:rPr>
          <w:lang w:val="en-US"/>
        </w:rPr>
      </w:pPr>
      <w:r>
        <w:rPr>
          <w:lang w:val="en-US"/>
        </w:rPr>
        <w:tab/>
        <w:t>None</w:t>
      </w:r>
    </w:p>
    <w:p w14:paraId="431C352E" w14:textId="77777777" w:rsidR="00307205" w:rsidRDefault="00307205" w:rsidP="00307205">
      <w:pPr>
        <w:pStyle w:val="Heading5"/>
        <w:ind w:left="709"/>
        <w:rPr>
          <w:b/>
          <w:lang w:val="en-US"/>
        </w:rPr>
      </w:pPr>
      <w:r w:rsidRPr="009046E2">
        <w:rPr>
          <w:b/>
          <w:lang w:val="en-US"/>
        </w:rPr>
        <w:t>0.9 Notes</w:t>
      </w:r>
    </w:p>
    <w:p w14:paraId="2C30EC4C" w14:textId="77777777" w:rsidR="00307205" w:rsidRPr="00DA6E61" w:rsidRDefault="00307205" w:rsidP="00307205">
      <w:pPr>
        <w:rPr>
          <w:lang w:val="en-US"/>
        </w:rPr>
      </w:pPr>
      <w:r>
        <w:rPr>
          <w:lang w:val="en-US"/>
        </w:rPr>
        <w:tab/>
        <w:t>-</w:t>
      </w:r>
    </w:p>
    <w:p w14:paraId="6BE5D721" w14:textId="77777777" w:rsidR="00307205" w:rsidRDefault="005F195D" w:rsidP="00307205">
      <w:pPr>
        <w:pStyle w:val="Heading4"/>
        <w:rPr>
          <w:lang w:val="en-US"/>
        </w:rPr>
      </w:pPr>
      <w:bookmarkStart w:id="44" w:name="_Toc400611414"/>
      <w:r>
        <w:rPr>
          <w:lang w:val="en-US"/>
        </w:rPr>
        <w:t>14</w:t>
      </w:r>
      <w:r w:rsidR="00307205">
        <w:rPr>
          <w:lang w:val="en-US"/>
        </w:rPr>
        <w:t>.  User wants to make an appointment to visit ( for registered users)</w:t>
      </w:r>
      <w:bookmarkEnd w:id="44"/>
    </w:p>
    <w:p w14:paraId="6B7AFDAE" w14:textId="77777777"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14:paraId="6862DD3E" w14:textId="77777777"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 who is interested in a room</w:t>
      </w:r>
    </w:p>
    <w:p w14:paraId="33CE760E" w14:textId="77777777" w:rsidR="00307205" w:rsidRDefault="00307205" w:rsidP="00307205">
      <w:pPr>
        <w:pStyle w:val="Heading5"/>
        <w:ind w:left="709"/>
        <w:rPr>
          <w:b/>
          <w:lang w:val="en-US"/>
        </w:rPr>
      </w:pPr>
      <w:r w:rsidRPr="009046E2">
        <w:rPr>
          <w:b/>
          <w:lang w:val="en-US"/>
        </w:rPr>
        <w:lastRenderedPageBreak/>
        <w:t>0.2 Description</w:t>
      </w:r>
    </w:p>
    <w:p w14:paraId="1293CB75" w14:textId="77777777" w:rsidR="00307205" w:rsidRPr="009046E2" w:rsidRDefault="00307205" w:rsidP="00307205">
      <w:pPr>
        <w:ind w:left="705"/>
        <w:rPr>
          <w:lang w:val="en-US"/>
        </w:rPr>
      </w:pPr>
      <w:r>
        <w:rPr>
          <w:lang w:val="en-US"/>
        </w:rPr>
        <w:t>As a user I want to be informed, when the owner of a flat/room wants to make an appointment with everybody who is interested.  And I want to be able to choose a date.</w:t>
      </w:r>
    </w:p>
    <w:p w14:paraId="4AF10F36" w14:textId="77777777" w:rsidR="00307205" w:rsidRDefault="00307205" w:rsidP="00307205">
      <w:pPr>
        <w:pStyle w:val="Heading5"/>
        <w:ind w:left="709"/>
        <w:rPr>
          <w:b/>
          <w:lang w:val="en-US"/>
        </w:rPr>
      </w:pPr>
      <w:r w:rsidRPr="009046E2">
        <w:rPr>
          <w:b/>
          <w:lang w:val="en-US"/>
        </w:rPr>
        <w:t>0.3 Trigger</w:t>
      </w:r>
    </w:p>
    <w:p w14:paraId="1CE15DF1" w14:textId="77777777" w:rsidR="00307205" w:rsidRPr="00C33961" w:rsidRDefault="00307205" w:rsidP="00307205">
      <w:pPr>
        <w:rPr>
          <w:lang w:val="en-US"/>
        </w:rPr>
      </w:pPr>
      <w:r>
        <w:rPr>
          <w:lang w:val="en-US"/>
        </w:rPr>
        <w:tab/>
        <w:t>Click on the link in pm.</w:t>
      </w:r>
    </w:p>
    <w:p w14:paraId="0CDD996E" w14:textId="77777777" w:rsidR="00307205" w:rsidRPr="0011175B" w:rsidRDefault="00307205" w:rsidP="00307205">
      <w:pPr>
        <w:pStyle w:val="Heading5"/>
        <w:ind w:left="709"/>
        <w:rPr>
          <w:b/>
          <w:lang w:val="en-US"/>
        </w:rPr>
      </w:pPr>
      <w:r w:rsidRPr="0011175B">
        <w:rPr>
          <w:b/>
          <w:lang w:val="en-US"/>
        </w:rPr>
        <w:t>0.4 Pre-conditions</w:t>
      </w:r>
    </w:p>
    <w:p w14:paraId="2C53D140" w14:textId="77777777" w:rsidR="00307205" w:rsidRPr="00DA6E61" w:rsidRDefault="00307205" w:rsidP="00307205">
      <w:pPr>
        <w:ind w:left="705"/>
        <w:rPr>
          <w:lang w:val="en-US"/>
        </w:rPr>
      </w:pPr>
      <w:r>
        <w:rPr>
          <w:lang w:val="en-US"/>
        </w:rPr>
        <w:t>0. The user has access to the internet.</w:t>
      </w:r>
      <w:r>
        <w:rPr>
          <w:lang w:val="en-US"/>
        </w:rPr>
        <w:br/>
        <w:t xml:space="preserve">1. The user got invited to make an appointment by the owner of the ad. </w:t>
      </w:r>
      <w:r>
        <w:rPr>
          <w:lang w:val="en-US"/>
        </w:rPr>
        <w:br/>
        <w:t>2. The user is logged in to the webpage</w:t>
      </w:r>
      <w:r>
        <w:rPr>
          <w:lang w:val="en-US"/>
        </w:rPr>
        <w:br/>
        <w:t>3. The user is on the website of a desired ad.</w:t>
      </w:r>
    </w:p>
    <w:p w14:paraId="268F583F" w14:textId="77777777" w:rsidR="00307205" w:rsidRPr="00DA6E61" w:rsidRDefault="00307205" w:rsidP="00307205">
      <w:pPr>
        <w:pStyle w:val="Heading5"/>
        <w:ind w:firstLine="705"/>
        <w:rPr>
          <w:b/>
          <w:lang w:val="en-US"/>
        </w:rPr>
      </w:pPr>
      <w:r w:rsidRPr="00DA6E61">
        <w:rPr>
          <w:b/>
          <w:lang w:val="en-US"/>
        </w:rPr>
        <w:t>0.5 Post-conditions</w:t>
      </w:r>
    </w:p>
    <w:p w14:paraId="6439341D" w14:textId="77777777" w:rsidR="00307205" w:rsidRPr="009046E2" w:rsidRDefault="00307205" w:rsidP="00307205">
      <w:pPr>
        <w:ind w:left="705"/>
        <w:rPr>
          <w:lang w:val="en-US"/>
        </w:rPr>
      </w:pPr>
      <w:r>
        <w:rPr>
          <w:lang w:val="en-US"/>
        </w:rPr>
        <w:t>1. The User sends out a notification to the ad owner, that he wants to visit.</w:t>
      </w:r>
      <w:r>
        <w:rPr>
          <w:lang w:val="en-US"/>
        </w:rPr>
        <w:br/>
      </w:r>
      <w:r>
        <w:rPr>
          <w:lang w:val="en-US"/>
        </w:rPr>
        <w:tab/>
      </w:r>
    </w:p>
    <w:p w14:paraId="01912477" w14:textId="77777777" w:rsidR="00307205" w:rsidRPr="0011175B" w:rsidRDefault="00307205" w:rsidP="00307205">
      <w:pPr>
        <w:pStyle w:val="Heading5"/>
        <w:ind w:left="709"/>
        <w:rPr>
          <w:b/>
          <w:lang w:val="en-US"/>
        </w:rPr>
      </w:pPr>
      <w:r w:rsidRPr="0011175B">
        <w:rPr>
          <w:b/>
          <w:lang w:val="en-US"/>
        </w:rPr>
        <w:t>0.6 Main Scenario</w:t>
      </w:r>
    </w:p>
    <w:p w14:paraId="38309A3C" w14:textId="77777777" w:rsidR="00307205" w:rsidRPr="009046E2" w:rsidRDefault="00307205" w:rsidP="00307205">
      <w:pPr>
        <w:ind w:left="705"/>
        <w:rPr>
          <w:lang w:val="en-US"/>
        </w:rPr>
      </w:pPr>
      <w:r>
        <w:rPr>
          <w:lang w:val="en-US"/>
        </w:rPr>
        <w:t>1. User clicks on the “Request appointment” button.</w:t>
      </w:r>
      <w:r>
        <w:rPr>
          <w:lang w:val="en-US"/>
        </w:rPr>
        <w:br/>
        <w:t>2. System prompts user to the “fill out short information about themselves” form.</w:t>
      </w:r>
      <w:r>
        <w:rPr>
          <w:lang w:val="en-US"/>
        </w:rPr>
        <w:br/>
        <w:t>3. User fills out the form.</w:t>
      </w:r>
      <w:r>
        <w:rPr>
          <w:lang w:val="en-US"/>
        </w:rPr>
        <w:br/>
        <w:t>4. User clicks “send”</w:t>
      </w:r>
      <w:r>
        <w:rPr>
          <w:lang w:val="en-US"/>
        </w:rPr>
        <w:br/>
        <w:t>5. System gives the user a message sent confirmation.</w:t>
      </w:r>
      <w:r>
        <w:rPr>
          <w:lang w:val="en-US"/>
        </w:rPr>
        <w:br/>
      </w:r>
    </w:p>
    <w:p w14:paraId="3B99C1B2" w14:textId="77777777" w:rsidR="00307205" w:rsidRDefault="00307205" w:rsidP="00307205">
      <w:pPr>
        <w:pStyle w:val="Heading5"/>
        <w:ind w:left="709"/>
        <w:rPr>
          <w:b/>
          <w:lang w:val="en-US"/>
        </w:rPr>
      </w:pPr>
      <w:r w:rsidRPr="009046E2">
        <w:rPr>
          <w:b/>
          <w:lang w:val="en-US"/>
        </w:rPr>
        <w:t>0.7 Alternative Scenarios</w:t>
      </w:r>
    </w:p>
    <w:p w14:paraId="14A89D10" w14:textId="77777777" w:rsidR="00307205" w:rsidRPr="001E0CB5" w:rsidRDefault="00307205" w:rsidP="00307205">
      <w:pPr>
        <w:rPr>
          <w:lang w:val="en-US"/>
        </w:rPr>
      </w:pPr>
      <w:r>
        <w:rPr>
          <w:lang w:val="en-US"/>
        </w:rPr>
        <w:tab/>
        <w:t>None</w:t>
      </w:r>
    </w:p>
    <w:p w14:paraId="239E28A9" w14:textId="77777777" w:rsidR="00307205" w:rsidRDefault="00307205" w:rsidP="00307205">
      <w:pPr>
        <w:pStyle w:val="Heading5"/>
        <w:ind w:left="709"/>
        <w:rPr>
          <w:b/>
          <w:lang w:val="en-US"/>
        </w:rPr>
      </w:pPr>
      <w:r w:rsidRPr="009046E2">
        <w:rPr>
          <w:b/>
          <w:lang w:val="en-US"/>
        </w:rPr>
        <w:t>0.8 Special Requirements</w:t>
      </w:r>
    </w:p>
    <w:p w14:paraId="058A9791" w14:textId="77777777" w:rsidR="00307205" w:rsidRPr="001E0CB5" w:rsidRDefault="00307205" w:rsidP="00307205">
      <w:pPr>
        <w:rPr>
          <w:lang w:val="en-US"/>
        </w:rPr>
      </w:pPr>
      <w:r>
        <w:rPr>
          <w:lang w:val="en-US"/>
        </w:rPr>
        <w:tab/>
        <w:t>None</w:t>
      </w:r>
    </w:p>
    <w:p w14:paraId="30E543AF" w14:textId="77777777" w:rsidR="00307205" w:rsidRDefault="00307205" w:rsidP="00307205">
      <w:pPr>
        <w:pStyle w:val="Heading5"/>
        <w:ind w:left="709"/>
        <w:rPr>
          <w:b/>
          <w:lang w:val="en-US"/>
        </w:rPr>
      </w:pPr>
      <w:r w:rsidRPr="009046E2">
        <w:rPr>
          <w:b/>
          <w:lang w:val="en-US"/>
        </w:rPr>
        <w:t>0.9 Notes</w:t>
      </w:r>
    </w:p>
    <w:p w14:paraId="66625847" w14:textId="77777777" w:rsidR="00307205" w:rsidRPr="00DA6E61" w:rsidRDefault="00307205" w:rsidP="00307205">
      <w:pPr>
        <w:rPr>
          <w:lang w:val="en-US"/>
        </w:rPr>
      </w:pPr>
      <w:r>
        <w:rPr>
          <w:lang w:val="en-US"/>
        </w:rPr>
        <w:tab/>
        <w:t>-</w:t>
      </w:r>
    </w:p>
    <w:p w14:paraId="65E19579" w14:textId="77777777" w:rsidR="00307205" w:rsidRDefault="00307205" w:rsidP="00307205">
      <w:pPr>
        <w:rPr>
          <w:lang w:val="en-US"/>
        </w:rPr>
      </w:pPr>
    </w:p>
    <w:p w14:paraId="1A304290" w14:textId="77777777" w:rsidR="00307205" w:rsidRDefault="00307205" w:rsidP="00307205">
      <w:pPr>
        <w:rPr>
          <w:lang w:val="en-US"/>
        </w:rPr>
      </w:pPr>
    </w:p>
    <w:p w14:paraId="48764E9A" w14:textId="77777777" w:rsidR="00D8501C" w:rsidRDefault="00D8501C" w:rsidP="00D8501C">
      <w:pPr>
        <w:rPr>
          <w:lang w:val="en-US"/>
        </w:rPr>
      </w:pPr>
    </w:p>
    <w:p w14:paraId="7DB23DF0" w14:textId="77777777" w:rsidR="00D8501C" w:rsidRPr="00D8501C" w:rsidRDefault="00D8501C" w:rsidP="00D8501C">
      <w:pPr>
        <w:pStyle w:val="Heading3"/>
        <w:rPr>
          <w:lang w:val="en-US"/>
        </w:rPr>
      </w:pPr>
      <w:bookmarkStart w:id="45" w:name="_Toc400611415"/>
      <w:r>
        <w:rPr>
          <w:lang w:val="en-US"/>
        </w:rPr>
        <w:t>2.1.4 other use cases</w:t>
      </w:r>
      <w:bookmarkEnd w:id="45"/>
    </w:p>
    <w:p w14:paraId="39FF11C8" w14:textId="77777777" w:rsidR="00307205" w:rsidRPr="009046E2" w:rsidRDefault="005F195D" w:rsidP="00307205">
      <w:pPr>
        <w:pStyle w:val="Heading4"/>
        <w:rPr>
          <w:rFonts w:ascii="Times New Roman" w:hAnsi="Times New Roman" w:cs="Times New Roman"/>
          <w:lang w:val="en-US"/>
        </w:rPr>
      </w:pPr>
      <w:bookmarkStart w:id="46" w:name="_Toc400611416"/>
      <w:r>
        <w:rPr>
          <w:rFonts w:ascii="Times New Roman" w:hAnsi="Times New Roman" w:cs="Times New Roman"/>
          <w:lang w:val="en-US"/>
        </w:rPr>
        <w:t>15</w:t>
      </w:r>
      <w:r w:rsidR="00307205">
        <w:rPr>
          <w:rFonts w:ascii="Times New Roman" w:hAnsi="Times New Roman" w:cs="Times New Roman"/>
          <w:lang w:val="en-US"/>
        </w:rPr>
        <w:t>. R</w:t>
      </w:r>
      <w:r w:rsidR="00307205" w:rsidRPr="009046E2">
        <w:rPr>
          <w:rFonts w:ascii="Times New Roman" w:hAnsi="Times New Roman" w:cs="Times New Roman"/>
          <w:lang w:val="en-US"/>
        </w:rPr>
        <w:t>egister on the website</w:t>
      </w:r>
      <w:bookmarkEnd w:id="46"/>
    </w:p>
    <w:p w14:paraId="0959E739" w14:textId="77777777"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14:paraId="590826B5" w14:textId="77777777"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14:paraId="28C1E604" w14:textId="77777777" w:rsidR="00307205" w:rsidRDefault="00307205" w:rsidP="00307205">
      <w:pPr>
        <w:pStyle w:val="Heading5"/>
        <w:ind w:left="709"/>
        <w:rPr>
          <w:b/>
          <w:lang w:val="en-US"/>
        </w:rPr>
      </w:pPr>
      <w:r w:rsidRPr="009046E2">
        <w:rPr>
          <w:b/>
          <w:lang w:val="en-US"/>
        </w:rPr>
        <w:t>0.2 Description</w:t>
      </w:r>
    </w:p>
    <w:p w14:paraId="31A1EF63" w14:textId="77777777" w:rsidR="00307205" w:rsidRPr="009046E2" w:rsidRDefault="00307205" w:rsidP="00307205">
      <w:pPr>
        <w:ind w:left="705"/>
        <w:rPr>
          <w:lang w:val="en-US"/>
        </w:rPr>
      </w:pPr>
      <w:r>
        <w:rPr>
          <w:lang w:val="en-US"/>
        </w:rPr>
        <w:t>As a user I want to be able to register on the website and get my personal account, with my own login.</w:t>
      </w:r>
    </w:p>
    <w:p w14:paraId="2C696AD4" w14:textId="77777777" w:rsidR="00307205" w:rsidRDefault="00307205" w:rsidP="00307205">
      <w:pPr>
        <w:pStyle w:val="Heading5"/>
        <w:ind w:left="709"/>
        <w:rPr>
          <w:b/>
          <w:lang w:val="en-US"/>
        </w:rPr>
      </w:pPr>
      <w:r w:rsidRPr="009046E2">
        <w:rPr>
          <w:b/>
          <w:lang w:val="en-US"/>
        </w:rPr>
        <w:lastRenderedPageBreak/>
        <w:t>0.3 Trigger</w:t>
      </w:r>
    </w:p>
    <w:p w14:paraId="633413E4" w14:textId="77777777" w:rsidR="00307205" w:rsidRPr="009046E2" w:rsidRDefault="00307205" w:rsidP="00307205">
      <w:pPr>
        <w:rPr>
          <w:lang w:val="en-US"/>
        </w:rPr>
      </w:pPr>
      <w:r>
        <w:rPr>
          <w:lang w:val="en-US"/>
        </w:rPr>
        <w:tab/>
        <w:t>Click on the “register” button on the website, and filling out the required form.</w:t>
      </w:r>
    </w:p>
    <w:p w14:paraId="5FEBF99A" w14:textId="77777777" w:rsidR="00307205" w:rsidRPr="00934D3C" w:rsidRDefault="00307205" w:rsidP="00307205">
      <w:pPr>
        <w:pStyle w:val="Heading5"/>
        <w:ind w:left="709"/>
        <w:rPr>
          <w:b/>
          <w:lang w:val="en-US"/>
        </w:rPr>
      </w:pPr>
      <w:r w:rsidRPr="00934D3C">
        <w:rPr>
          <w:b/>
          <w:lang w:val="en-US"/>
        </w:rPr>
        <w:t>0.4 Pre-conditions</w:t>
      </w:r>
    </w:p>
    <w:p w14:paraId="7AD378BC" w14:textId="77777777" w:rsidR="00307205" w:rsidRPr="009046E2" w:rsidRDefault="00307205" w:rsidP="00307205">
      <w:pPr>
        <w:ind w:left="705"/>
        <w:rPr>
          <w:lang w:val="en-US"/>
        </w:rPr>
      </w:pPr>
      <w:r>
        <w:rPr>
          <w:lang w:val="en-US"/>
        </w:rPr>
        <w:t>0. The user has access to the internet.</w:t>
      </w:r>
      <w:r w:rsidRPr="00413177">
        <w:rPr>
          <w:lang w:val="en-US"/>
        </w:rPr>
        <w:br/>
      </w:r>
      <w:r w:rsidRPr="009046E2">
        <w:rPr>
          <w:lang w:val="en-US"/>
        </w:rPr>
        <w:t xml:space="preserve">1. The </w:t>
      </w:r>
      <w:r>
        <w:rPr>
          <w:lang w:val="en-US"/>
        </w:rPr>
        <w:t>user</w:t>
      </w:r>
      <w:r w:rsidRPr="009046E2">
        <w:rPr>
          <w:lang w:val="en-US"/>
        </w:rPr>
        <w:t xml:space="preserve"> owns a valid e-mail account. </w:t>
      </w:r>
      <w:r>
        <w:rPr>
          <w:lang w:val="en-US"/>
        </w:rPr>
        <w:br/>
      </w:r>
      <w:r>
        <w:rPr>
          <w:lang w:val="en-US"/>
        </w:rPr>
        <w:tab/>
        <w:t xml:space="preserve">2. The user is willing to give his correct name and first name. </w:t>
      </w:r>
      <w:r>
        <w:rPr>
          <w:lang w:val="en-US"/>
        </w:rPr>
        <w:br/>
      </w:r>
      <w:r>
        <w:rPr>
          <w:lang w:val="en-US"/>
        </w:rPr>
        <w:tab/>
        <w:t xml:space="preserve">3. The user provides a username and a password. </w:t>
      </w:r>
    </w:p>
    <w:p w14:paraId="1DCBC4CD" w14:textId="77777777" w:rsidR="00307205" w:rsidRPr="00934D3C" w:rsidRDefault="00307205" w:rsidP="00307205">
      <w:pPr>
        <w:pStyle w:val="Heading5"/>
        <w:ind w:left="709"/>
        <w:rPr>
          <w:b/>
          <w:lang w:val="en-US"/>
        </w:rPr>
      </w:pPr>
      <w:r w:rsidRPr="00934D3C">
        <w:rPr>
          <w:b/>
          <w:lang w:val="en-US"/>
        </w:rPr>
        <w:t>0.5 Post-conditions</w:t>
      </w:r>
    </w:p>
    <w:p w14:paraId="2D49B3BB" w14:textId="77777777" w:rsidR="00307205" w:rsidRPr="009046E2" w:rsidRDefault="00307205" w:rsidP="00307205">
      <w:pPr>
        <w:rPr>
          <w:lang w:val="en-US"/>
        </w:rPr>
      </w:pPr>
      <w:r w:rsidRPr="00934D3C">
        <w:rPr>
          <w:lang w:val="en-US"/>
        </w:rPr>
        <w:tab/>
      </w:r>
      <w:r w:rsidRPr="009046E2">
        <w:rPr>
          <w:lang w:val="en-US"/>
        </w:rPr>
        <w:t xml:space="preserve">1. The user receives the confirmation of the registration </w:t>
      </w:r>
      <w:r>
        <w:rPr>
          <w:lang w:val="en-US"/>
        </w:rPr>
        <w:t>in an e-mail.</w:t>
      </w:r>
      <w:r>
        <w:rPr>
          <w:lang w:val="en-US"/>
        </w:rPr>
        <w:br/>
      </w:r>
      <w:r>
        <w:rPr>
          <w:lang w:val="en-US"/>
        </w:rPr>
        <w:tab/>
        <w:t>2. The user is able to login into the website, using the given username and password.</w:t>
      </w:r>
    </w:p>
    <w:p w14:paraId="7F80DCCE" w14:textId="77777777" w:rsidR="00307205" w:rsidRPr="00934D3C" w:rsidRDefault="00307205" w:rsidP="00307205">
      <w:pPr>
        <w:pStyle w:val="Heading5"/>
        <w:ind w:left="709"/>
        <w:rPr>
          <w:b/>
          <w:lang w:val="en-US"/>
        </w:rPr>
      </w:pPr>
      <w:r w:rsidRPr="00934D3C">
        <w:rPr>
          <w:b/>
          <w:lang w:val="en-US"/>
        </w:rPr>
        <w:t>0.6 Main Scenario</w:t>
      </w:r>
    </w:p>
    <w:p w14:paraId="0DA3BCCE" w14:textId="77777777" w:rsidR="00307205" w:rsidRPr="009046E2" w:rsidRDefault="00307205" w:rsidP="00307205">
      <w:pPr>
        <w:rPr>
          <w:lang w:val="en-US"/>
        </w:rPr>
      </w:pPr>
      <w:r w:rsidRPr="00934D3C">
        <w:rPr>
          <w:lang w:val="en-US"/>
        </w:rPr>
        <w:tab/>
      </w:r>
      <w:r w:rsidRPr="009046E2">
        <w:rPr>
          <w:lang w:val="en-US"/>
        </w:rPr>
        <w:t xml:space="preserve">1. The user clicks on the </w:t>
      </w:r>
      <w:r>
        <w:rPr>
          <w:lang w:val="en-US"/>
        </w:rPr>
        <w:t>“register” button on the website</w:t>
      </w:r>
      <w:r>
        <w:rPr>
          <w:lang w:val="en-US"/>
        </w:rPr>
        <w:br/>
      </w:r>
      <w:r>
        <w:rPr>
          <w:lang w:val="en-US"/>
        </w:rPr>
        <w:tab/>
        <w:t xml:space="preserve">2. The user fills out the form with valid </w:t>
      </w:r>
      <w:commentRangeStart w:id="47"/>
      <w:r>
        <w:rPr>
          <w:lang w:val="en-US"/>
        </w:rPr>
        <w:t>credentials</w:t>
      </w:r>
      <w:commentRangeEnd w:id="47"/>
      <w:r w:rsidR="006063F9">
        <w:rPr>
          <w:rStyle w:val="CommentReference"/>
        </w:rPr>
        <w:commentReference w:id="47"/>
      </w:r>
      <w:r>
        <w:rPr>
          <w:lang w:val="en-US"/>
        </w:rPr>
        <w:br/>
      </w:r>
      <w:r>
        <w:rPr>
          <w:lang w:val="en-US"/>
        </w:rPr>
        <w:tab/>
        <w:t>3. The user clicks “submit” to submit the information and register his account</w:t>
      </w:r>
    </w:p>
    <w:p w14:paraId="5D8EE8F3" w14:textId="77777777" w:rsidR="00307205" w:rsidRDefault="00307205" w:rsidP="00307205">
      <w:pPr>
        <w:pStyle w:val="Heading5"/>
        <w:ind w:left="709"/>
        <w:rPr>
          <w:b/>
          <w:lang w:val="en-US"/>
        </w:rPr>
      </w:pPr>
      <w:r w:rsidRPr="009046E2">
        <w:rPr>
          <w:b/>
          <w:lang w:val="en-US"/>
        </w:rPr>
        <w:t>0.7 Alternative Scenarios</w:t>
      </w:r>
    </w:p>
    <w:p w14:paraId="4E8BA25F" w14:textId="77777777" w:rsidR="00307205" w:rsidRPr="001E0CB5" w:rsidRDefault="00307205" w:rsidP="00307205">
      <w:pPr>
        <w:rPr>
          <w:lang w:val="en-US"/>
        </w:rPr>
      </w:pPr>
      <w:r>
        <w:rPr>
          <w:lang w:val="en-US"/>
        </w:rPr>
        <w:tab/>
        <w:t>A) the user is not providing valid information</w:t>
      </w:r>
      <w:r>
        <w:rPr>
          <w:lang w:val="en-US"/>
        </w:rPr>
        <w:br/>
      </w:r>
      <w:r>
        <w:rPr>
          <w:lang w:val="en-US"/>
        </w:rPr>
        <w:tab/>
      </w:r>
      <w:r>
        <w:rPr>
          <w:lang w:val="en-US"/>
        </w:rPr>
        <w:tab/>
        <w:t xml:space="preserve">1. Print out error: “ information not valid”. </w:t>
      </w:r>
      <w:r>
        <w:rPr>
          <w:lang w:val="en-US"/>
        </w:rPr>
        <w:br/>
      </w:r>
      <w:r>
        <w:rPr>
          <w:lang w:val="en-US"/>
        </w:rPr>
        <w:tab/>
      </w:r>
      <w:r>
        <w:rPr>
          <w:lang w:val="en-US"/>
        </w:rPr>
        <w:tab/>
        <w:t>2. Fill out form again with valid information.</w:t>
      </w:r>
    </w:p>
    <w:p w14:paraId="5DE0E629" w14:textId="77777777" w:rsidR="00307205" w:rsidRDefault="00307205" w:rsidP="00307205">
      <w:pPr>
        <w:pStyle w:val="Heading5"/>
        <w:ind w:left="709"/>
        <w:rPr>
          <w:b/>
          <w:lang w:val="en-US"/>
        </w:rPr>
      </w:pPr>
      <w:r w:rsidRPr="009046E2">
        <w:rPr>
          <w:b/>
          <w:lang w:val="en-US"/>
        </w:rPr>
        <w:t>0.8 Special Requirements</w:t>
      </w:r>
    </w:p>
    <w:p w14:paraId="17EA8FF5" w14:textId="77777777" w:rsidR="00307205" w:rsidRPr="001E0CB5" w:rsidRDefault="00307205" w:rsidP="00307205">
      <w:pPr>
        <w:rPr>
          <w:lang w:val="en-US"/>
        </w:rPr>
      </w:pPr>
      <w:r>
        <w:rPr>
          <w:lang w:val="en-US"/>
        </w:rPr>
        <w:tab/>
        <w:t>None</w:t>
      </w:r>
    </w:p>
    <w:p w14:paraId="1CA17469" w14:textId="77777777" w:rsidR="00307205" w:rsidRDefault="00307205" w:rsidP="00307205">
      <w:pPr>
        <w:pStyle w:val="Heading5"/>
        <w:ind w:left="709"/>
        <w:rPr>
          <w:b/>
          <w:lang w:val="en-US"/>
        </w:rPr>
      </w:pPr>
      <w:r w:rsidRPr="009046E2">
        <w:rPr>
          <w:b/>
          <w:lang w:val="en-US"/>
        </w:rPr>
        <w:t>0.9 Notes</w:t>
      </w:r>
    </w:p>
    <w:p w14:paraId="78FBA1C7" w14:textId="77777777" w:rsidR="00307205" w:rsidRDefault="00307205" w:rsidP="00307205">
      <w:pPr>
        <w:rPr>
          <w:lang w:val="en-US"/>
        </w:rPr>
      </w:pPr>
      <w:r>
        <w:rPr>
          <w:lang w:val="en-US"/>
        </w:rPr>
        <w:tab/>
        <w:t xml:space="preserve">Link facebook account? </w:t>
      </w:r>
      <w:r>
        <w:rPr>
          <w:lang w:val="en-US"/>
        </w:rPr>
        <w:br/>
      </w:r>
      <w:r>
        <w:rPr>
          <w:lang w:val="en-US"/>
        </w:rPr>
        <w:tab/>
        <w:t>The user is responsible for keeping his username, and password.</w:t>
      </w:r>
    </w:p>
    <w:p w14:paraId="687A53FD" w14:textId="77777777" w:rsidR="00307205" w:rsidRDefault="00307205" w:rsidP="00307205">
      <w:pPr>
        <w:pStyle w:val="Heading4"/>
        <w:rPr>
          <w:lang w:val="en-US"/>
        </w:rPr>
      </w:pPr>
      <w:bookmarkStart w:id="48" w:name="_Toc400611417"/>
      <w:r>
        <w:rPr>
          <w:lang w:val="en-US"/>
        </w:rPr>
        <w:t>1</w:t>
      </w:r>
      <w:r w:rsidR="005F195D">
        <w:rPr>
          <w:lang w:val="en-US"/>
        </w:rPr>
        <w:t>6</w:t>
      </w:r>
      <w:r>
        <w:rPr>
          <w:lang w:val="en-US"/>
        </w:rPr>
        <w:t>. login on the website as a registered user</w:t>
      </w:r>
      <w:bookmarkEnd w:id="48"/>
    </w:p>
    <w:p w14:paraId="37F50520" w14:textId="77777777"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14:paraId="4DD26BE6" w14:textId="77777777"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14:paraId="1C823724" w14:textId="77777777" w:rsidR="00307205" w:rsidRDefault="00307205" w:rsidP="00307205">
      <w:pPr>
        <w:pStyle w:val="Heading5"/>
        <w:ind w:left="709"/>
        <w:rPr>
          <w:b/>
          <w:lang w:val="en-US"/>
        </w:rPr>
      </w:pPr>
      <w:r w:rsidRPr="009046E2">
        <w:rPr>
          <w:b/>
          <w:lang w:val="en-US"/>
        </w:rPr>
        <w:t>0.2 Description</w:t>
      </w:r>
    </w:p>
    <w:p w14:paraId="4A8A18B9" w14:textId="77777777" w:rsidR="00307205" w:rsidRPr="009046E2" w:rsidRDefault="00307205" w:rsidP="00307205">
      <w:pPr>
        <w:ind w:left="705"/>
        <w:rPr>
          <w:lang w:val="en-US"/>
        </w:rPr>
      </w:pPr>
      <w:r>
        <w:rPr>
          <w:lang w:val="en-US"/>
        </w:rPr>
        <w:t xml:space="preserve">As a user I want to be able to log in to my personal account. </w:t>
      </w:r>
    </w:p>
    <w:p w14:paraId="2EE35756" w14:textId="77777777" w:rsidR="00307205" w:rsidRDefault="00307205" w:rsidP="00307205">
      <w:pPr>
        <w:pStyle w:val="Heading5"/>
        <w:ind w:left="709"/>
        <w:rPr>
          <w:b/>
          <w:lang w:val="en-US"/>
        </w:rPr>
      </w:pPr>
      <w:r w:rsidRPr="009046E2">
        <w:rPr>
          <w:b/>
          <w:lang w:val="en-US"/>
        </w:rPr>
        <w:t>0.3 Trigger</w:t>
      </w:r>
    </w:p>
    <w:p w14:paraId="629A47D2" w14:textId="77777777" w:rsidR="00307205" w:rsidRPr="009046E2" w:rsidRDefault="00307205" w:rsidP="00307205">
      <w:pPr>
        <w:rPr>
          <w:lang w:val="en-US"/>
        </w:rPr>
      </w:pPr>
      <w:r>
        <w:rPr>
          <w:lang w:val="en-US"/>
        </w:rPr>
        <w:tab/>
        <w:t>Click on the “login” button on the website.</w:t>
      </w:r>
    </w:p>
    <w:p w14:paraId="53C22B5D" w14:textId="77777777" w:rsidR="00307205" w:rsidRPr="009B1355" w:rsidRDefault="00307205" w:rsidP="00307205">
      <w:pPr>
        <w:pStyle w:val="Heading5"/>
        <w:ind w:left="709"/>
        <w:rPr>
          <w:b/>
          <w:lang w:val="en-US"/>
        </w:rPr>
      </w:pPr>
      <w:r w:rsidRPr="009B1355">
        <w:rPr>
          <w:b/>
          <w:lang w:val="en-US"/>
        </w:rPr>
        <w:t>0.4 Pre-conditions</w:t>
      </w:r>
    </w:p>
    <w:p w14:paraId="5B067416" w14:textId="77777777" w:rsidR="00307205" w:rsidRPr="009046E2" w:rsidRDefault="00307205" w:rsidP="00307205">
      <w:pPr>
        <w:ind w:left="705"/>
        <w:rPr>
          <w:lang w:val="en-US"/>
        </w:rPr>
      </w:pPr>
      <w:r>
        <w:rPr>
          <w:lang w:val="en-US"/>
        </w:rPr>
        <w:t>0. The user has access to the internet.</w:t>
      </w:r>
      <w:r>
        <w:rPr>
          <w:lang w:val="en-US"/>
        </w:rPr>
        <w:br/>
      </w:r>
      <w:r>
        <w:rPr>
          <w:lang w:val="en-US"/>
        </w:rPr>
        <w:tab/>
        <w:t xml:space="preserve">1. The user still owns his login credentials. </w:t>
      </w:r>
    </w:p>
    <w:p w14:paraId="21A06003" w14:textId="77777777" w:rsidR="00307205" w:rsidRPr="009B1355" w:rsidRDefault="00307205" w:rsidP="00307205">
      <w:pPr>
        <w:pStyle w:val="Heading5"/>
        <w:ind w:left="709"/>
        <w:rPr>
          <w:b/>
          <w:lang w:val="en-US"/>
        </w:rPr>
      </w:pPr>
      <w:r w:rsidRPr="009B1355">
        <w:rPr>
          <w:b/>
          <w:lang w:val="en-US"/>
        </w:rPr>
        <w:t>0.5 Post-conditions</w:t>
      </w:r>
    </w:p>
    <w:p w14:paraId="20901BC6" w14:textId="77777777" w:rsidR="00307205" w:rsidRPr="009046E2" w:rsidRDefault="00307205" w:rsidP="00307205">
      <w:pPr>
        <w:rPr>
          <w:lang w:val="en-US"/>
        </w:rPr>
      </w:pPr>
      <w:r w:rsidRPr="009B1355">
        <w:rPr>
          <w:lang w:val="en-US"/>
        </w:rPr>
        <w:tab/>
      </w:r>
      <w:r>
        <w:rPr>
          <w:lang w:val="en-US"/>
        </w:rPr>
        <w:t>1. The user is logged in to the website and has access to his personal profile</w:t>
      </w:r>
    </w:p>
    <w:p w14:paraId="538635BF" w14:textId="77777777" w:rsidR="00307205" w:rsidRPr="009B1355" w:rsidRDefault="00307205" w:rsidP="00307205">
      <w:pPr>
        <w:pStyle w:val="Heading5"/>
        <w:ind w:left="709"/>
        <w:rPr>
          <w:b/>
          <w:lang w:val="en-US"/>
        </w:rPr>
      </w:pPr>
      <w:r w:rsidRPr="009B1355">
        <w:rPr>
          <w:b/>
          <w:lang w:val="en-US"/>
        </w:rPr>
        <w:lastRenderedPageBreak/>
        <w:t>0.6 Main Scenario</w:t>
      </w:r>
    </w:p>
    <w:p w14:paraId="5EC8D0C7" w14:textId="77777777" w:rsidR="00307205" w:rsidRPr="009046E2" w:rsidRDefault="00307205" w:rsidP="00307205">
      <w:pPr>
        <w:ind w:left="705"/>
        <w:rPr>
          <w:lang w:val="en-US"/>
        </w:rPr>
      </w:pPr>
      <w:r w:rsidRPr="009046E2">
        <w:rPr>
          <w:lang w:val="en-US"/>
        </w:rPr>
        <w:t>1</w:t>
      </w:r>
      <w:r>
        <w:rPr>
          <w:lang w:val="en-US"/>
        </w:rPr>
        <w:t>. The user enters his password and username on the website.</w:t>
      </w:r>
      <w:r>
        <w:rPr>
          <w:lang w:val="en-US"/>
        </w:rPr>
        <w:tab/>
      </w:r>
      <w:r>
        <w:rPr>
          <w:lang w:val="en-US"/>
        </w:rPr>
        <w:br/>
        <w:t>2. System prompts the user to the login successful page.</w:t>
      </w:r>
      <w:r>
        <w:rPr>
          <w:lang w:val="en-US"/>
        </w:rPr>
        <w:br/>
      </w:r>
      <w:r>
        <w:rPr>
          <w:lang w:val="en-US"/>
        </w:rPr>
        <w:tab/>
      </w:r>
    </w:p>
    <w:p w14:paraId="58FE4DD0" w14:textId="77777777" w:rsidR="00307205" w:rsidRDefault="00307205" w:rsidP="00307205">
      <w:pPr>
        <w:pStyle w:val="Heading5"/>
        <w:ind w:left="709"/>
        <w:rPr>
          <w:b/>
          <w:lang w:val="en-US"/>
        </w:rPr>
      </w:pPr>
      <w:r w:rsidRPr="009046E2">
        <w:rPr>
          <w:b/>
          <w:lang w:val="en-US"/>
        </w:rPr>
        <w:t>0.7 Alternative Scenarios</w:t>
      </w:r>
    </w:p>
    <w:p w14:paraId="2EFC1781" w14:textId="77777777" w:rsidR="00307205" w:rsidRPr="001E0CB5" w:rsidRDefault="00307205" w:rsidP="00307205">
      <w:pPr>
        <w:rPr>
          <w:lang w:val="en-US"/>
        </w:rPr>
      </w:pPr>
      <w:r>
        <w:rPr>
          <w:lang w:val="en-US"/>
        </w:rPr>
        <w:tab/>
        <w:t>A) the user is not entering a valid username and/ or password</w:t>
      </w:r>
      <w:r>
        <w:rPr>
          <w:lang w:val="en-US"/>
        </w:rPr>
        <w:br/>
      </w:r>
      <w:r>
        <w:rPr>
          <w:lang w:val="en-US"/>
        </w:rPr>
        <w:tab/>
      </w:r>
      <w:r>
        <w:rPr>
          <w:lang w:val="en-US"/>
        </w:rPr>
        <w:tab/>
        <w:t xml:space="preserve">1. Print out error: “ password/ username not valid”. </w:t>
      </w:r>
      <w:r>
        <w:rPr>
          <w:lang w:val="en-US"/>
        </w:rPr>
        <w:br/>
      </w:r>
      <w:r>
        <w:rPr>
          <w:lang w:val="en-US"/>
        </w:rPr>
        <w:tab/>
      </w:r>
      <w:r>
        <w:rPr>
          <w:lang w:val="en-US"/>
        </w:rPr>
        <w:tab/>
        <w:t>2. Ask if he wants to reset password.</w:t>
      </w:r>
    </w:p>
    <w:p w14:paraId="181E7BC5" w14:textId="77777777" w:rsidR="00307205" w:rsidRDefault="00307205" w:rsidP="00307205">
      <w:pPr>
        <w:pStyle w:val="Heading5"/>
        <w:ind w:left="709"/>
        <w:rPr>
          <w:b/>
          <w:lang w:val="en-US"/>
        </w:rPr>
      </w:pPr>
      <w:r w:rsidRPr="009046E2">
        <w:rPr>
          <w:b/>
          <w:lang w:val="en-US"/>
        </w:rPr>
        <w:t>0.8 Special Requirements</w:t>
      </w:r>
    </w:p>
    <w:p w14:paraId="647EE81D" w14:textId="77777777" w:rsidR="00307205" w:rsidRPr="001E0CB5" w:rsidRDefault="00307205" w:rsidP="00307205">
      <w:pPr>
        <w:rPr>
          <w:lang w:val="en-US"/>
        </w:rPr>
      </w:pPr>
      <w:r>
        <w:rPr>
          <w:lang w:val="en-US"/>
        </w:rPr>
        <w:tab/>
        <w:t>None</w:t>
      </w:r>
    </w:p>
    <w:p w14:paraId="739B9F89" w14:textId="77777777" w:rsidR="00307205" w:rsidRDefault="00307205" w:rsidP="00307205">
      <w:pPr>
        <w:pStyle w:val="Heading5"/>
        <w:ind w:left="709"/>
        <w:rPr>
          <w:b/>
          <w:lang w:val="en-US"/>
        </w:rPr>
      </w:pPr>
      <w:r w:rsidRPr="009046E2">
        <w:rPr>
          <w:b/>
          <w:lang w:val="en-US"/>
        </w:rPr>
        <w:t>0.9 Notes</w:t>
      </w:r>
    </w:p>
    <w:p w14:paraId="34444667" w14:textId="77777777" w:rsidR="00307205" w:rsidRDefault="00307205" w:rsidP="00307205">
      <w:pPr>
        <w:rPr>
          <w:lang w:val="en-US"/>
        </w:rPr>
      </w:pPr>
      <w:r>
        <w:rPr>
          <w:lang w:val="en-US"/>
        </w:rPr>
        <w:tab/>
        <w:t>None</w:t>
      </w:r>
    </w:p>
    <w:p w14:paraId="3A4DAC2B" w14:textId="77777777" w:rsidR="009B1355" w:rsidRPr="009B1355" w:rsidRDefault="009B1355" w:rsidP="009B1355">
      <w:pPr>
        <w:rPr>
          <w:lang w:val="en-US"/>
        </w:rPr>
      </w:pPr>
    </w:p>
    <w:p w14:paraId="50D2C3CA" w14:textId="77777777" w:rsidR="00307205" w:rsidRDefault="005F195D" w:rsidP="00307205">
      <w:pPr>
        <w:pStyle w:val="Heading4"/>
        <w:rPr>
          <w:lang w:val="en-US"/>
        </w:rPr>
      </w:pPr>
      <w:bookmarkStart w:id="49" w:name="_Toc400611418"/>
      <w:r>
        <w:rPr>
          <w:lang w:val="en-US"/>
        </w:rPr>
        <w:t>17</w:t>
      </w:r>
      <w:r w:rsidR="00307205">
        <w:rPr>
          <w:lang w:val="en-US"/>
        </w:rPr>
        <w:t>. Send PM to an user( as a registered user)</w:t>
      </w:r>
      <w:bookmarkEnd w:id="49"/>
    </w:p>
    <w:p w14:paraId="40ADF1E0" w14:textId="77777777"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14:paraId="6C2501E1" w14:textId="77777777"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14:paraId="62C5F6F8" w14:textId="77777777" w:rsidR="00307205" w:rsidRDefault="00307205" w:rsidP="00307205">
      <w:pPr>
        <w:pStyle w:val="Heading5"/>
        <w:ind w:left="709"/>
        <w:rPr>
          <w:b/>
          <w:lang w:val="en-US"/>
        </w:rPr>
      </w:pPr>
      <w:r w:rsidRPr="009046E2">
        <w:rPr>
          <w:b/>
          <w:lang w:val="en-US"/>
        </w:rPr>
        <w:t>0.2 Description</w:t>
      </w:r>
    </w:p>
    <w:p w14:paraId="5FA06707" w14:textId="77777777" w:rsidR="00307205" w:rsidRPr="009046E2" w:rsidRDefault="00307205" w:rsidP="00307205">
      <w:pPr>
        <w:ind w:left="705"/>
        <w:rPr>
          <w:lang w:val="en-US"/>
        </w:rPr>
      </w:pPr>
      <w:r>
        <w:rPr>
          <w:lang w:val="en-US"/>
        </w:rPr>
        <w:t>As a user I might have questions about a room/ person. The question is not answered by the public question system ( See use-case 11.)</w:t>
      </w:r>
    </w:p>
    <w:p w14:paraId="279D56B4" w14:textId="77777777" w:rsidR="00307205" w:rsidRDefault="00307205" w:rsidP="00307205">
      <w:pPr>
        <w:pStyle w:val="Heading5"/>
        <w:ind w:left="709"/>
        <w:rPr>
          <w:b/>
          <w:lang w:val="en-US"/>
        </w:rPr>
      </w:pPr>
      <w:r w:rsidRPr="009046E2">
        <w:rPr>
          <w:b/>
          <w:lang w:val="en-US"/>
        </w:rPr>
        <w:t>0.3 Trigger</w:t>
      </w:r>
    </w:p>
    <w:p w14:paraId="5A140517" w14:textId="77777777" w:rsidR="00307205" w:rsidRPr="009046E2" w:rsidRDefault="00307205" w:rsidP="00307205">
      <w:pPr>
        <w:rPr>
          <w:lang w:val="en-US"/>
        </w:rPr>
      </w:pPr>
      <w:r>
        <w:rPr>
          <w:lang w:val="en-US"/>
        </w:rPr>
        <w:tab/>
        <w:t xml:space="preserve">Click on the “ask question” button. </w:t>
      </w:r>
    </w:p>
    <w:p w14:paraId="4D142B0E" w14:textId="77777777" w:rsidR="00307205" w:rsidRPr="0011175B" w:rsidRDefault="00307205" w:rsidP="00307205">
      <w:pPr>
        <w:pStyle w:val="Heading5"/>
        <w:ind w:left="709"/>
        <w:rPr>
          <w:b/>
          <w:lang w:val="en-US"/>
        </w:rPr>
      </w:pPr>
      <w:r w:rsidRPr="0011175B">
        <w:rPr>
          <w:b/>
          <w:lang w:val="en-US"/>
        </w:rPr>
        <w:t>0.4 Pre-conditions</w:t>
      </w:r>
    </w:p>
    <w:p w14:paraId="19C4A0EA" w14:textId="77777777" w:rsidR="00307205" w:rsidRPr="00DA6E61" w:rsidRDefault="00307205" w:rsidP="00307205">
      <w:pPr>
        <w:ind w:left="705"/>
        <w:rPr>
          <w:lang w:val="en-US"/>
        </w:rPr>
      </w:pPr>
      <w:r>
        <w:rPr>
          <w:lang w:val="en-US"/>
        </w:rPr>
        <w:t>0. The user has access to the internet.</w:t>
      </w:r>
      <w:r>
        <w:rPr>
          <w:lang w:val="en-US"/>
        </w:rPr>
        <w:br/>
        <w:t>1. The user clicked on an ad.</w:t>
      </w:r>
      <w:r>
        <w:rPr>
          <w:lang w:val="en-US"/>
        </w:rPr>
        <w:br/>
        <w:t>2. The user is logged in to the webpage</w:t>
      </w:r>
    </w:p>
    <w:p w14:paraId="275DE8E8" w14:textId="77777777" w:rsidR="00307205" w:rsidRPr="00DA6E61" w:rsidRDefault="00307205" w:rsidP="00307205">
      <w:pPr>
        <w:pStyle w:val="Heading5"/>
        <w:ind w:firstLine="705"/>
        <w:rPr>
          <w:b/>
          <w:lang w:val="en-US"/>
        </w:rPr>
      </w:pPr>
      <w:r w:rsidRPr="00DA6E61">
        <w:rPr>
          <w:b/>
          <w:lang w:val="en-US"/>
        </w:rPr>
        <w:t>0.5 Post-conditions</w:t>
      </w:r>
    </w:p>
    <w:p w14:paraId="58BCD316" w14:textId="77777777" w:rsidR="00307205" w:rsidRPr="009046E2" w:rsidRDefault="00307205" w:rsidP="00307205">
      <w:pPr>
        <w:ind w:left="705"/>
        <w:rPr>
          <w:lang w:val="en-US"/>
        </w:rPr>
      </w:pPr>
      <w:r>
        <w:rPr>
          <w:lang w:val="en-US"/>
        </w:rPr>
        <w:t xml:space="preserve">1. The user was able to send a message to the owner of the ad.  </w:t>
      </w:r>
      <w:r>
        <w:rPr>
          <w:lang w:val="en-US"/>
        </w:rPr>
        <w:br/>
      </w:r>
      <w:r>
        <w:rPr>
          <w:lang w:val="en-US"/>
        </w:rPr>
        <w:tab/>
      </w:r>
    </w:p>
    <w:p w14:paraId="5EFAE5C8" w14:textId="77777777" w:rsidR="00307205" w:rsidRPr="0011175B" w:rsidRDefault="00307205" w:rsidP="00307205">
      <w:pPr>
        <w:pStyle w:val="Heading5"/>
        <w:ind w:left="709"/>
        <w:rPr>
          <w:b/>
          <w:lang w:val="en-US"/>
        </w:rPr>
      </w:pPr>
      <w:r w:rsidRPr="0011175B">
        <w:rPr>
          <w:b/>
          <w:lang w:val="en-US"/>
        </w:rPr>
        <w:t>0.6 Main Scenario</w:t>
      </w:r>
    </w:p>
    <w:p w14:paraId="5A4E0DFC" w14:textId="77777777" w:rsidR="00307205" w:rsidRPr="009046E2" w:rsidRDefault="00307205" w:rsidP="00307205">
      <w:pPr>
        <w:ind w:left="705"/>
        <w:rPr>
          <w:lang w:val="en-US"/>
        </w:rPr>
      </w:pPr>
      <w:r>
        <w:rPr>
          <w:lang w:val="en-US"/>
        </w:rPr>
        <w:t>1. The user clicked on an ad/ or a user.</w:t>
      </w:r>
      <w:r>
        <w:rPr>
          <w:lang w:val="en-US"/>
        </w:rPr>
        <w:br/>
        <w:t>2. The user clicks on “send PM” button</w:t>
      </w:r>
      <w:r>
        <w:rPr>
          <w:lang w:val="en-US"/>
        </w:rPr>
        <w:br/>
        <w:t>3. System prompts the user to “send message” page.</w:t>
      </w:r>
      <w:r>
        <w:rPr>
          <w:lang w:val="en-US"/>
        </w:rPr>
        <w:br/>
        <w:t>3. The user can freely write his question to the owner of the ad. The user can choose if he wants a copy of the message to his email or not.</w:t>
      </w:r>
      <w:r>
        <w:rPr>
          <w:lang w:val="en-US"/>
        </w:rPr>
        <w:br/>
        <w:t>4. The user clicks on “send” button.</w:t>
      </w:r>
      <w:r>
        <w:rPr>
          <w:lang w:val="en-US"/>
        </w:rPr>
        <w:br/>
        <w:t>5. System prompts the user to “message successfully sent” page.</w:t>
      </w:r>
      <w:r>
        <w:rPr>
          <w:lang w:val="en-US"/>
        </w:rPr>
        <w:br/>
      </w:r>
    </w:p>
    <w:p w14:paraId="7F7B5EB3" w14:textId="77777777" w:rsidR="00307205" w:rsidRDefault="00307205" w:rsidP="00307205">
      <w:pPr>
        <w:pStyle w:val="Heading5"/>
        <w:ind w:left="709"/>
        <w:rPr>
          <w:b/>
          <w:lang w:val="en-US"/>
        </w:rPr>
      </w:pPr>
      <w:r w:rsidRPr="009046E2">
        <w:rPr>
          <w:b/>
          <w:lang w:val="en-US"/>
        </w:rPr>
        <w:t>0.7 Alternative Scenarios</w:t>
      </w:r>
    </w:p>
    <w:p w14:paraId="3AECF748" w14:textId="77777777" w:rsidR="00307205" w:rsidRPr="001E0CB5" w:rsidRDefault="00307205" w:rsidP="00307205">
      <w:pPr>
        <w:rPr>
          <w:lang w:val="en-US"/>
        </w:rPr>
      </w:pPr>
      <w:r>
        <w:rPr>
          <w:lang w:val="en-US"/>
        </w:rPr>
        <w:tab/>
        <w:t>None</w:t>
      </w:r>
    </w:p>
    <w:p w14:paraId="2FD7618B" w14:textId="77777777" w:rsidR="00307205" w:rsidRDefault="00307205" w:rsidP="00307205">
      <w:pPr>
        <w:pStyle w:val="Heading5"/>
        <w:ind w:left="709"/>
        <w:rPr>
          <w:b/>
          <w:lang w:val="en-US"/>
        </w:rPr>
      </w:pPr>
      <w:r w:rsidRPr="009046E2">
        <w:rPr>
          <w:b/>
          <w:lang w:val="en-US"/>
        </w:rPr>
        <w:lastRenderedPageBreak/>
        <w:t>0.8 Special Requirements</w:t>
      </w:r>
    </w:p>
    <w:p w14:paraId="74C5E9E9" w14:textId="77777777" w:rsidR="00307205" w:rsidRPr="001E0CB5" w:rsidRDefault="00307205" w:rsidP="00307205">
      <w:pPr>
        <w:rPr>
          <w:lang w:val="en-US"/>
        </w:rPr>
      </w:pPr>
      <w:r>
        <w:rPr>
          <w:lang w:val="en-US"/>
        </w:rPr>
        <w:tab/>
        <w:t>None</w:t>
      </w:r>
    </w:p>
    <w:p w14:paraId="67AB765E" w14:textId="77777777" w:rsidR="00307205" w:rsidRDefault="00307205" w:rsidP="00307205">
      <w:pPr>
        <w:pStyle w:val="Heading5"/>
        <w:ind w:left="709"/>
        <w:rPr>
          <w:b/>
          <w:lang w:val="en-US"/>
        </w:rPr>
      </w:pPr>
      <w:r w:rsidRPr="009046E2">
        <w:rPr>
          <w:b/>
          <w:lang w:val="en-US"/>
        </w:rPr>
        <w:t>0.9 Notes</w:t>
      </w:r>
    </w:p>
    <w:p w14:paraId="37E8F58D" w14:textId="77777777" w:rsidR="00307205" w:rsidRDefault="00307205" w:rsidP="00307205">
      <w:pPr>
        <w:rPr>
          <w:lang w:val="en-US"/>
        </w:rPr>
      </w:pPr>
      <w:r>
        <w:rPr>
          <w:lang w:val="en-US"/>
        </w:rPr>
        <w:tab/>
        <w:t>How should the form look exactly?</w:t>
      </w:r>
    </w:p>
    <w:p w14:paraId="7F20F04B" w14:textId="77777777" w:rsidR="00C90914" w:rsidRDefault="00C90914" w:rsidP="009C57D9">
      <w:pPr>
        <w:rPr>
          <w:lang w:val="en-US"/>
        </w:rPr>
      </w:pPr>
    </w:p>
    <w:p w14:paraId="2DAF77CA" w14:textId="77777777" w:rsidR="00604341" w:rsidRDefault="005F195D" w:rsidP="00604341">
      <w:pPr>
        <w:pStyle w:val="Heading4"/>
        <w:rPr>
          <w:lang w:val="en-US"/>
        </w:rPr>
      </w:pPr>
      <w:bookmarkStart w:id="50" w:name="_Toc400611420"/>
      <w:r>
        <w:rPr>
          <w:lang w:val="en-US"/>
        </w:rPr>
        <w:t>18</w:t>
      </w:r>
      <w:r w:rsidR="00604341">
        <w:rPr>
          <w:lang w:val="en-US"/>
        </w:rPr>
        <w:t>. forgot username/password as a-registered user</w:t>
      </w:r>
      <w:bookmarkEnd w:id="50"/>
      <w:r w:rsidR="00604341">
        <w:rPr>
          <w:lang w:val="en-US"/>
        </w:rPr>
        <w:t xml:space="preserve"> </w:t>
      </w:r>
    </w:p>
    <w:p w14:paraId="3F9354AD" w14:textId="77777777" w:rsidR="00604341" w:rsidRPr="009046E2" w:rsidRDefault="00604341" w:rsidP="00604341">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14:paraId="122457F4" w14:textId="77777777" w:rsidR="00604341" w:rsidRDefault="00604341" w:rsidP="00604341">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14:paraId="174EDCB9" w14:textId="77777777" w:rsidR="00604341" w:rsidRDefault="00604341" w:rsidP="00604341">
      <w:pPr>
        <w:pStyle w:val="Heading5"/>
        <w:ind w:left="709"/>
        <w:rPr>
          <w:b/>
          <w:lang w:val="en-US"/>
        </w:rPr>
      </w:pPr>
      <w:r w:rsidRPr="009046E2">
        <w:rPr>
          <w:b/>
          <w:lang w:val="en-US"/>
        </w:rPr>
        <w:t>0.2 Description</w:t>
      </w:r>
    </w:p>
    <w:p w14:paraId="477657B5" w14:textId="77777777" w:rsidR="00604341" w:rsidRPr="009046E2" w:rsidRDefault="003B3541" w:rsidP="00604341">
      <w:pPr>
        <w:ind w:left="705"/>
        <w:rPr>
          <w:lang w:val="en-US"/>
        </w:rPr>
      </w:pPr>
      <w:r>
        <w:rPr>
          <w:lang w:val="en-US"/>
        </w:rPr>
        <w:t xml:space="preserve">As a user I want to be able to retrieve my password/ username to my account. </w:t>
      </w:r>
    </w:p>
    <w:p w14:paraId="220FA4EE" w14:textId="77777777" w:rsidR="00604341" w:rsidRDefault="00604341" w:rsidP="00604341">
      <w:pPr>
        <w:pStyle w:val="Heading5"/>
        <w:ind w:left="709"/>
        <w:rPr>
          <w:b/>
          <w:lang w:val="en-US"/>
        </w:rPr>
      </w:pPr>
      <w:r w:rsidRPr="009046E2">
        <w:rPr>
          <w:b/>
          <w:lang w:val="en-US"/>
        </w:rPr>
        <w:t>0.3 Trigger</w:t>
      </w:r>
    </w:p>
    <w:p w14:paraId="4D3700B2" w14:textId="77777777" w:rsidR="00604341" w:rsidRPr="009046E2" w:rsidRDefault="00604341" w:rsidP="00604341">
      <w:pPr>
        <w:rPr>
          <w:lang w:val="en-US"/>
        </w:rPr>
      </w:pPr>
      <w:r>
        <w:rPr>
          <w:lang w:val="en-US"/>
        </w:rPr>
        <w:tab/>
        <w:t>Click on the “</w:t>
      </w:r>
      <w:r w:rsidR="003B3541">
        <w:rPr>
          <w:lang w:val="en-US"/>
        </w:rPr>
        <w:t>forgot username/password</w:t>
      </w:r>
      <w:r>
        <w:rPr>
          <w:lang w:val="en-US"/>
        </w:rPr>
        <w:t>” button on the website.</w:t>
      </w:r>
    </w:p>
    <w:p w14:paraId="52229C62" w14:textId="77777777" w:rsidR="00604341" w:rsidRPr="0011175B" w:rsidRDefault="00604341" w:rsidP="00604341">
      <w:pPr>
        <w:pStyle w:val="Heading5"/>
        <w:ind w:left="709"/>
        <w:rPr>
          <w:b/>
          <w:lang w:val="en-US"/>
        </w:rPr>
      </w:pPr>
      <w:r w:rsidRPr="0011175B">
        <w:rPr>
          <w:b/>
          <w:lang w:val="en-US"/>
        </w:rPr>
        <w:t>0.4 Pre-conditions</w:t>
      </w:r>
    </w:p>
    <w:p w14:paraId="14D62EC6" w14:textId="77777777" w:rsidR="00604341" w:rsidRPr="009046E2" w:rsidRDefault="00604341" w:rsidP="00604341">
      <w:pPr>
        <w:ind w:left="705"/>
        <w:rPr>
          <w:lang w:val="en-US"/>
        </w:rPr>
      </w:pPr>
      <w:r>
        <w:rPr>
          <w:lang w:val="en-US"/>
        </w:rPr>
        <w:t>0. The user has access to the internet.</w:t>
      </w:r>
      <w:r>
        <w:rPr>
          <w:lang w:val="en-US"/>
        </w:rPr>
        <w:br/>
      </w:r>
      <w:r w:rsidRPr="009046E2">
        <w:rPr>
          <w:lang w:val="en-US"/>
        </w:rPr>
        <w:t xml:space="preserve">1. </w:t>
      </w:r>
      <w:r w:rsidR="003B3541">
        <w:rPr>
          <w:lang w:val="en-US"/>
        </w:rPr>
        <w:t>The user registered an account on the website.</w:t>
      </w:r>
      <w:r w:rsidRPr="009046E2">
        <w:rPr>
          <w:lang w:val="en-US"/>
        </w:rPr>
        <w:t xml:space="preserve"> </w:t>
      </w:r>
      <w:r>
        <w:rPr>
          <w:lang w:val="en-US"/>
        </w:rPr>
        <w:br/>
      </w:r>
      <w:r>
        <w:rPr>
          <w:lang w:val="en-US"/>
        </w:rPr>
        <w:tab/>
        <w:t>2. User forgot his password/</w:t>
      </w:r>
      <w:r w:rsidR="003B3541">
        <w:rPr>
          <w:lang w:val="en-US"/>
        </w:rPr>
        <w:t>username</w:t>
      </w:r>
      <w:r>
        <w:rPr>
          <w:lang w:val="en-US"/>
        </w:rPr>
        <w:t xml:space="preserve"> </w:t>
      </w:r>
      <w:r>
        <w:rPr>
          <w:lang w:val="en-US"/>
        </w:rPr>
        <w:br/>
        <w:t xml:space="preserve">3. The User </w:t>
      </w:r>
      <w:commentRangeStart w:id="51"/>
      <w:r>
        <w:rPr>
          <w:lang w:val="en-US"/>
        </w:rPr>
        <w:t xml:space="preserve">HAS TO HAVE </w:t>
      </w:r>
      <w:commentRangeEnd w:id="51"/>
      <w:r w:rsidR="00C5655C">
        <w:rPr>
          <w:rStyle w:val="CommentReference"/>
        </w:rPr>
        <w:commentReference w:id="51"/>
      </w:r>
      <w:r>
        <w:rPr>
          <w:lang w:val="en-US"/>
        </w:rPr>
        <w:t>his e-mail address.</w:t>
      </w:r>
      <w:r>
        <w:rPr>
          <w:lang w:val="en-US"/>
        </w:rPr>
        <w:br/>
      </w:r>
      <w:r>
        <w:rPr>
          <w:lang w:val="en-US"/>
        </w:rPr>
        <w:tab/>
      </w:r>
    </w:p>
    <w:p w14:paraId="77CD2D3B" w14:textId="77777777" w:rsidR="00604341" w:rsidRPr="0011175B" w:rsidRDefault="00604341" w:rsidP="00604341">
      <w:pPr>
        <w:pStyle w:val="Heading5"/>
        <w:ind w:left="709"/>
        <w:rPr>
          <w:b/>
          <w:lang w:val="en-US"/>
        </w:rPr>
      </w:pPr>
      <w:r w:rsidRPr="0011175B">
        <w:rPr>
          <w:b/>
          <w:lang w:val="en-US"/>
        </w:rPr>
        <w:t>0.5 Post-conditions</w:t>
      </w:r>
    </w:p>
    <w:p w14:paraId="154D1F55" w14:textId="77777777" w:rsidR="00604341" w:rsidRPr="009046E2" w:rsidRDefault="00604341" w:rsidP="00604341">
      <w:pPr>
        <w:rPr>
          <w:lang w:val="en-US"/>
        </w:rPr>
      </w:pPr>
      <w:r w:rsidRPr="0011175B">
        <w:rPr>
          <w:lang w:val="en-US"/>
        </w:rPr>
        <w:tab/>
      </w:r>
      <w:r w:rsidRPr="009046E2">
        <w:rPr>
          <w:lang w:val="en-US"/>
        </w:rPr>
        <w:t xml:space="preserve">1. </w:t>
      </w:r>
      <w:r>
        <w:rPr>
          <w:lang w:val="en-US"/>
        </w:rPr>
        <w:t xml:space="preserve">The user receives an e-mail with the </w:t>
      </w:r>
      <w:r w:rsidR="00145708">
        <w:rPr>
          <w:lang w:val="en-US"/>
        </w:rPr>
        <w:t>information to his account</w:t>
      </w:r>
      <w:r>
        <w:rPr>
          <w:lang w:val="en-US"/>
        </w:rPr>
        <w:t>.</w:t>
      </w:r>
      <w:r>
        <w:rPr>
          <w:lang w:val="en-US"/>
        </w:rPr>
        <w:br/>
      </w:r>
      <w:r>
        <w:rPr>
          <w:lang w:val="en-US"/>
        </w:rPr>
        <w:tab/>
      </w:r>
    </w:p>
    <w:p w14:paraId="4AB7ACC3" w14:textId="77777777" w:rsidR="00604341" w:rsidRPr="0011175B" w:rsidRDefault="00604341" w:rsidP="00604341">
      <w:pPr>
        <w:pStyle w:val="Heading5"/>
        <w:ind w:left="709"/>
        <w:rPr>
          <w:b/>
          <w:lang w:val="en-US"/>
        </w:rPr>
      </w:pPr>
      <w:r w:rsidRPr="0011175B">
        <w:rPr>
          <w:b/>
          <w:lang w:val="en-US"/>
        </w:rPr>
        <w:t>0.6 Main Scenario</w:t>
      </w:r>
    </w:p>
    <w:p w14:paraId="036B871D" w14:textId="77777777" w:rsidR="00604341" w:rsidRPr="009046E2" w:rsidRDefault="00604341" w:rsidP="00604341">
      <w:pPr>
        <w:ind w:left="705"/>
        <w:rPr>
          <w:lang w:val="en-US"/>
        </w:rPr>
      </w:pPr>
      <w:r w:rsidRPr="009046E2">
        <w:rPr>
          <w:lang w:val="en-US"/>
        </w:rPr>
        <w:t xml:space="preserve">1. </w:t>
      </w:r>
      <w:r>
        <w:rPr>
          <w:lang w:val="en-US"/>
        </w:rPr>
        <w:t>The user clicks on the “</w:t>
      </w:r>
      <w:r w:rsidR="004100C4">
        <w:rPr>
          <w:lang w:val="en-US"/>
        </w:rPr>
        <w:t>forgot username/password</w:t>
      </w:r>
      <w:r>
        <w:rPr>
          <w:lang w:val="en-US"/>
        </w:rPr>
        <w:t>” button.</w:t>
      </w:r>
      <w:r>
        <w:rPr>
          <w:lang w:val="en-US"/>
        </w:rPr>
        <w:br/>
        <w:t xml:space="preserve">2. System prompts user to the </w:t>
      </w:r>
      <w:r w:rsidR="004100C4">
        <w:rPr>
          <w:lang w:val="en-US"/>
        </w:rPr>
        <w:t>password/username</w:t>
      </w:r>
      <w:r>
        <w:rPr>
          <w:lang w:val="en-US"/>
        </w:rPr>
        <w:t xml:space="preserve"> retrieval page.</w:t>
      </w:r>
      <w:r>
        <w:rPr>
          <w:lang w:val="en-US"/>
        </w:rPr>
        <w:br/>
        <w:t>3. User enters his e-mail address.</w:t>
      </w:r>
      <w:r>
        <w:rPr>
          <w:lang w:val="en-US"/>
        </w:rPr>
        <w:br/>
        <w:t>4. User clicks on the “</w:t>
      </w:r>
      <w:commentRangeStart w:id="52"/>
      <w:r>
        <w:rPr>
          <w:lang w:val="en-US"/>
        </w:rPr>
        <w:t>get information</w:t>
      </w:r>
      <w:commentRangeEnd w:id="52"/>
      <w:r w:rsidR="00462371">
        <w:rPr>
          <w:rStyle w:val="CommentReference"/>
        </w:rPr>
        <w:commentReference w:id="52"/>
      </w:r>
      <w:r>
        <w:rPr>
          <w:lang w:val="en-US"/>
        </w:rPr>
        <w:t>” button.</w:t>
      </w:r>
      <w:r>
        <w:rPr>
          <w:lang w:val="en-US"/>
        </w:rPr>
        <w:br/>
        <w:t>5. System prompts user to “success” page.</w:t>
      </w:r>
      <w:r>
        <w:rPr>
          <w:lang w:val="en-US"/>
        </w:rPr>
        <w:br/>
        <w:t>6. User receives an email with the desired information.</w:t>
      </w:r>
      <w:r>
        <w:rPr>
          <w:lang w:val="en-US"/>
        </w:rPr>
        <w:br/>
      </w:r>
    </w:p>
    <w:p w14:paraId="4F2B27F2" w14:textId="77777777" w:rsidR="00604341" w:rsidRDefault="00604341" w:rsidP="00604341">
      <w:pPr>
        <w:pStyle w:val="Heading5"/>
        <w:ind w:left="709"/>
        <w:rPr>
          <w:b/>
          <w:lang w:val="en-US"/>
        </w:rPr>
      </w:pPr>
      <w:r w:rsidRPr="009046E2">
        <w:rPr>
          <w:b/>
          <w:lang w:val="en-US"/>
        </w:rPr>
        <w:t>0.7 Alternative Scenarios</w:t>
      </w:r>
    </w:p>
    <w:p w14:paraId="45A84289" w14:textId="77777777" w:rsidR="00604341" w:rsidRPr="001E0CB5" w:rsidRDefault="00604341" w:rsidP="00604341">
      <w:pPr>
        <w:rPr>
          <w:lang w:val="en-US"/>
        </w:rPr>
      </w:pPr>
      <w:r>
        <w:rPr>
          <w:lang w:val="en-US"/>
        </w:rPr>
        <w:tab/>
        <w:t>A) The user forgot his e-mail</w:t>
      </w:r>
      <w:r>
        <w:rPr>
          <w:lang w:val="en-US"/>
        </w:rPr>
        <w:br/>
      </w:r>
      <w:r>
        <w:rPr>
          <w:lang w:val="en-US"/>
        </w:rPr>
        <w:tab/>
      </w:r>
      <w:r>
        <w:rPr>
          <w:lang w:val="en-US"/>
        </w:rPr>
        <w:tab/>
        <w:t>1. Not the problem of this website.</w:t>
      </w:r>
    </w:p>
    <w:p w14:paraId="630D5084" w14:textId="77777777" w:rsidR="00604341" w:rsidRDefault="00604341" w:rsidP="00604341">
      <w:pPr>
        <w:pStyle w:val="Heading5"/>
        <w:ind w:left="709"/>
        <w:rPr>
          <w:b/>
          <w:lang w:val="en-US"/>
        </w:rPr>
      </w:pPr>
      <w:r w:rsidRPr="009046E2">
        <w:rPr>
          <w:b/>
          <w:lang w:val="en-US"/>
        </w:rPr>
        <w:t>0.8 Special Requirements</w:t>
      </w:r>
    </w:p>
    <w:p w14:paraId="10D6D47D" w14:textId="77777777" w:rsidR="00604341" w:rsidRPr="001E0CB5" w:rsidRDefault="00604341" w:rsidP="00604341">
      <w:pPr>
        <w:rPr>
          <w:lang w:val="en-US"/>
        </w:rPr>
      </w:pPr>
      <w:r>
        <w:rPr>
          <w:lang w:val="en-US"/>
        </w:rPr>
        <w:tab/>
        <w:t>None</w:t>
      </w:r>
    </w:p>
    <w:p w14:paraId="1CA26E8B" w14:textId="77777777" w:rsidR="00604341" w:rsidRDefault="00604341" w:rsidP="00604341">
      <w:pPr>
        <w:pStyle w:val="Heading5"/>
        <w:ind w:left="709"/>
        <w:rPr>
          <w:b/>
          <w:lang w:val="en-US"/>
        </w:rPr>
      </w:pPr>
      <w:r w:rsidRPr="009046E2">
        <w:rPr>
          <w:b/>
          <w:lang w:val="en-US"/>
        </w:rPr>
        <w:t>0.9 Notes</w:t>
      </w:r>
    </w:p>
    <w:p w14:paraId="1E7787A4" w14:textId="77777777" w:rsidR="00604341" w:rsidRDefault="00604341" w:rsidP="00604341">
      <w:pPr>
        <w:rPr>
          <w:lang w:val="en-US"/>
        </w:rPr>
      </w:pPr>
      <w:r>
        <w:rPr>
          <w:lang w:val="en-US"/>
        </w:rPr>
        <w:tab/>
        <w:t>None</w:t>
      </w:r>
    </w:p>
    <w:p w14:paraId="6A9B5A72" w14:textId="77777777" w:rsidR="00D34AF2" w:rsidRDefault="00D34AF2" w:rsidP="00604341">
      <w:pPr>
        <w:rPr>
          <w:lang w:val="en-US"/>
        </w:rPr>
      </w:pPr>
    </w:p>
    <w:p w14:paraId="64E9A645" w14:textId="77777777" w:rsidR="00D34AF2" w:rsidRDefault="00D34AF2" w:rsidP="00604341">
      <w:pPr>
        <w:rPr>
          <w:lang w:val="en-US"/>
        </w:rPr>
      </w:pPr>
    </w:p>
    <w:p w14:paraId="729CA39E" w14:textId="77777777" w:rsidR="00DC4095" w:rsidRPr="00DA6E61" w:rsidRDefault="00DC4095" w:rsidP="00DA6E61">
      <w:pPr>
        <w:rPr>
          <w:lang w:val="en-US"/>
        </w:rPr>
      </w:pPr>
    </w:p>
    <w:p w14:paraId="7E3DDC94" w14:textId="77777777" w:rsidR="00D8501C" w:rsidRDefault="00587762" w:rsidP="00112707">
      <w:pPr>
        <w:rPr>
          <w:lang w:val="en-US"/>
        </w:rPr>
      </w:pPr>
      <w:r>
        <w:rPr>
          <w:lang w:val="en-US"/>
        </w:rPr>
        <w:t>Manage ads</w:t>
      </w:r>
      <w:r w:rsidR="00D34AF2">
        <w:rPr>
          <w:lang w:val="en-US"/>
        </w:rPr>
        <w:br/>
        <w:t>manage applicants</w:t>
      </w:r>
      <w:r>
        <w:rPr>
          <w:lang w:val="en-US"/>
        </w:rPr>
        <w:br/>
        <w:t xml:space="preserve">Set notes to visitors. </w:t>
      </w:r>
      <w:r w:rsidR="00293860">
        <w:rPr>
          <w:lang w:val="en-US"/>
        </w:rPr>
        <w:br/>
      </w:r>
      <w:r w:rsidR="00D8501C">
        <w:rPr>
          <w:lang w:val="en-US"/>
        </w:rPr>
        <w:br/>
        <w:t>Filter pms</w:t>
      </w:r>
    </w:p>
    <w:p w14:paraId="26442775" w14:textId="77777777" w:rsidR="00112707" w:rsidRPr="00112707" w:rsidRDefault="00112707" w:rsidP="00112707">
      <w:pPr>
        <w:rPr>
          <w:lang w:val="en-US"/>
        </w:rPr>
      </w:pPr>
      <w:r w:rsidRPr="00112707">
        <w:rPr>
          <w:lang w:val="en-US"/>
        </w:rPr>
        <w:br w:type="page"/>
      </w:r>
    </w:p>
    <w:p w14:paraId="1FAA7990" w14:textId="77777777" w:rsidR="00112707" w:rsidRPr="00112707" w:rsidRDefault="00112707" w:rsidP="00112707">
      <w:pPr>
        <w:rPr>
          <w:lang w:val="en-US"/>
        </w:rPr>
      </w:pPr>
    </w:p>
    <w:p w14:paraId="6A065CC8" w14:textId="77777777" w:rsidR="00112707" w:rsidRPr="00112707" w:rsidRDefault="00112707" w:rsidP="007752F5">
      <w:pPr>
        <w:rPr>
          <w:lang w:val="en-US"/>
        </w:rPr>
      </w:pPr>
    </w:p>
    <w:p w14:paraId="11224BD6" w14:textId="77777777" w:rsidR="007752F5" w:rsidRPr="00112707" w:rsidRDefault="007752F5" w:rsidP="007752F5">
      <w:pPr>
        <w:pStyle w:val="Heading2"/>
        <w:rPr>
          <w:lang w:val="en-US"/>
        </w:rPr>
      </w:pPr>
      <w:bookmarkStart w:id="53" w:name="_Toc400611421"/>
      <w:r w:rsidRPr="00112707">
        <w:rPr>
          <w:lang w:val="en-US"/>
        </w:rPr>
        <w:t>2.2 Actor characteristics</w:t>
      </w:r>
      <w:bookmarkEnd w:id="53"/>
    </w:p>
    <w:p w14:paraId="6BC408C9" w14:textId="77777777" w:rsidR="007752F5" w:rsidRPr="007752F5" w:rsidRDefault="007752F5" w:rsidP="007752F5">
      <w:pPr>
        <w:rPr>
          <w:rFonts w:ascii="Times New Roman" w:hAnsi="Times New Roman" w:cs="Times New Roman"/>
          <w:sz w:val="24"/>
          <w:szCs w:val="24"/>
          <w:lang w:val="en-US"/>
        </w:rPr>
      </w:pPr>
      <w:r w:rsidRPr="007752F5">
        <w:rPr>
          <w:rFonts w:ascii="Times New Roman" w:hAnsi="Times New Roman" w:cs="Times New Roman"/>
          <w:sz w:val="24"/>
          <w:szCs w:val="24"/>
          <w:lang w:val="en-US"/>
        </w:rPr>
        <w:t>The User</w:t>
      </w:r>
      <w:r w:rsidRPr="007752F5">
        <w:rPr>
          <w:rFonts w:ascii="Times New Roman" w:hAnsi="Times New Roman" w:cs="Times New Roman"/>
          <w:sz w:val="24"/>
          <w:szCs w:val="24"/>
        </w:rPr>
        <w:fldChar w:fldCharType="begin"/>
      </w:r>
      <w:r w:rsidRPr="007752F5">
        <w:rPr>
          <w:rFonts w:ascii="Times New Roman" w:hAnsi="Times New Roman" w:cs="Times New Roman"/>
          <w:sz w:val="24"/>
          <w:szCs w:val="24"/>
          <w:lang w:val="en-US"/>
        </w:rPr>
        <w:instrText xml:space="preserve"> XE "Reader" </w:instrText>
      </w:r>
      <w:r w:rsidRPr="007752F5">
        <w:rPr>
          <w:rFonts w:ascii="Times New Roman" w:hAnsi="Times New Roman" w:cs="Times New Roman"/>
          <w:sz w:val="24"/>
          <w:szCs w:val="24"/>
        </w:rPr>
        <w:fldChar w:fldCharType="end"/>
      </w:r>
      <w:r w:rsidRPr="007752F5">
        <w:rPr>
          <w:rFonts w:ascii="Times New Roman" w:hAnsi="Times New Roman" w:cs="Times New Roman"/>
          <w:sz w:val="24"/>
          <w:szCs w:val="24"/>
          <w:lang w:val="en-US"/>
        </w:rPr>
        <w:t xml:space="preserve"> is expected to be Internet literate, be able to register on a website and is capable of managing his e- mails. </w:t>
      </w:r>
    </w:p>
    <w:p w14:paraId="5A920220" w14:textId="77777777" w:rsidR="007752F5" w:rsidRPr="007752F5" w:rsidRDefault="007752F5" w:rsidP="007752F5">
      <w:pPr>
        <w:rPr>
          <w:rFonts w:ascii="Times New Roman" w:hAnsi="Times New Roman" w:cs="Times New Roman"/>
          <w:sz w:val="24"/>
          <w:szCs w:val="24"/>
          <w:lang w:val="en-US"/>
        </w:rPr>
      </w:pPr>
      <w:r w:rsidRPr="007752F5">
        <w:rPr>
          <w:rFonts w:ascii="Times New Roman" w:hAnsi="Times New Roman" w:cs="Times New Roman"/>
          <w:sz w:val="24"/>
          <w:szCs w:val="24"/>
          <w:lang w:val="en-US"/>
        </w:rPr>
        <w:t>The website administrators are exp</w:t>
      </w:r>
      <w:r>
        <w:rPr>
          <w:rFonts w:ascii="Times New Roman" w:hAnsi="Times New Roman" w:cs="Times New Roman"/>
          <w:sz w:val="24"/>
          <w:szCs w:val="24"/>
          <w:lang w:val="en-US"/>
        </w:rPr>
        <w:t>ected to be Internet literate,</w:t>
      </w:r>
      <w:r w:rsidRPr="007752F5">
        <w:rPr>
          <w:rFonts w:ascii="Times New Roman" w:hAnsi="Times New Roman" w:cs="Times New Roman"/>
          <w:sz w:val="24"/>
          <w:szCs w:val="24"/>
          <w:lang w:val="en-US"/>
        </w:rPr>
        <w:t xml:space="preserve"> be able to manage a user </w:t>
      </w:r>
      <w:r>
        <w:rPr>
          <w:rFonts w:ascii="Times New Roman" w:hAnsi="Times New Roman" w:cs="Times New Roman"/>
          <w:sz w:val="24"/>
          <w:szCs w:val="24"/>
          <w:lang w:val="en-US"/>
        </w:rPr>
        <w:t>database, be capable of reading emails with attachments and use an internet search-engine, like Google.</w:t>
      </w:r>
    </w:p>
    <w:p w14:paraId="2E687040" w14:textId="77777777" w:rsidR="007752F5" w:rsidRDefault="007752F5" w:rsidP="007752F5">
      <w:pPr>
        <w:pStyle w:val="Heading1"/>
        <w:rPr>
          <w:lang w:val="en-US"/>
        </w:rPr>
      </w:pPr>
      <w:bookmarkStart w:id="54" w:name="_Toc400611422"/>
      <w:r>
        <w:rPr>
          <w:lang w:val="en-US"/>
        </w:rPr>
        <w:t>3. Specific requirements</w:t>
      </w:r>
      <w:bookmarkEnd w:id="54"/>
    </w:p>
    <w:p w14:paraId="77A70CEE" w14:textId="77777777" w:rsidR="007752F5" w:rsidRDefault="007752F5" w:rsidP="007752F5">
      <w:pPr>
        <w:pStyle w:val="Heading2"/>
        <w:rPr>
          <w:ins w:id="55" w:author="Ice" w:date="2014-10-08T15:36:00Z"/>
          <w:lang w:val="en-US"/>
        </w:rPr>
      </w:pPr>
      <w:bookmarkStart w:id="56" w:name="_Toc400611423"/>
      <w:r>
        <w:rPr>
          <w:lang w:val="en-US"/>
        </w:rPr>
        <w:t>3.1 Functional requirements</w:t>
      </w:r>
      <w:bookmarkEnd w:id="56"/>
    </w:p>
    <w:p w14:paraId="5EA803D0" w14:textId="77777777" w:rsidR="000B1427" w:rsidRDefault="000B1427" w:rsidP="005A7CE3">
      <w:pPr>
        <w:rPr>
          <w:ins w:id="57" w:author="Ice" w:date="2014-10-08T15:37:00Z"/>
          <w:lang w:val="en-US"/>
        </w:rPr>
      </w:pPr>
      <w:ins w:id="58" w:author="Ice" w:date="2014-10-08T15:36:00Z">
        <w:r>
          <w:rPr>
            <w:lang w:val="en-US"/>
          </w:rPr>
          <w:t xml:space="preserve">Write in general what the product should be able to do. </w:t>
        </w:r>
      </w:ins>
      <w:ins w:id="59" w:author="Ice" w:date="2014-10-08T15:37:00Z">
        <w:r>
          <w:rPr>
            <w:lang w:val="en-US"/>
          </w:rPr>
          <w:t>Generally things that will be in our product.</w:t>
        </w:r>
      </w:ins>
    </w:p>
    <w:p w14:paraId="6EA73E6B" w14:textId="77777777" w:rsidR="00966FDC" w:rsidRDefault="00966FDC" w:rsidP="005A7CE3">
      <w:pPr>
        <w:rPr>
          <w:ins w:id="60" w:author="Ice" w:date="2014-10-08T15:38:00Z"/>
          <w:lang w:val="en-US"/>
        </w:rPr>
      </w:pPr>
      <w:ins w:id="61" w:author="Ice" w:date="2014-10-08T15:37:00Z">
        <w:r>
          <w:rPr>
            <w:lang w:val="en-US"/>
          </w:rPr>
          <w:t>Stay very general.</w:t>
        </w:r>
        <w:r w:rsidR="00252DCB">
          <w:rPr>
            <w:lang w:val="en-US"/>
          </w:rPr>
          <w:t xml:space="preserve"> Keep the section about things that really need to be in the application.</w:t>
        </w:r>
        <w:r w:rsidR="00252DCB">
          <w:rPr>
            <w:lang w:val="en-US"/>
          </w:rPr>
          <w:br/>
        </w:r>
      </w:ins>
      <w:ins w:id="62" w:author="Ice" w:date="2014-10-08T15:38:00Z">
        <w:r w:rsidR="00252DCB">
          <w:rPr>
            <w:lang w:val="en-US"/>
          </w:rPr>
          <w:t>ex.: The user needs to be authenticated for some things to do. Lets say to create an ad.</w:t>
        </w:r>
      </w:ins>
    </w:p>
    <w:p w14:paraId="21127261" w14:textId="77777777" w:rsidR="00252DCB" w:rsidRPr="000B1427" w:rsidRDefault="00252DCB" w:rsidP="005A7CE3">
      <w:pPr>
        <w:rPr>
          <w:lang w:val="en-US"/>
        </w:rPr>
      </w:pPr>
      <w:ins w:id="63" w:author="Ice" w:date="2014-10-08T15:38:00Z">
        <w:r>
          <w:rPr>
            <w:lang w:val="en-US"/>
          </w:rPr>
          <w:t xml:space="preserve">User needs to be able to search for ads </w:t>
        </w:r>
      </w:ins>
    </w:p>
    <w:p w14:paraId="5BBAAF1B" w14:textId="77777777" w:rsidR="007A6B17" w:rsidRPr="007A6B17" w:rsidRDefault="007A6B17" w:rsidP="007A6B17">
      <w:pPr>
        <w:rPr>
          <w:lang w:val="en-US"/>
        </w:rPr>
      </w:pPr>
      <w:r>
        <w:rPr>
          <w:lang w:val="en-US"/>
        </w:rPr>
        <w:t xml:space="preserve">The Users of the Application </w:t>
      </w:r>
      <w:r w:rsidR="000910CD">
        <w:rPr>
          <w:lang w:val="en-US"/>
        </w:rPr>
        <w:t>should be able to:</w:t>
      </w:r>
    </w:p>
    <w:p w14:paraId="23DC7DAB" w14:textId="77777777" w:rsidR="005465DE" w:rsidRDefault="007A6B17" w:rsidP="007A6B17">
      <w:pPr>
        <w:pStyle w:val="ListParagraph"/>
        <w:numPr>
          <w:ilvl w:val="0"/>
          <w:numId w:val="9"/>
        </w:numPr>
        <w:rPr>
          <w:lang w:val="en-US"/>
        </w:rPr>
      </w:pPr>
      <w:r>
        <w:rPr>
          <w:lang w:val="en-US"/>
        </w:rPr>
        <w:t>create an Account an log into their account</w:t>
      </w:r>
    </w:p>
    <w:p w14:paraId="5CCDE14F" w14:textId="77777777" w:rsidR="007A6B17" w:rsidRDefault="007A6B17" w:rsidP="007A6B17">
      <w:pPr>
        <w:pStyle w:val="ListParagraph"/>
        <w:numPr>
          <w:ilvl w:val="1"/>
          <w:numId w:val="9"/>
        </w:numPr>
        <w:rPr>
          <w:lang w:val="en-US"/>
        </w:rPr>
      </w:pPr>
      <w:r>
        <w:rPr>
          <w:lang w:val="en-US"/>
        </w:rPr>
        <w:t>recover th</w:t>
      </w:r>
      <w:r w:rsidR="000910CD">
        <w:rPr>
          <w:lang w:val="en-US"/>
        </w:rPr>
        <w:t>eir accoun</w:t>
      </w:r>
      <w:r>
        <w:rPr>
          <w:lang w:val="en-US"/>
        </w:rPr>
        <w:t>t/pw</w:t>
      </w:r>
    </w:p>
    <w:p w14:paraId="61498BE2" w14:textId="77777777" w:rsidR="007A6B17" w:rsidRPr="000910CD" w:rsidRDefault="007A6B17" w:rsidP="007A6B17">
      <w:pPr>
        <w:pStyle w:val="ListParagraph"/>
        <w:numPr>
          <w:ilvl w:val="1"/>
          <w:numId w:val="9"/>
        </w:numPr>
        <w:rPr>
          <w:color w:val="FF0000"/>
          <w:lang w:val="en-US"/>
        </w:rPr>
      </w:pPr>
      <w:r w:rsidRPr="000910CD">
        <w:rPr>
          <w:color w:val="FF0000"/>
          <w:lang w:val="en-US"/>
        </w:rPr>
        <w:t>An account is required for all actions exept searching the adds</w:t>
      </w:r>
    </w:p>
    <w:p w14:paraId="5D88446D" w14:textId="77777777" w:rsidR="000910CD" w:rsidRDefault="007A6B17" w:rsidP="000910CD">
      <w:pPr>
        <w:pStyle w:val="ListParagraph"/>
        <w:numPr>
          <w:ilvl w:val="1"/>
          <w:numId w:val="9"/>
        </w:numPr>
        <w:rPr>
          <w:color w:val="FF0000"/>
          <w:lang w:val="en-US"/>
        </w:rPr>
      </w:pPr>
      <w:commentRangeStart w:id="64"/>
      <w:r w:rsidRPr="000910CD">
        <w:rPr>
          <w:color w:val="FF0000"/>
          <w:lang w:val="en-US"/>
        </w:rPr>
        <w:t xml:space="preserve">Cresting an account </w:t>
      </w:r>
      <w:r w:rsidR="001625A7" w:rsidRPr="000910CD">
        <w:rPr>
          <w:color w:val="FF0000"/>
          <w:lang w:val="en-US"/>
        </w:rPr>
        <w:t>is easy</w:t>
      </w:r>
      <w:r w:rsidRPr="000910CD">
        <w:rPr>
          <w:color w:val="FF0000"/>
          <w:lang w:val="en-US"/>
        </w:rPr>
        <w:t xml:space="preserve"> and fast</w:t>
      </w:r>
      <w:commentRangeEnd w:id="64"/>
      <w:r w:rsidR="005A7CE3">
        <w:rPr>
          <w:rStyle w:val="CommentReference"/>
        </w:rPr>
        <w:commentReference w:id="64"/>
      </w:r>
    </w:p>
    <w:p w14:paraId="4FB5F5F1" w14:textId="77777777" w:rsidR="007A6B17" w:rsidRPr="000910CD" w:rsidRDefault="001625A7" w:rsidP="000910CD">
      <w:pPr>
        <w:pStyle w:val="ListParagraph"/>
        <w:numPr>
          <w:ilvl w:val="0"/>
          <w:numId w:val="9"/>
        </w:numPr>
        <w:rPr>
          <w:color w:val="FF0000"/>
          <w:lang w:val="en-US"/>
        </w:rPr>
      </w:pPr>
      <w:r>
        <w:rPr>
          <w:lang w:val="en-US"/>
        </w:rPr>
        <w:t>create ad</w:t>
      </w:r>
      <w:r w:rsidR="007A6B17" w:rsidRPr="000910CD">
        <w:rPr>
          <w:lang w:val="en-US"/>
        </w:rPr>
        <w:t>s for Rooms and</w:t>
      </w:r>
      <w:r>
        <w:rPr>
          <w:lang w:val="en-US"/>
        </w:rPr>
        <w:t xml:space="preserve"> </w:t>
      </w:r>
      <w:r w:rsidR="007A6B17" w:rsidRPr="000910CD">
        <w:rPr>
          <w:lang w:val="en-US"/>
        </w:rPr>
        <w:t>Persons</w:t>
      </w:r>
    </w:p>
    <w:p w14:paraId="12A9116B" w14:textId="77777777" w:rsidR="007A6B17" w:rsidRDefault="007A6B17" w:rsidP="007A6B17">
      <w:pPr>
        <w:pStyle w:val="ListParagraph"/>
        <w:numPr>
          <w:ilvl w:val="1"/>
          <w:numId w:val="9"/>
        </w:numPr>
        <w:rPr>
          <w:lang w:val="en-US"/>
        </w:rPr>
      </w:pPr>
      <w:commentRangeStart w:id="65"/>
      <w:r>
        <w:rPr>
          <w:lang w:val="en-US"/>
        </w:rPr>
        <w:t>can a</w:t>
      </w:r>
      <w:r w:rsidR="001625A7">
        <w:rPr>
          <w:lang w:val="en-US"/>
        </w:rPr>
        <w:t>sk questions concerning the ad</w:t>
      </w:r>
      <w:commentRangeEnd w:id="65"/>
      <w:r w:rsidR="00AD4E02">
        <w:rPr>
          <w:rStyle w:val="CommentReference"/>
        </w:rPr>
        <w:commentReference w:id="65"/>
      </w:r>
    </w:p>
    <w:p w14:paraId="7B0DFACD" w14:textId="77777777" w:rsidR="007A6B17" w:rsidRDefault="001625A7" w:rsidP="007A6B17">
      <w:pPr>
        <w:pStyle w:val="ListParagraph"/>
        <w:numPr>
          <w:ilvl w:val="1"/>
          <w:numId w:val="9"/>
        </w:numPr>
        <w:rPr>
          <w:lang w:val="en-US"/>
        </w:rPr>
      </w:pPr>
      <w:r>
        <w:rPr>
          <w:lang w:val="en-US"/>
        </w:rPr>
        <w:t>apply attributes to the add (some of which can be searched for)</w:t>
      </w:r>
    </w:p>
    <w:p w14:paraId="625B8EDF" w14:textId="77777777" w:rsidR="001625A7" w:rsidRDefault="007A6B17" w:rsidP="001625A7">
      <w:pPr>
        <w:pStyle w:val="ListParagraph"/>
        <w:numPr>
          <w:ilvl w:val="0"/>
          <w:numId w:val="9"/>
        </w:numPr>
        <w:rPr>
          <w:lang w:val="en-US"/>
        </w:rPr>
      </w:pPr>
      <w:r>
        <w:rPr>
          <w:lang w:val="en-US"/>
        </w:rPr>
        <w:t>search the adds using filters</w:t>
      </w:r>
    </w:p>
    <w:p w14:paraId="6D84D95A" w14:textId="77777777" w:rsidR="001625A7" w:rsidRDefault="001625A7" w:rsidP="001625A7">
      <w:pPr>
        <w:pStyle w:val="ListParagraph"/>
        <w:numPr>
          <w:ilvl w:val="0"/>
          <w:numId w:val="9"/>
        </w:numPr>
        <w:rPr>
          <w:lang w:val="en-US"/>
        </w:rPr>
      </w:pPr>
      <w:r>
        <w:rPr>
          <w:lang w:val="en-US"/>
        </w:rPr>
        <w:t>bookmark ad</w:t>
      </w:r>
      <w:r w:rsidR="007A6B17" w:rsidRPr="001625A7">
        <w:rPr>
          <w:lang w:val="en-US"/>
        </w:rPr>
        <w:t>s</w:t>
      </w:r>
    </w:p>
    <w:p w14:paraId="1C933175" w14:textId="77777777" w:rsidR="007A6B17" w:rsidRPr="001625A7" w:rsidRDefault="007A6B17" w:rsidP="001625A7">
      <w:pPr>
        <w:pStyle w:val="ListParagraph"/>
        <w:numPr>
          <w:ilvl w:val="1"/>
          <w:numId w:val="9"/>
        </w:numPr>
        <w:rPr>
          <w:lang w:val="en-US"/>
        </w:rPr>
      </w:pPr>
      <w:r w:rsidRPr="001625A7">
        <w:rPr>
          <w:lang w:val="en-US"/>
        </w:rPr>
        <w:t>manage/</w:t>
      </w:r>
      <w:r w:rsidR="001625A7" w:rsidRPr="001625A7">
        <w:rPr>
          <w:lang w:val="en-US"/>
        </w:rPr>
        <w:t>view</w:t>
      </w:r>
      <w:r w:rsidRPr="001625A7">
        <w:rPr>
          <w:lang w:val="en-US"/>
        </w:rPr>
        <w:t xml:space="preserve"> </w:t>
      </w:r>
      <w:r w:rsidR="001625A7" w:rsidRPr="001625A7">
        <w:rPr>
          <w:lang w:val="en-US"/>
        </w:rPr>
        <w:t>their</w:t>
      </w:r>
      <w:r w:rsidRPr="001625A7">
        <w:rPr>
          <w:lang w:val="en-US"/>
        </w:rPr>
        <w:t xml:space="preserve"> bookmarks</w:t>
      </w:r>
    </w:p>
    <w:p w14:paraId="55DD0E60" w14:textId="77777777" w:rsidR="007A6B17" w:rsidRDefault="001625A7" w:rsidP="007A6B17">
      <w:pPr>
        <w:pStyle w:val="ListParagraph"/>
        <w:numPr>
          <w:ilvl w:val="0"/>
          <w:numId w:val="9"/>
        </w:numPr>
        <w:rPr>
          <w:lang w:val="en-US"/>
        </w:rPr>
      </w:pPr>
      <w:r>
        <w:rPr>
          <w:lang w:val="en-US"/>
        </w:rPr>
        <w:t>communicate with other users</w:t>
      </w:r>
    </w:p>
    <w:p w14:paraId="1C7D4D8C" w14:textId="77777777" w:rsidR="001625A7" w:rsidRDefault="001625A7" w:rsidP="001625A7">
      <w:pPr>
        <w:pStyle w:val="ListParagraph"/>
        <w:numPr>
          <w:ilvl w:val="1"/>
          <w:numId w:val="9"/>
        </w:numPr>
        <w:rPr>
          <w:lang w:val="en-US"/>
        </w:rPr>
      </w:pPr>
      <w:r>
        <w:rPr>
          <w:lang w:val="en-US"/>
        </w:rPr>
        <w:t>manage their sent and received messages</w:t>
      </w:r>
    </w:p>
    <w:p w14:paraId="0E14B114" w14:textId="77777777" w:rsidR="007A6B17" w:rsidRPr="007A6B17" w:rsidRDefault="007A6B17" w:rsidP="007A6B17">
      <w:pPr>
        <w:pStyle w:val="ListParagraph"/>
        <w:numPr>
          <w:ilvl w:val="0"/>
          <w:numId w:val="9"/>
        </w:numPr>
        <w:rPr>
          <w:lang w:val="en-US"/>
        </w:rPr>
      </w:pPr>
    </w:p>
    <w:p w14:paraId="4ADA0F1A" w14:textId="77777777" w:rsidR="007752F5" w:rsidRDefault="007752F5" w:rsidP="007752F5">
      <w:pPr>
        <w:pStyle w:val="Heading2"/>
        <w:rPr>
          <w:lang w:val="en-US"/>
        </w:rPr>
      </w:pPr>
      <w:bookmarkStart w:id="66" w:name="_Toc400611424"/>
      <w:r>
        <w:rPr>
          <w:lang w:val="en-US"/>
        </w:rPr>
        <w:t>3.2 Non-functional requirements</w:t>
      </w:r>
      <w:bookmarkEnd w:id="66"/>
    </w:p>
    <w:p w14:paraId="2A82332F" w14:textId="77777777" w:rsidR="00E14D5E" w:rsidRDefault="00E14D5E" w:rsidP="00E14D5E">
      <w:pPr>
        <w:pStyle w:val="Heading3"/>
        <w:rPr>
          <w:lang w:val="en-US"/>
        </w:rPr>
      </w:pPr>
      <w:bookmarkStart w:id="67" w:name="_Toc400611425"/>
      <w:r>
        <w:rPr>
          <w:lang w:val="en-US"/>
        </w:rPr>
        <w:t xml:space="preserve">3.2.1 </w:t>
      </w:r>
      <w:r w:rsidRPr="00E14D5E">
        <w:rPr>
          <w:lang w:val="en-US"/>
        </w:rPr>
        <w:t>Performance</w:t>
      </w:r>
      <w:bookmarkEnd w:id="67"/>
      <w:r>
        <w:rPr>
          <w:lang w:val="en-US"/>
        </w:rPr>
        <w:t xml:space="preserve"> </w:t>
      </w:r>
    </w:p>
    <w:p w14:paraId="5FF26AA3" w14:textId="77777777" w:rsidR="00115717" w:rsidRDefault="00115717" w:rsidP="00115717">
      <w:pPr>
        <w:spacing w:line="480" w:lineRule="auto"/>
        <w:rPr>
          <w:rFonts w:ascii="Arial" w:hAnsi="Arial"/>
          <w:sz w:val="24"/>
          <w:szCs w:val="24"/>
          <w:lang w:val="en-US"/>
        </w:rPr>
      </w:pPr>
      <w:r>
        <w:rPr>
          <w:rFonts w:ascii="Arial" w:hAnsi="Arial"/>
          <w:sz w:val="24"/>
          <w:szCs w:val="24"/>
          <w:lang w:val="en-US"/>
        </w:rPr>
        <w:t>The application will run on a Server</w:t>
      </w:r>
      <w:r w:rsidRPr="00115717">
        <w:rPr>
          <w:rFonts w:ascii="Arial" w:hAnsi="Arial"/>
          <w:sz w:val="24"/>
          <w:szCs w:val="24"/>
          <w:lang w:val="en-US"/>
        </w:rPr>
        <w:t xml:space="preserve">. </w:t>
      </w:r>
      <w:commentRangeStart w:id="68"/>
      <w:r>
        <w:rPr>
          <w:rFonts w:ascii="Arial" w:hAnsi="Arial"/>
          <w:sz w:val="24"/>
          <w:szCs w:val="24"/>
          <w:lang w:val="en-US"/>
        </w:rPr>
        <w:t>The software will require the user of Apache Server to connect the Program to a MySQL database</w:t>
      </w:r>
      <w:commentRangeEnd w:id="68"/>
      <w:r w:rsidR="00981121">
        <w:rPr>
          <w:rStyle w:val="CommentReference"/>
        </w:rPr>
        <w:commentReference w:id="68"/>
      </w:r>
      <w:r w:rsidRPr="00103D0F">
        <w:rPr>
          <w:rFonts w:ascii="Arial" w:hAnsi="Arial"/>
          <w:sz w:val="24"/>
          <w:szCs w:val="24"/>
        </w:rPr>
        <w:fldChar w:fldCharType="begin"/>
      </w:r>
      <w:r w:rsidRPr="00115717">
        <w:rPr>
          <w:rFonts w:ascii="Arial" w:hAnsi="Arial"/>
          <w:sz w:val="24"/>
          <w:szCs w:val="24"/>
          <w:lang w:val="en-US"/>
        </w:rPr>
        <w:instrText xml:space="preserve"> XE "Database" </w:instrText>
      </w:r>
      <w:r w:rsidRPr="00103D0F">
        <w:rPr>
          <w:rFonts w:ascii="Arial" w:hAnsi="Arial"/>
          <w:sz w:val="24"/>
          <w:szCs w:val="24"/>
        </w:rPr>
        <w:fldChar w:fldCharType="end"/>
      </w:r>
      <w:r w:rsidRPr="00115717">
        <w:rPr>
          <w:rFonts w:ascii="Arial" w:hAnsi="Arial"/>
          <w:sz w:val="24"/>
          <w:szCs w:val="24"/>
          <w:lang w:val="en-US"/>
        </w:rPr>
        <w:t>.</w:t>
      </w:r>
      <w:r w:rsidR="004D6153">
        <w:rPr>
          <w:rFonts w:ascii="Arial" w:hAnsi="Arial"/>
          <w:sz w:val="24"/>
          <w:szCs w:val="24"/>
          <w:lang w:val="en-US"/>
        </w:rPr>
        <w:t xml:space="preserve"> </w:t>
      </w:r>
    </w:p>
    <w:p w14:paraId="71F1E3E0" w14:textId="61ECC617" w:rsidR="00E14D5E" w:rsidRPr="00E14D5E" w:rsidRDefault="00E14D5E" w:rsidP="00A96C60">
      <w:pPr>
        <w:pStyle w:val="Heading3"/>
        <w:tabs>
          <w:tab w:val="center" w:pos="4536"/>
        </w:tabs>
        <w:rPr>
          <w:lang w:val="en-US"/>
        </w:rPr>
      </w:pPr>
      <w:bookmarkStart w:id="69" w:name="_Toc400611426"/>
      <w:r>
        <w:rPr>
          <w:lang w:val="en-US"/>
        </w:rPr>
        <w:lastRenderedPageBreak/>
        <w:t xml:space="preserve">3.2.2 </w:t>
      </w:r>
      <w:r w:rsidRPr="00E14D5E">
        <w:rPr>
          <w:lang w:val="en-US"/>
        </w:rPr>
        <w:t>Safety</w:t>
      </w:r>
      <w:bookmarkEnd w:id="69"/>
      <w:r w:rsidR="00A96C60">
        <w:rPr>
          <w:lang w:val="en-US"/>
        </w:rPr>
        <w:tab/>
      </w:r>
    </w:p>
    <w:p w14:paraId="67C00175" w14:textId="77777777" w:rsidR="00E14D5E" w:rsidRPr="00E14D5E" w:rsidRDefault="00E14D5E" w:rsidP="00E14D5E">
      <w:pPr>
        <w:spacing w:line="480" w:lineRule="auto"/>
        <w:rPr>
          <w:rFonts w:ascii="Arial" w:hAnsi="Arial"/>
          <w:sz w:val="24"/>
          <w:szCs w:val="24"/>
          <w:lang w:val="en-US"/>
        </w:rPr>
      </w:pPr>
      <w:commentRangeStart w:id="70"/>
      <w:r w:rsidRPr="00E14D5E">
        <w:rPr>
          <w:rFonts w:ascii="Arial" w:hAnsi="Arial"/>
          <w:sz w:val="24"/>
          <w:szCs w:val="24"/>
          <w:lang w:val="en-US"/>
        </w:rPr>
        <w:t>Information transmission should be securely transmitted to server without any changes in information</w:t>
      </w:r>
      <w:r>
        <w:rPr>
          <w:rFonts w:ascii="Arial" w:hAnsi="Arial"/>
          <w:sz w:val="24"/>
          <w:szCs w:val="24"/>
          <w:lang w:val="en-US"/>
        </w:rPr>
        <w:t>.</w:t>
      </w:r>
      <w:commentRangeEnd w:id="70"/>
      <w:r w:rsidR="00A96C60">
        <w:rPr>
          <w:rStyle w:val="CommentReference"/>
        </w:rPr>
        <w:commentReference w:id="70"/>
      </w:r>
    </w:p>
    <w:p w14:paraId="4C04D3B9" w14:textId="77777777" w:rsidR="00E14D5E" w:rsidRPr="00E14D5E" w:rsidRDefault="00E14D5E" w:rsidP="00E14D5E">
      <w:pPr>
        <w:spacing w:line="480" w:lineRule="auto"/>
        <w:rPr>
          <w:rFonts w:ascii="Arial" w:hAnsi="Arial"/>
          <w:sz w:val="24"/>
          <w:szCs w:val="24"/>
          <w:lang w:val="en-US"/>
        </w:rPr>
      </w:pPr>
    </w:p>
    <w:p w14:paraId="703B4176" w14:textId="77777777" w:rsidR="00E14D5E" w:rsidRPr="00E14D5E" w:rsidRDefault="00E14D5E" w:rsidP="00E14D5E">
      <w:pPr>
        <w:pStyle w:val="Heading3"/>
        <w:rPr>
          <w:lang w:val="en-US"/>
        </w:rPr>
      </w:pPr>
      <w:bookmarkStart w:id="71" w:name="_Toc400611427"/>
      <w:r>
        <w:rPr>
          <w:lang w:val="en-US"/>
        </w:rPr>
        <w:t xml:space="preserve">3.2.3 </w:t>
      </w:r>
      <w:r w:rsidRPr="00E14D5E">
        <w:rPr>
          <w:lang w:val="en-US"/>
        </w:rPr>
        <w:t>Reliability</w:t>
      </w:r>
      <w:bookmarkEnd w:id="71"/>
    </w:p>
    <w:p w14:paraId="2C4B433B" w14:textId="77777777" w:rsidR="00C93742" w:rsidRPr="00E14D5E" w:rsidRDefault="00E14D5E" w:rsidP="00E14D5E">
      <w:pPr>
        <w:spacing w:line="480" w:lineRule="auto"/>
        <w:rPr>
          <w:rFonts w:ascii="Arial" w:hAnsi="Arial"/>
          <w:sz w:val="24"/>
          <w:szCs w:val="24"/>
          <w:lang w:val="en-US"/>
        </w:rPr>
      </w:pPr>
      <w:del w:id="72" w:author="Ice" w:date="2014-10-08T15:40:00Z">
        <w:r w:rsidDel="00C93742">
          <w:rPr>
            <w:rFonts w:ascii="Arial" w:hAnsi="Arial"/>
            <w:sz w:val="24"/>
            <w:szCs w:val="24"/>
            <w:lang w:val="en-US"/>
          </w:rPr>
          <w:delText>To be specified</w:delText>
        </w:r>
      </w:del>
      <w:ins w:id="73" w:author="Ice" w:date="2014-10-08T15:40:00Z">
        <w:r w:rsidR="00C93742">
          <w:rPr>
            <w:rFonts w:ascii="Arial" w:hAnsi="Arial"/>
            <w:sz w:val="24"/>
            <w:szCs w:val="24"/>
            <w:lang w:val="en-US"/>
          </w:rPr>
          <w:t>DO not lose data.</w:t>
        </w:r>
      </w:ins>
    </w:p>
    <w:p w14:paraId="5E5EEF8B" w14:textId="77777777" w:rsidR="00E14D5E" w:rsidRPr="00E14D5E" w:rsidDel="00FE604D" w:rsidRDefault="00E14D5E" w:rsidP="00E14D5E">
      <w:pPr>
        <w:pStyle w:val="Heading3"/>
        <w:rPr>
          <w:del w:id="74" w:author="Ice" w:date="2014-10-08T15:41:00Z"/>
          <w:lang w:val="en-US"/>
        </w:rPr>
      </w:pPr>
      <w:del w:id="75" w:author="Ice" w:date="2014-10-08T15:41:00Z">
        <w:r w:rsidDel="00FE604D">
          <w:rPr>
            <w:lang w:val="en-US"/>
          </w:rPr>
          <w:delText xml:space="preserve">3.2.4 </w:delText>
        </w:r>
        <w:r w:rsidRPr="00E14D5E" w:rsidDel="00FE604D">
          <w:rPr>
            <w:lang w:val="en-US"/>
          </w:rPr>
          <w:delText>Software Quality Attributes</w:delText>
        </w:r>
      </w:del>
    </w:p>
    <w:p w14:paraId="7B18A1C7" w14:textId="77777777" w:rsidR="00E14D5E" w:rsidRDefault="00E14D5E" w:rsidP="00E14D5E">
      <w:pPr>
        <w:spacing w:line="480" w:lineRule="auto"/>
        <w:rPr>
          <w:rFonts w:ascii="Arial" w:hAnsi="Arial"/>
          <w:sz w:val="24"/>
          <w:szCs w:val="24"/>
          <w:lang w:val="en-US"/>
        </w:rPr>
      </w:pPr>
    </w:p>
    <w:p w14:paraId="7B0339EA" w14:textId="77777777" w:rsidR="00E14D5E" w:rsidDel="00C93742" w:rsidRDefault="00E14D5E" w:rsidP="00E14D5E">
      <w:pPr>
        <w:pStyle w:val="Heading3"/>
        <w:rPr>
          <w:del w:id="76" w:author="Ice" w:date="2014-10-08T15:41:00Z"/>
          <w:lang w:val="en-US"/>
        </w:rPr>
      </w:pPr>
      <w:bookmarkStart w:id="77" w:name="_Toc400611428"/>
      <w:r>
        <w:rPr>
          <w:lang w:val="en-US"/>
        </w:rPr>
        <w:t xml:space="preserve">3.2.5 </w:t>
      </w:r>
      <w:r w:rsidRPr="00E14D5E">
        <w:rPr>
          <w:lang w:val="en-US"/>
        </w:rPr>
        <w:t>Availability</w:t>
      </w:r>
      <w:bookmarkEnd w:id="77"/>
    </w:p>
    <w:p w14:paraId="45D1B221" w14:textId="77777777" w:rsidR="00C93742" w:rsidRDefault="00C93742" w:rsidP="00C93742">
      <w:pPr>
        <w:spacing w:line="480" w:lineRule="auto"/>
        <w:rPr>
          <w:ins w:id="78" w:author="Ice" w:date="2014-10-08T15:41:00Z"/>
          <w:rFonts w:ascii="Arial" w:hAnsi="Arial"/>
          <w:sz w:val="24"/>
          <w:szCs w:val="24"/>
          <w:lang w:val="en-US"/>
        </w:rPr>
      </w:pPr>
      <w:ins w:id="79" w:author="Ice" w:date="2014-10-08T15:41:00Z">
        <w:r>
          <w:rPr>
            <w:rFonts w:ascii="Arial" w:hAnsi="Arial"/>
            <w:sz w:val="24"/>
            <w:szCs w:val="24"/>
            <w:lang w:val="en-US"/>
          </w:rPr>
          <w:t>24/7 98%</w:t>
        </w:r>
      </w:ins>
    </w:p>
    <w:p w14:paraId="18AB7A07" w14:textId="77777777" w:rsidR="00C93742" w:rsidRPr="00C93742" w:rsidRDefault="00C93742">
      <w:pPr>
        <w:rPr>
          <w:ins w:id="80" w:author="Ice" w:date="2014-10-08T15:41:00Z"/>
          <w:lang w:val="en-US"/>
        </w:rPr>
        <w:pPrChange w:id="81" w:author="Ice" w:date="2014-10-08T15:41:00Z">
          <w:pPr>
            <w:pStyle w:val="Heading3"/>
          </w:pPr>
        </w:pPrChange>
      </w:pPr>
    </w:p>
    <w:p w14:paraId="05751073" w14:textId="77777777" w:rsidR="00E14D5E" w:rsidRPr="00E14D5E" w:rsidRDefault="00E14D5E">
      <w:pPr>
        <w:pStyle w:val="Heading3"/>
        <w:rPr>
          <w:lang w:val="en-US"/>
        </w:rPr>
        <w:pPrChange w:id="82" w:author="Ice" w:date="2014-10-08T15:41:00Z">
          <w:pPr>
            <w:spacing w:line="480" w:lineRule="auto"/>
          </w:pPr>
        </w:pPrChange>
      </w:pPr>
      <w:del w:id="83" w:author="Ice" w:date="2014-10-08T15:41:00Z">
        <w:r w:rsidDel="00C93742">
          <w:rPr>
            <w:lang w:val="en-US"/>
          </w:rPr>
          <w:delText>TO be asked</w:delText>
        </w:r>
      </w:del>
    </w:p>
    <w:p w14:paraId="7704BE33" w14:textId="77777777" w:rsidR="00E14D5E" w:rsidRPr="00E14D5E" w:rsidRDefault="00E14D5E" w:rsidP="00E14D5E">
      <w:pPr>
        <w:spacing w:line="480" w:lineRule="auto"/>
        <w:rPr>
          <w:rFonts w:ascii="Arial" w:hAnsi="Arial"/>
          <w:sz w:val="24"/>
          <w:szCs w:val="24"/>
          <w:lang w:val="en-US"/>
        </w:rPr>
      </w:pPr>
    </w:p>
    <w:p w14:paraId="0C01B419" w14:textId="77777777" w:rsidR="00E14D5E" w:rsidRPr="00E14D5E" w:rsidRDefault="00336749" w:rsidP="00336749">
      <w:pPr>
        <w:pStyle w:val="Heading3"/>
        <w:rPr>
          <w:lang w:val="en-US"/>
        </w:rPr>
      </w:pPr>
      <w:bookmarkStart w:id="84" w:name="_Toc400611429"/>
      <w:r>
        <w:rPr>
          <w:lang w:val="en-US"/>
        </w:rPr>
        <w:t xml:space="preserve">3.2.6 </w:t>
      </w:r>
      <w:r w:rsidR="00E14D5E" w:rsidRPr="00E14D5E">
        <w:rPr>
          <w:lang w:val="en-US"/>
        </w:rPr>
        <w:t>Security</w:t>
      </w:r>
      <w:bookmarkEnd w:id="84"/>
    </w:p>
    <w:p w14:paraId="3866E971" w14:textId="77777777" w:rsidR="00E14D5E" w:rsidRPr="00E14D5E" w:rsidRDefault="00E14D5E" w:rsidP="00E14D5E">
      <w:pPr>
        <w:spacing w:line="480" w:lineRule="auto"/>
        <w:rPr>
          <w:rFonts w:ascii="Arial" w:hAnsi="Arial"/>
          <w:sz w:val="24"/>
          <w:szCs w:val="24"/>
          <w:lang w:val="en-US"/>
        </w:rPr>
      </w:pPr>
      <w:r w:rsidRPr="00E14D5E">
        <w:rPr>
          <w:rFonts w:ascii="Arial" w:hAnsi="Arial"/>
          <w:sz w:val="24"/>
          <w:szCs w:val="24"/>
          <w:lang w:val="en-US"/>
        </w:rPr>
        <w:t xml:space="preserve">The main security concern is for users account hence proper login mechanism should be used to avoid hacking. The </w:t>
      </w:r>
      <w:commentRangeStart w:id="85"/>
      <w:r w:rsidRPr="00E14D5E">
        <w:rPr>
          <w:rFonts w:ascii="Arial" w:hAnsi="Arial"/>
          <w:sz w:val="24"/>
          <w:szCs w:val="24"/>
          <w:lang w:val="en-US"/>
        </w:rPr>
        <w:t xml:space="preserve">tablet id registration </w:t>
      </w:r>
      <w:commentRangeEnd w:id="85"/>
      <w:r w:rsidR="00EC6A3F">
        <w:rPr>
          <w:rStyle w:val="CommentReference"/>
        </w:rPr>
        <w:commentReference w:id="85"/>
      </w:r>
      <w:r w:rsidRPr="00E14D5E">
        <w:rPr>
          <w:rFonts w:ascii="Arial" w:hAnsi="Arial"/>
          <w:sz w:val="24"/>
          <w:szCs w:val="24"/>
          <w:lang w:val="en-US"/>
        </w:rPr>
        <w:t xml:space="preserve">is way to spam check for increasing the security. Hence, security is provided from unwanted use of </w:t>
      </w:r>
      <w:commentRangeStart w:id="86"/>
      <w:r w:rsidRPr="00E14D5E">
        <w:rPr>
          <w:rFonts w:ascii="Arial" w:hAnsi="Arial"/>
          <w:sz w:val="24"/>
          <w:szCs w:val="24"/>
          <w:lang w:val="en-US"/>
        </w:rPr>
        <w:t>recognition software</w:t>
      </w:r>
      <w:commentRangeEnd w:id="86"/>
      <w:r w:rsidR="00703485">
        <w:rPr>
          <w:rStyle w:val="CommentReference"/>
        </w:rPr>
        <w:commentReference w:id="86"/>
      </w:r>
      <w:r w:rsidRPr="00E14D5E">
        <w:rPr>
          <w:rFonts w:ascii="Arial" w:hAnsi="Arial"/>
          <w:sz w:val="24"/>
          <w:szCs w:val="24"/>
          <w:lang w:val="en-US"/>
        </w:rPr>
        <w:t>.</w:t>
      </w:r>
    </w:p>
    <w:p w14:paraId="5F165D08" w14:textId="77777777" w:rsidR="00E14D5E" w:rsidRPr="00E14D5E" w:rsidRDefault="00E14D5E" w:rsidP="00E14D5E">
      <w:pPr>
        <w:spacing w:line="480" w:lineRule="auto"/>
        <w:rPr>
          <w:rFonts w:ascii="Arial" w:hAnsi="Arial"/>
          <w:sz w:val="24"/>
          <w:szCs w:val="24"/>
          <w:lang w:val="en-US"/>
        </w:rPr>
      </w:pPr>
    </w:p>
    <w:p w14:paraId="77FBD298" w14:textId="77777777" w:rsidR="00E14D5E" w:rsidRPr="00E14D5E" w:rsidRDefault="00336749" w:rsidP="00336749">
      <w:pPr>
        <w:pStyle w:val="Heading3"/>
        <w:rPr>
          <w:lang w:val="en-US"/>
        </w:rPr>
      </w:pPr>
      <w:bookmarkStart w:id="87" w:name="_Toc400611430"/>
      <w:r>
        <w:rPr>
          <w:lang w:val="en-US"/>
        </w:rPr>
        <w:t xml:space="preserve">3.2.7 </w:t>
      </w:r>
      <w:r w:rsidR="00E14D5E" w:rsidRPr="00E14D5E">
        <w:rPr>
          <w:lang w:val="en-US"/>
        </w:rPr>
        <w:t>Usability</w:t>
      </w:r>
      <w:bookmarkEnd w:id="87"/>
    </w:p>
    <w:p w14:paraId="12CB177E" w14:textId="77777777" w:rsidR="00336749" w:rsidRPr="00336749" w:rsidRDefault="00336749" w:rsidP="00336749">
      <w:pPr>
        <w:pStyle w:val="ListParagraph"/>
        <w:numPr>
          <w:ilvl w:val="0"/>
          <w:numId w:val="2"/>
        </w:numPr>
        <w:spacing w:line="480" w:lineRule="auto"/>
        <w:rPr>
          <w:rFonts w:ascii="Arial" w:hAnsi="Arial"/>
          <w:sz w:val="24"/>
          <w:szCs w:val="24"/>
          <w:lang w:val="en-US"/>
        </w:rPr>
      </w:pPr>
      <w:r w:rsidRPr="00336749">
        <w:rPr>
          <w:rFonts w:ascii="Arial" w:hAnsi="Arial"/>
          <w:sz w:val="24"/>
          <w:szCs w:val="24"/>
          <w:lang w:val="en-US"/>
        </w:rPr>
        <w:t xml:space="preserve">The system will be intuitive und easy to use. </w:t>
      </w:r>
    </w:p>
    <w:p w14:paraId="1451036F" w14:textId="77777777" w:rsidR="00115717" w:rsidRPr="00336749" w:rsidRDefault="00336749" w:rsidP="00336749">
      <w:pPr>
        <w:pStyle w:val="ListParagraph"/>
        <w:numPr>
          <w:ilvl w:val="0"/>
          <w:numId w:val="2"/>
        </w:numPr>
        <w:spacing w:line="480" w:lineRule="auto"/>
        <w:rPr>
          <w:rFonts w:ascii="Arial" w:hAnsi="Arial"/>
          <w:sz w:val="24"/>
          <w:szCs w:val="24"/>
          <w:lang w:val="en-US"/>
        </w:rPr>
      </w:pPr>
      <w:r w:rsidRPr="00336749">
        <w:rPr>
          <w:rFonts w:ascii="Arial" w:hAnsi="Arial"/>
          <w:sz w:val="24"/>
          <w:szCs w:val="24"/>
          <w:lang w:val="en-US"/>
        </w:rPr>
        <w:t xml:space="preserve">The language of the system will be </w:t>
      </w:r>
      <w:commentRangeStart w:id="88"/>
      <w:r w:rsidRPr="00336749">
        <w:rPr>
          <w:rFonts w:ascii="Arial" w:hAnsi="Arial"/>
          <w:sz w:val="24"/>
          <w:szCs w:val="24"/>
          <w:lang w:val="en-US"/>
        </w:rPr>
        <w:t>English</w:t>
      </w:r>
      <w:commentRangeEnd w:id="88"/>
      <w:r w:rsidR="00B73E33">
        <w:rPr>
          <w:rStyle w:val="CommentReference"/>
        </w:rPr>
        <w:commentReference w:id="88"/>
      </w:r>
      <w:r w:rsidRPr="00336749">
        <w:rPr>
          <w:rFonts w:ascii="Arial" w:hAnsi="Arial"/>
          <w:sz w:val="24"/>
          <w:szCs w:val="24"/>
          <w:lang w:val="en-US"/>
        </w:rPr>
        <w:t>.</w:t>
      </w:r>
    </w:p>
    <w:p w14:paraId="02FD77D2" w14:textId="77777777" w:rsidR="00115717" w:rsidRPr="00115717" w:rsidRDefault="00336749" w:rsidP="00336749">
      <w:pPr>
        <w:pStyle w:val="Heading3"/>
        <w:rPr>
          <w:lang w:val="en-US"/>
        </w:rPr>
      </w:pPr>
      <w:bookmarkStart w:id="89" w:name="_Toc77487666"/>
      <w:bookmarkStart w:id="90" w:name="_Toc400611431"/>
      <w:r>
        <w:rPr>
          <w:lang w:val="en-US"/>
        </w:rPr>
        <w:t>3.2.8</w:t>
      </w:r>
      <w:commentRangeStart w:id="91"/>
      <w:r>
        <w:rPr>
          <w:lang w:val="en-US"/>
        </w:rPr>
        <w:t xml:space="preserve">. </w:t>
      </w:r>
      <w:r w:rsidR="00115717" w:rsidRPr="00115717">
        <w:rPr>
          <w:lang w:val="en-US"/>
        </w:rPr>
        <w:t>Logical Structure of the Data</w:t>
      </w:r>
      <w:bookmarkEnd w:id="89"/>
      <w:bookmarkEnd w:id="90"/>
      <w:commentRangeEnd w:id="91"/>
      <w:r w:rsidR="00BD0385">
        <w:rPr>
          <w:rStyle w:val="CommentReference"/>
          <w:rFonts w:asciiTheme="minorHAnsi" w:eastAsiaTheme="minorHAnsi" w:hAnsiTheme="minorHAnsi" w:cstheme="minorBidi"/>
          <w:b w:val="0"/>
          <w:bCs w:val="0"/>
          <w:color w:val="auto"/>
        </w:rPr>
        <w:commentReference w:id="91"/>
      </w:r>
    </w:p>
    <w:p w14:paraId="50EA5322" w14:textId="77777777" w:rsidR="00115717" w:rsidRPr="00115717" w:rsidRDefault="00115717" w:rsidP="00115717">
      <w:pPr>
        <w:rPr>
          <w:rFonts w:ascii="Arial" w:hAnsi="Arial"/>
          <w:sz w:val="24"/>
          <w:szCs w:val="24"/>
          <w:lang w:val="en-US"/>
        </w:rPr>
      </w:pPr>
      <w:r w:rsidRPr="00115717">
        <w:rPr>
          <w:rFonts w:ascii="Arial" w:hAnsi="Arial"/>
          <w:sz w:val="24"/>
          <w:szCs w:val="24"/>
          <w:lang w:val="en-US"/>
        </w:rPr>
        <w:t>The data descriptions of each of these data entities is as follows:</w:t>
      </w:r>
    </w:p>
    <w:p w14:paraId="488420C3" w14:textId="77777777" w:rsidR="00373A1B" w:rsidRPr="00103D0F" w:rsidRDefault="00373A1B" w:rsidP="00373A1B">
      <w:pPr>
        <w:pStyle w:val="Heading4"/>
      </w:pPr>
      <w:bookmarkStart w:id="93" w:name="_Toc400611432"/>
      <w:r>
        <w:t xml:space="preserve">3.2.8.1 </w:t>
      </w:r>
      <w:r w:rsidR="00601742">
        <w:t>Ad Entity</w:t>
      </w:r>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1"/>
        <w:gridCol w:w="1510"/>
        <w:gridCol w:w="2813"/>
        <w:gridCol w:w="2974"/>
      </w:tblGrid>
      <w:tr w:rsidR="00373A1B" w:rsidRPr="00103D0F" w14:paraId="15AFEF34" w14:textId="77777777" w:rsidTr="001321CF">
        <w:tc>
          <w:tcPr>
            <w:tcW w:w="1728" w:type="dxa"/>
          </w:tcPr>
          <w:p w14:paraId="0FE9A86B" w14:textId="77777777" w:rsidR="00373A1B" w:rsidRPr="00103D0F" w:rsidRDefault="007A0A48" w:rsidP="001321CF">
            <w:pPr>
              <w:rPr>
                <w:rFonts w:ascii="Arial" w:hAnsi="Arial"/>
                <w:b/>
                <w:bCs/>
                <w:sz w:val="24"/>
                <w:szCs w:val="24"/>
              </w:rPr>
            </w:pPr>
            <w:r>
              <w:rPr>
                <w:rFonts w:ascii="Arial" w:hAnsi="Arial"/>
                <w:b/>
                <w:bCs/>
                <w:sz w:val="24"/>
                <w:szCs w:val="24"/>
              </w:rPr>
              <w:t>Item</w:t>
            </w:r>
          </w:p>
        </w:tc>
        <w:tc>
          <w:tcPr>
            <w:tcW w:w="1190" w:type="dxa"/>
          </w:tcPr>
          <w:p w14:paraId="11EEC09B" w14:textId="77777777" w:rsidR="00373A1B" w:rsidRPr="00103D0F" w:rsidRDefault="007A0A48" w:rsidP="001321CF">
            <w:pPr>
              <w:rPr>
                <w:rFonts w:ascii="Arial" w:hAnsi="Arial"/>
                <w:b/>
                <w:bCs/>
                <w:sz w:val="24"/>
                <w:szCs w:val="24"/>
              </w:rPr>
            </w:pPr>
            <w:r>
              <w:rPr>
                <w:rFonts w:ascii="Arial" w:hAnsi="Arial"/>
                <w:b/>
                <w:bCs/>
                <w:sz w:val="24"/>
                <w:szCs w:val="24"/>
              </w:rPr>
              <w:t>Type</w:t>
            </w:r>
          </w:p>
        </w:tc>
        <w:tc>
          <w:tcPr>
            <w:tcW w:w="2879" w:type="dxa"/>
          </w:tcPr>
          <w:p w14:paraId="0F5FA279" w14:textId="77777777" w:rsidR="00373A1B" w:rsidRPr="00103D0F" w:rsidRDefault="007A0A48" w:rsidP="001321CF">
            <w:pPr>
              <w:rPr>
                <w:rFonts w:ascii="Arial" w:hAnsi="Arial"/>
                <w:b/>
                <w:bCs/>
                <w:sz w:val="24"/>
                <w:szCs w:val="24"/>
              </w:rPr>
            </w:pPr>
            <w:r>
              <w:rPr>
                <w:rFonts w:ascii="Arial" w:hAnsi="Arial"/>
                <w:b/>
                <w:bCs/>
                <w:sz w:val="24"/>
                <w:szCs w:val="24"/>
              </w:rPr>
              <w:t>Description</w:t>
            </w:r>
          </w:p>
        </w:tc>
        <w:tc>
          <w:tcPr>
            <w:tcW w:w="3059" w:type="dxa"/>
          </w:tcPr>
          <w:p w14:paraId="62E8BD38" w14:textId="77777777" w:rsidR="00373A1B" w:rsidRPr="00103D0F" w:rsidRDefault="007A0A48" w:rsidP="001321CF">
            <w:pPr>
              <w:rPr>
                <w:rFonts w:ascii="Arial" w:hAnsi="Arial"/>
                <w:b/>
                <w:bCs/>
                <w:sz w:val="24"/>
                <w:szCs w:val="24"/>
              </w:rPr>
            </w:pPr>
            <w:r>
              <w:rPr>
                <w:rFonts w:ascii="Arial" w:hAnsi="Arial"/>
                <w:b/>
                <w:bCs/>
                <w:sz w:val="24"/>
                <w:szCs w:val="24"/>
              </w:rPr>
              <w:t>Comment</w:t>
            </w:r>
          </w:p>
        </w:tc>
      </w:tr>
      <w:tr w:rsidR="00373A1B" w:rsidRPr="00103D0F" w14:paraId="72AB7681" w14:textId="77777777" w:rsidTr="001321CF">
        <w:tc>
          <w:tcPr>
            <w:tcW w:w="1728" w:type="dxa"/>
          </w:tcPr>
          <w:p w14:paraId="197859E9" w14:textId="77777777" w:rsidR="001321CF" w:rsidRPr="00103D0F" w:rsidRDefault="001321CF" w:rsidP="001321CF">
            <w:pPr>
              <w:rPr>
                <w:rFonts w:ascii="Arial" w:hAnsi="Arial"/>
                <w:sz w:val="24"/>
                <w:szCs w:val="24"/>
              </w:rPr>
            </w:pPr>
            <w:r>
              <w:rPr>
                <w:rFonts w:ascii="Arial" w:hAnsi="Arial"/>
                <w:sz w:val="24"/>
                <w:szCs w:val="24"/>
              </w:rPr>
              <w:t>ID</w:t>
            </w:r>
            <w:r>
              <w:rPr>
                <w:rFonts w:ascii="Arial" w:hAnsi="Arial"/>
                <w:sz w:val="24"/>
                <w:szCs w:val="24"/>
              </w:rPr>
              <w:br/>
            </w:r>
          </w:p>
        </w:tc>
        <w:tc>
          <w:tcPr>
            <w:tcW w:w="1190" w:type="dxa"/>
          </w:tcPr>
          <w:p w14:paraId="391E0614" w14:textId="77777777" w:rsidR="00373A1B" w:rsidRPr="00103D0F" w:rsidRDefault="00F7291C" w:rsidP="001321CF">
            <w:pPr>
              <w:rPr>
                <w:rFonts w:ascii="Arial" w:hAnsi="Arial"/>
                <w:sz w:val="24"/>
                <w:szCs w:val="24"/>
              </w:rPr>
            </w:pPr>
            <w:r>
              <w:rPr>
                <w:rFonts w:ascii="Arial" w:hAnsi="Arial"/>
                <w:sz w:val="24"/>
                <w:szCs w:val="24"/>
              </w:rPr>
              <w:t>INT</w:t>
            </w:r>
          </w:p>
        </w:tc>
        <w:tc>
          <w:tcPr>
            <w:tcW w:w="2879" w:type="dxa"/>
          </w:tcPr>
          <w:p w14:paraId="4FDBFD37" w14:textId="77777777" w:rsidR="00373A1B" w:rsidRPr="00103D0F" w:rsidRDefault="00373A1B" w:rsidP="001321CF">
            <w:pPr>
              <w:rPr>
                <w:rFonts w:ascii="Arial" w:hAnsi="Arial"/>
                <w:sz w:val="24"/>
                <w:szCs w:val="24"/>
              </w:rPr>
            </w:pPr>
          </w:p>
        </w:tc>
        <w:tc>
          <w:tcPr>
            <w:tcW w:w="3059" w:type="dxa"/>
          </w:tcPr>
          <w:p w14:paraId="458DF98D" w14:textId="77777777" w:rsidR="00373A1B" w:rsidRPr="00103D0F" w:rsidRDefault="00373A1B" w:rsidP="001321CF">
            <w:pPr>
              <w:rPr>
                <w:rFonts w:ascii="Arial" w:hAnsi="Arial"/>
                <w:sz w:val="24"/>
                <w:szCs w:val="24"/>
              </w:rPr>
            </w:pPr>
          </w:p>
        </w:tc>
      </w:tr>
      <w:tr w:rsidR="00373A1B" w:rsidRPr="00103D0F" w14:paraId="7998EDC5" w14:textId="77777777" w:rsidTr="001321CF">
        <w:tc>
          <w:tcPr>
            <w:tcW w:w="1728" w:type="dxa"/>
          </w:tcPr>
          <w:p w14:paraId="36EE1C5D" w14:textId="77777777" w:rsidR="00373A1B" w:rsidRPr="00103D0F" w:rsidRDefault="001321CF" w:rsidP="001321CF">
            <w:pPr>
              <w:rPr>
                <w:rFonts w:ascii="Arial" w:hAnsi="Arial"/>
                <w:sz w:val="24"/>
                <w:szCs w:val="24"/>
              </w:rPr>
            </w:pPr>
            <w:r>
              <w:rPr>
                <w:rFonts w:ascii="Arial" w:hAnsi="Arial"/>
                <w:sz w:val="24"/>
                <w:szCs w:val="24"/>
              </w:rPr>
              <w:lastRenderedPageBreak/>
              <w:t>Name</w:t>
            </w:r>
          </w:p>
        </w:tc>
        <w:tc>
          <w:tcPr>
            <w:tcW w:w="1190" w:type="dxa"/>
          </w:tcPr>
          <w:p w14:paraId="67C2EC08" w14:textId="77777777" w:rsidR="00373A1B" w:rsidRPr="00103D0F" w:rsidRDefault="00F7291C" w:rsidP="001321CF">
            <w:pPr>
              <w:rPr>
                <w:rFonts w:ascii="Arial" w:hAnsi="Arial"/>
                <w:sz w:val="24"/>
                <w:szCs w:val="24"/>
              </w:rPr>
            </w:pPr>
            <w:r>
              <w:rPr>
                <w:rFonts w:ascii="Arial" w:hAnsi="Arial"/>
                <w:sz w:val="24"/>
                <w:szCs w:val="24"/>
              </w:rPr>
              <w:t>VARCHAR</w:t>
            </w:r>
          </w:p>
        </w:tc>
        <w:tc>
          <w:tcPr>
            <w:tcW w:w="2879" w:type="dxa"/>
          </w:tcPr>
          <w:p w14:paraId="3BE5DD5A" w14:textId="77777777" w:rsidR="00373A1B" w:rsidRPr="00103D0F" w:rsidRDefault="00373A1B" w:rsidP="001321CF">
            <w:pPr>
              <w:rPr>
                <w:rFonts w:ascii="Arial" w:hAnsi="Arial"/>
                <w:sz w:val="24"/>
                <w:szCs w:val="24"/>
              </w:rPr>
            </w:pPr>
          </w:p>
        </w:tc>
        <w:tc>
          <w:tcPr>
            <w:tcW w:w="3059" w:type="dxa"/>
          </w:tcPr>
          <w:p w14:paraId="7C69957E" w14:textId="77777777" w:rsidR="00373A1B" w:rsidRPr="00103D0F" w:rsidRDefault="00373A1B" w:rsidP="001321CF">
            <w:pPr>
              <w:rPr>
                <w:rFonts w:ascii="Arial" w:hAnsi="Arial"/>
                <w:sz w:val="24"/>
                <w:szCs w:val="24"/>
              </w:rPr>
            </w:pPr>
          </w:p>
        </w:tc>
      </w:tr>
      <w:tr w:rsidR="00373A1B" w:rsidRPr="00103D0F" w14:paraId="36A8F1E4" w14:textId="77777777" w:rsidTr="001321CF">
        <w:tc>
          <w:tcPr>
            <w:tcW w:w="1728" w:type="dxa"/>
          </w:tcPr>
          <w:p w14:paraId="7AE68717" w14:textId="77777777" w:rsidR="00373A1B" w:rsidRPr="00103D0F" w:rsidRDefault="00DB68C1" w:rsidP="001321CF">
            <w:pPr>
              <w:rPr>
                <w:rFonts w:ascii="Arial" w:hAnsi="Arial"/>
                <w:sz w:val="24"/>
                <w:szCs w:val="24"/>
              </w:rPr>
            </w:pPr>
            <w:r>
              <w:rPr>
                <w:rFonts w:ascii="Arial" w:hAnsi="Arial"/>
                <w:sz w:val="24"/>
                <w:szCs w:val="24"/>
              </w:rPr>
              <w:t>FllatAttributes</w:t>
            </w:r>
          </w:p>
        </w:tc>
        <w:tc>
          <w:tcPr>
            <w:tcW w:w="1190" w:type="dxa"/>
          </w:tcPr>
          <w:p w14:paraId="78D9662D" w14:textId="77777777" w:rsidR="00373A1B" w:rsidRPr="00103D0F" w:rsidRDefault="00DB68C1" w:rsidP="001321CF">
            <w:pPr>
              <w:rPr>
                <w:rFonts w:ascii="Arial" w:hAnsi="Arial"/>
                <w:sz w:val="24"/>
                <w:szCs w:val="24"/>
              </w:rPr>
            </w:pPr>
            <w:r>
              <w:rPr>
                <w:rFonts w:ascii="Arial" w:hAnsi="Arial"/>
                <w:sz w:val="24"/>
                <w:szCs w:val="24"/>
              </w:rPr>
              <w:t>FlatAttribute</w:t>
            </w:r>
          </w:p>
        </w:tc>
        <w:tc>
          <w:tcPr>
            <w:tcW w:w="2879" w:type="dxa"/>
          </w:tcPr>
          <w:p w14:paraId="4731D10C" w14:textId="77777777" w:rsidR="00373A1B" w:rsidRPr="00103D0F" w:rsidRDefault="00373A1B" w:rsidP="001321CF">
            <w:pPr>
              <w:rPr>
                <w:rFonts w:ascii="Arial" w:hAnsi="Arial"/>
                <w:sz w:val="24"/>
                <w:szCs w:val="24"/>
              </w:rPr>
            </w:pPr>
          </w:p>
        </w:tc>
        <w:tc>
          <w:tcPr>
            <w:tcW w:w="3059" w:type="dxa"/>
          </w:tcPr>
          <w:p w14:paraId="5D2D8735" w14:textId="77777777" w:rsidR="00373A1B" w:rsidRPr="00103D0F" w:rsidRDefault="00373A1B" w:rsidP="001321CF">
            <w:pPr>
              <w:rPr>
                <w:rFonts w:ascii="Arial" w:hAnsi="Arial"/>
                <w:sz w:val="24"/>
                <w:szCs w:val="24"/>
              </w:rPr>
            </w:pPr>
          </w:p>
        </w:tc>
      </w:tr>
      <w:tr w:rsidR="00373A1B" w:rsidRPr="00103D0F" w14:paraId="7D66BF82" w14:textId="77777777" w:rsidTr="001321CF">
        <w:tc>
          <w:tcPr>
            <w:tcW w:w="1728" w:type="dxa"/>
          </w:tcPr>
          <w:p w14:paraId="0A54986A" w14:textId="77777777" w:rsidR="00373A1B" w:rsidRPr="00103D0F" w:rsidRDefault="001321CF" w:rsidP="001321CF">
            <w:pPr>
              <w:rPr>
                <w:rFonts w:ascii="Arial" w:hAnsi="Arial"/>
                <w:sz w:val="24"/>
                <w:szCs w:val="24"/>
              </w:rPr>
            </w:pPr>
            <w:r>
              <w:rPr>
                <w:rFonts w:ascii="Arial" w:hAnsi="Arial"/>
                <w:sz w:val="24"/>
                <w:szCs w:val="24"/>
              </w:rPr>
              <w:t>TextObj</w:t>
            </w:r>
          </w:p>
        </w:tc>
        <w:tc>
          <w:tcPr>
            <w:tcW w:w="1190" w:type="dxa"/>
          </w:tcPr>
          <w:p w14:paraId="6A67D327" w14:textId="77777777" w:rsidR="00373A1B" w:rsidRPr="00103D0F" w:rsidRDefault="00F7291C" w:rsidP="001321CF">
            <w:pPr>
              <w:rPr>
                <w:rFonts w:ascii="Arial" w:hAnsi="Arial"/>
                <w:sz w:val="24"/>
                <w:szCs w:val="24"/>
              </w:rPr>
            </w:pPr>
            <w:r>
              <w:rPr>
                <w:rFonts w:ascii="Arial" w:hAnsi="Arial"/>
                <w:sz w:val="24"/>
                <w:szCs w:val="24"/>
              </w:rPr>
              <w:t>TextObj</w:t>
            </w:r>
          </w:p>
        </w:tc>
        <w:tc>
          <w:tcPr>
            <w:tcW w:w="2879" w:type="dxa"/>
          </w:tcPr>
          <w:p w14:paraId="2C1C654C" w14:textId="77777777" w:rsidR="00373A1B" w:rsidRPr="00103D0F" w:rsidRDefault="00373A1B" w:rsidP="001321CF">
            <w:pPr>
              <w:rPr>
                <w:rFonts w:ascii="Arial" w:hAnsi="Arial"/>
                <w:sz w:val="24"/>
                <w:szCs w:val="24"/>
              </w:rPr>
            </w:pPr>
          </w:p>
        </w:tc>
        <w:tc>
          <w:tcPr>
            <w:tcW w:w="3059" w:type="dxa"/>
          </w:tcPr>
          <w:p w14:paraId="5866DE30" w14:textId="77777777" w:rsidR="00373A1B" w:rsidRPr="00103D0F" w:rsidRDefault="00373A1B" w:rsidP="001321CF">
            <w:pPr>
              <w:rPr>
                <w:rFonts w:ascii="Arial" w:hAnsi="Arial"/>
                <w:sz w:val="24"/>
                <w:szCs w:val="24"/>
              </w:rPr>
            </w:pPr>
          </w:p>
        </w:tc>
      </w:tr>
      <w:tr w:rsidR="00373A1B" w:rsidRPr="00103D0F" w14:paraId="20C5DFF6" w14:textId="77777777" w:rsidTr="001321CF">
        <w:tc>
          <w:tcPr>
            <w:tcW w:w="1728" w:type="dxa"/>
          </w:tcPr>
          <w:p w14:paraId="69CDE9E4" w14:textId="77777777" w:rsidR="00373A1B" w:rsidRPr="00103D0F" w:rsidRDefault="00F7291C" w:rsidP="00F7291C">
            <w:pPr>
              <w:rPr>
                <w:rFonts w:ascii="Arial" w:hAnsi="Arial"/>
                <w:sz w:val="24"/>
                <w:szCs w:val="24"/>
              </w:rPr>
            </w:pPr>
            <w:r>
              <w:rPr>
                <w:rFonts w:ascii="Arial" w:hAnsi="Arial"/>
                <w:sz w:val="24"/>
                <w:szCs w:val="24"/>
              </w:rPr>
              <w:t>Owner</w:t>
            </w:r>
          </w:p>
        </w:tc>
        <w:tc>
          <w:tcPr>
            <w:tcW w:w="1190" w:type="dxa"/>
          </w:tcPr>
          <w:p w14:paraId="1B92BFD9" w14:textId="77777777" w:rsidR="00373A1B" w:rsidRPr="00103D0F" w:rsidRDefault="00F7291C" w:rsidP="001321CF">
            <w:pPr>
              <w:rPr>
                <w:rFonts w:ascii="Arial" w:hAnsi="Arial"/>
                <w:sz w:val="24"/>
                <w:szCs w:val="24"/>
              </w:rPr>
            </w:pPr>
            <w:r>
              <w:rPr>
                <w:rFonts w:ascii="Arial" w:hAnsi="Arial"/>
                <w:sz w:val="24"/>
                <w:szCs w:val="24"/>
              </w:rPr>
              <w:t>User</w:t>
            </w:r>
          </w:p>
        </w:tc>
        <w:tc>
          <w:tcPr>
            <w:tcW w:w="2879" w:type="dxa"/>
          </w:tcPr>
          <w:p w14:paraId="67D6B083" w14:textId="77777777" w:rsidR="00373A1B" w:rsidRPr="00103D0F" w:rsidRDefault="00373A1B" w:rsidP="001321CF">
            <w:pPr>
              <w:rPr>
                <w:rFonts w:ascii="Arial" w:hAnsi="Arial"/>
                <w:sz w:val="24"/>
                <w:szCs w:val="24"/>
              </w:rPr>
            </w:pPr>
          </w:p>
        </w:tc>
        <w:tc>
          <w:tcPr>
            <w:tcW w:w="3059" w:type="dxa"/>
          </w:tcPr>
          <w:p w14:paraId="323E72C6" w14:textId="77777777" w:rsidR="00373A1B" w:rsidRPr="00103D0F" w:rsidRDefault="00373A1B" w:rsidP="001321CF">
            <w:pPr>
              <w:rPr>
                <w:rFonts w:ascii="Arial" w:hAnsi="Arial"/>
                <w:sz w:val="24"/>
                <w:szCs w:val="24"/>
              </w:rPr>
            </w:pPr>
          </w:p>
        </w:tc>
      </w:tr>
      <w:tr w:rsidR="00373A1B" w:rsidRPr="00103D0F" w14:paraId="614C751F" w14:textId="77777777" w:rsidTr="001321CF">
        <w:tc>
          <w:tcPr>
            <w:tcW w:w="1728" w:type="dxa"/>
          </w:tcPr>
          <w:p w14:paraId="622DA586" w14:textId="77777777" w:rsidR="00373A1B" w:rsidRPr="00103D0F" w:rsidRDefault="00F7291C" w:rsidP="001321CF">
            <w:pPr>
              <w:rPr>
                <w:rFonts w:ascii="Arial" w:hAnsi="Arial"/>
                <w:sz w:val="24"/>
                <w:szCs w:val="24"/>
              </w:rPr>
            </w:pPr>
            <w:r>
              <w:rPr>
                <w:rFonts w:ascii="Arial" w:hAnsi="Arial"/>
                <w:sz w:val="24"/>
                <w:szCs w:val="24"/>
              </w:rPr>
              <w:t>Description</w:t>
            </w:r>
          </w:p>
        </w:tc>
        <w:tc>
          <w:tcPr>
            <w:tcW w:w="1190" w:type="dxa"/>
          </w:tcPr>
          <w:p w14:paraId="0C33F8A0" w14:textId="77777777" w:rsidR="00373A1B" w:rsidRPr="00103D0F" w:rsidRDefault="00F7291C" w:rsidP="001321CF">
            <w:pPr>
              <w:rPr>
                <w:rFonts w:ascii="Arial" w:hAnsi="Arial"/>
                <w:sz w:val="24"/>
                <w:szCs w:val="24"/>
              </w:rPr>
            </w:pPr>
            <w:r>
              <w:rPr>
                <w:rFonts w:ascii="Arial" w:hAnsi="Arial"/>
                <w:sz w:val="24"/>
                <w:szCs w:val="24"/>
              </w:rPr>
              <w:t>TextObj</w:t>
            </w:r>
          </w:p>
        </w:tc>
        <w:tc>
          <w:tcPr>
            <w:tcW w:w="2879" w:type="dxa"/>
          </w:tcPr>
          <w:p w14:paraId="40D5B7AA" w14:textId="77777777" w:rsidR="00373A1B" w:rsidRPr="00103D0F" w:rsidRDefault="00373A1B" w:rsidP="001321CF">
            <w:pPr>
              <w:rPr>
                <w:rFonts w:ascii="Arial" w:hAnsi="Arial"/>
                <w:sz w:val="24"/>
                <w:szCs w:val="24"/>
              </w:rPr>
            </w:pPr>
          </w:p>
        </w:tc>
        <w:tc>
          <w:tcPr>
            <w:tcW w:w="3059" w:type="dxa"/>
          </w:tcPr>
          <w:p w14:paraId="61F3CEAC" w14:textId="77777777" w:rsidR="00373A1B" w:rsidRPr="00103D0F" w:rsidRDefault="00373A1B" w:rsidP="001321CF">
            <w:pPr>
              <w:rPr>
                <w:rFonts w:ascii="Arial" w:hAnsi="Arial"/>
                <w:sz w:val="24"/>
                <w:szCs w:val="24"/>
              </w:rPr>
            </w:pPr>
          </w:p>
        </w:tc>
      </w:tr>
      <w:tr w:rsidR="00373A1B" w:rsidRPr="00103D0F" w14:paraId="11104558" w14:textId="77777777" w:rsidTr="001321CF">
        <w:tc>
          <w:tcPr>
            <w:tcW w:w="1728" w:type="dxa"/>
          </w:tcPr>
          <w:p w14:paraId="4D3621E5" w14:textId="77777777" w:rsidR="00373A1B" w:rsidRDefault="00F7291C" w:rsidP="001321CF">
            <w:pPr>
              <w:rPr>
                <w:rFonts w:ascii="Arial" w:hAnsi="Arial"/>
                <w:sz w:val="24"/>
                <w:szCs w:val="24"/>
              </w:rPr>
            </w:pPr>
            <w:r>
              <w:rPr>
                <w:rFonts w:ascii="Arial" w:hAnsi="Arial"/>
                <w:sz w:val="24"/>
                <w:szCs w:val="24"/>
              </w:rPr>
              <w:t>PublicQUestions</w:t>
            </w:r>
          </w:p>
        </w:tc>
        <w:tc>
          <w:tcPr>
            <w:tcW w:w="1190" w:type="dxa"/>
          </w:tcPr>
          <w:p w14:paraId="30BF1CCB" w14:textId="77777777" w:rsidR="00373A1B" w:rsidRDefault="00F7291C" w:rsidP="001321CF">
            <w:pPr>
              <w:rPr>
                <w:rFonts w:ascii="Arial" w:hAnsi="Arial"/>
                <w:sz w:val="24"/>
                <w:szCs w:val="24"/>
              </w:rPr>
            </w:pPr>
            <w:r>
              <w:rPr>
                <w:rFonts w:ascii="Arial" w:hAnsi="Arial"/>
                <w:sz w:val="24"/>
                <w:szCs w:val="24"/>
              </w:rPr>
              <w:t>TextObj</w:t>
            </w:r>
          </w:p>
        </w:tc>
        <w:tc>
          <w:tcPr>
            <w:tcW w:w="2879" w:type="dxa"/>
          </w:tcPr>
          <w:p w14:paraId="2EC05FFA" w14:textId="77777777" w:rsidR="00373A1B" w:rsidRPr="00103D0F" w:rsidRDefault="00373A1B" w:rsidP="001321CF">
            <w:pPr>
              <w:rPr>
                <w:rFonts w:ascii="Arial" w:hAnsi="Arial"/>
                <w:sz w:val="24"/>
                <w:szCs w:val="24"/>
              </w:rPr>
            </w:pPr>
          </w:p>
        </w:tc>
        <w:tc>
          <w:tcPr>
            <w:tcW w:w="3059" w:type="dxa"/>
          </w:tcPr>
          <w:p w14:paraId="252ED78F" w14:textId="77777777" w:rsidR="00373A1B" w:rsidRPr="00103D0F" w:rsidRDefault="00373A1B" w:rsidP="001321CF">
            <w:pPr>
              <w:rPr>
                <w:rFonts w:ascii="Arial" w:hAnsi="Arial"/>
                <w:sz w:val="24"/>
                <w:szCs w:val="24"/>
              </w:rPr>
            </w:pPr>
          </w:p>
        </w:tc>
      </w:tr>
      <w:tr w:rsidR="00373A1B" w:rsidRPr="00103D0F" w14:paraId="7C630BC7" w14:textId="77777777" w:rsidTr="001321CF">
        <w:tc>
          <w:tcPr>
            <w:tcW w:w="1728" w:type="dxa"/>
          </w:tcPr>
          <w:p w14:paraId="384103E1" w14:textId="77777777" w:rsidR="00373A1B" w:rsidRDefault="00373A1B" w:rsidP="001321CF">
            <w:pPr>
              <w:rPr>
                <w:rFonts w:ascii="Arial" w:hAnsi="Arial"/>
                <w:sz w:val="24"/>
                <w:szCs w:val="24"/>
              </w:rPr>
            </w:pPr>
          </w:p>
        </w:tc>
        <w:tc>
          <w:tcPr>
            <w:tcW w:w="1190" w:type="dxa"/>
          </w:tcPr>
          <w:p w14:paraId="313EB072" w14:textId="77777777" w:rsidR="00373A1B" w:rsidRDefault="00373A1B" w:rsidP="001321CF">
            <w:pPr>
              <w:rPr>
                <w:rFonts w:ascii="Arial" w:hAnsi="Arial"/>
                <w:sz w:val="24"/>
                <w:szCs w:val="24"/>
              </w:rPr>
            </w:pPr>
          </w:p>
        </w:tc>
        <w:tc>
          <w:tcPr>
            <w:tcW w:w="2879" w:type="dxa"/>
          </w:tcPr>
          <w:p w14:paraId="4D03D9DC" w14:textId="77777777" w:rsidR="00373A1B" w:rsidRPr="00103D0F" w:rsidRDefault="00373A1B" w:rsidP="001321CF">
            <w:pPr>
              <w:rPr>
                <w:rFonts w:ascii="Arial" w:hAnsi="Arial"/>
                <w:sz w:val="24"/>
                <w:szCs w:val="24"/>
              </w:rPr>
            </w:pPr>
          </w:p>
        </w:tc>
        <w:tc>
          <w:tcPr>
            <w:tcW w:w="3059" w:type="dxa"/>
          </w:tcPr>
          <w:p w14:paraId="27C99B99" w14:textId="77777777" w:rsidR="00373A1B" w:rsidRPr="00103D0F" w:rsidRDefault="00373A1B" w:rsidP="001321CF">
            <w:pPr>
              <w:rPr>
                <w:rFonts w:ascii="Arial" w:hAnsi="Arial"/>
                <w:sz w:val="24"/>
                <w:szCs w:val="24"/>
              </w:rPr>
            </w:pPr>
          </w:p>
        </w:tc>
      </w:tr>
    </w:tbl>
    <w:p w14:paraId="7EC7D144" w14:textId="77777777" w:rsidR="00373A1B" w:rsidRPr="00103D0F" w:rsidRDefault="00373A1B" w:rsidP="00373A1B">
      <w:pPr>
        <w:rPr>
          <w:rFonts w:ascii="Arial" w:hAnsi="Arial"/>
          <w:sz w:val="24"/>
          <w:szCs w:val="24"/>
        </w:rPr>
      </w:pPr>
    </w:p>
    <w:p w14:paraId="52B42732" w14:textId="77777777" w:rsidR="00115717" w:rsidRPr="00115717" w:rsidRDefault="00115717" w:rsidP="00115717">
      <w:pPr>
        <w:rPr>
          <w:rFonts w:ascii="Arial" w:hAnsi="Arial"/>
          <w:sz w:val="24"/>
          <w:szCs w:val="24"/>
          <w:lang w:val="en-US"/>
        </w:rPr>
      </w:pPr>
    </w:p>
    <w:p w14:paraId="64508EFD" w14:textId="77777777" w:rsidR="00115717" w:rsidRPr="00103D0F" w:rsidRDefault="00373A1B" w:rsidP="00373A1B">
      <w:pPr>
        <w:pStyle w:val="Heading4"/>
      </w:pPr>
      <w:bookmarkStart w:id="94" w:name="_Toc400611433"/>
      <w:r>
        <w:t xml:space="preserve">3.2.8.2 </w:t>
      </w:r>
      <w:r w:rsidR="00115717">
        <w:t>User</w:t>
      </w:r>
      <w:r w:rsidR="00115717" w:rsidRPr="00103D0F">
        <w:t xml:space="preserve"> Entity</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115717" w:rsidRPr="00103D0F" w14:paraId="6969962C" w14:textId="77777777" w:rsidTr="00115717">
        <w:tc>
          <w:tcPr>
            <w:tcW w:w="1728" w:type="dxa"/>
          </w:tcPr>
          <w:p w14:paraId="018A7A59" w14:textId="77777777" w:rsidR="00115717" w:rsidRPr="00103D0F" w:rsidRDefault="007A0A48" w:rsidP="00115717">
            <w:pPr>
              <w:rPr>
                <w:rFonts w:ascii="Arial" w:hAnsi="Arial"/>
                <w:b/>
                <w:bCs/>
                <w:sz w:val="24"/>
                <w:szCs w:val="24"/>
              </w:rPr>
            </w:pPr>
            <w:r>
              <w:rPr>
                <w:rFonts w:ascii="Arial" w:hAnsi="Arial"/>
                <w:b/>
                <w:bCs/>
                <w:sz w:val="24"/>
                <w:szCs w:val="24"/>
              </w:rPr>
              <w:t>Item</w:t>
            </w:r>
          </w:p>
        </w:tc>
        <w:tc>
          <w:tcPr>
            <w:tcW w:w="1170" w:type="dxa"/>
          </w:tcPr>
          <w:p w14:paraId="3884542A" w14:textId="77777777" w:rsidR="00115717" w:rsidRPr="00103D0F" w:rsidRDefault="007A0A48" w:rsidP="00115717">
            <w:pPr>
              <w:rPr>
                <w:rFonts w:ascii="Arial" w:hAnsi="Arial"/>
                <w:b/>
                <w:bCs/>
                <w:sz w:val="24"/>
                <w:szCs w:val="24"/>
              </w:rPr>
            </w:pPr>
            <w:r>
              <w:rPr>
                <w:rFonts w:ascii="Arial" w:hAnsi="Arial"/>
                <w:b/>
                <w:bCs/>
                <w:sz w:val="24"/>
                <w:szCs w:val="24"/>
              </w:rPr>
              <w:t>Type</w:t>
            </w:r>
          </w:p>
        </w:tc>
        <w:tc>
          <w:tcPr>
            <w:tcW w:w="2880" w:type="dxa"/>
          </w:tcPr>
          <w:p w14:paraId="479DB310" w14:textId="77777777" w:rsidR="00115717" w:rsidRPr="00103D0F" w:rsidRDefault="007A0A48" w:rsidP="00115717">
            <w:pPr>
              <w:rPr>
                <w:rFonts w:ascii="Arial" w:hAnsi="Arial"/>
                <w:b/>
                <w:bCs/>
                <w:sz w:val="24"/>
                <w:szCs w:val="24"/>
              </w:rPr>
            </w:pPr>
            <w:r>
              <w:rPr>
                <w:rFonts w:ascii="Arial" w:hAnsi="Arial"/>
                <w:b/>
                <w:bCs/>
                <w:sz w:val="24"/>
                <w:szCs w:val="24"/>
              </w:rPr>
              <w:t>Description</w:t>
            </w:r>
          </w:p>
        </w:tc>
        <w:tc>
          <w:tcPr>
            <w:tcW w:w="3060" w:type="dxa"/>
          </w:tcPr>
          <w:p w14:paraId="07EB5005" w14:textId="77777777" w:rsidR="00115717" w:rsidRPr="00103D0F" w:rsidRDefault="007A0A48" w:rsidP="00115717">
            <w:pPr>
              <w:rPr>
                <w:rFonts w:ascii="Arial" w:hAnsi="Arial"/>
                <w:b/>
                <w:bCs/>
                <w:sz w:val="24"/>
                <w:szCs w:val="24"/>
              </w:rPr>
            </w:pPr>
            <w:r>
              <w:rPr>
                <w:rFonts w:ascii="Arial" w:hAnsi="Arial"/>
                <w:b/>
                <w:bCs/>
                <w:sz w:val="24"/>
                <w:szCs w:val="24"/>
              </w:rPr>
              <w:t>Comment</w:t>
            </w:r>
          </w:p>
        </w:tc>
      </w:tr>
      <w:tr w:rsidR="00115717" w:rsidRPr="00103D0F" w14:paraId="7D1971DC" w14:textId="77777777" w:rsidTr="00115717">
        <w:tc>
          <w:tcPr>
            <w:tcW w:w="1728" w:type="dxa"/>
          </w:tcPr>
          <w:p w14:paraId="12B30555" w14:textId="77777777" w:rsidR="00115717" w:rsidRPr="00103D0F" w:rsidRDefault="004E411F" w:rsidP="00115717">
            <w:pPr>
              <w:rPr>
                <w:rFonts w:ascii="Arial" w:hAnsi="Arial"/>
                <w:sz w:val="24"/>
                <w:szCs w:val="24"/>
              </w:rPr>
            </w:pPr>
            <w:r>
              <w:rPr>
                <w:rFonts w:ascii="Arial" w:hAnsi="Arial"/>
                <w:sz w:val="24"/>
                <w:szCs w:val="24"/>
              </w:rPr>
              <w:t>ID</w:t>
            </w:r>
          </w:p>
        </w:tc>
        <w:tc>
          <w:tcPr>
            <w:tcW w:w="1170" w:type="dxa"/>
          </w:tcPr>
          <w:p w14:paraId="78E03E34" w14:textId="77777777" w:rsidR="00115717" w:rsidRPr="00103D0F" w:rsidRDefault="00115717" w:rsidP="00115717">
            <w:pPr>
              <w:rPr>
                <w:rFonts w:ascii="Arial" w:hAnsi="Arial"/>
                <w:sz w:val="24"/>
                <w:szCs w:val="24"/>
              </w:rPr>
            </w:pPr>
          </w:p>
        </w:tc>
        <w:tc>
          <w:tcPr>
            <w:tcW w:w="2880" w:type="dxa"/>
          </w:tcPr>
          <w:p w14:paraId="4DBF5729" w14:textId="77777777" w:rsidR="00115717" w:rsidRPr="00103D0F" w:rsidRDefault="00115717" w:rsidP="00115717">
            <w:pPr>
              <w:rPr>
                <w:rFonts w:ascii="Arial" w:hAnsi="Arial"/>
                <w:sz w:val="24"/>
                <w:szCs w:val="24"/>
              </w:rPr>
            </w:pPr>
          </w:p>
        </w:tc>
        <w:tc>
          <w:tcPr>
            <w:tcW w:w="3060" w:type="dxa"/>
          </w:tcPr>
          <w:p w14:paraId="407FACEA" w14:textId="77777777" w:rsidR="00115717" w:rsidRPr="00103D0F" w:rsidRDefault="00115717" w:rsidP="00115717">
            <w:pPr>
              <w:rPr>
                <w:rFonts w:ascii="Arial" w:hAnsi="Arial"/>
                <w:sz w:val="24"/>
                <w:szCs w:val="24"/>
              </w:rPr>
            </w:pPr>
          </w:p>
        </w:tc>
      </w:tr>
      <w:tr w:rsidR="00115717" w:rsidRPr="00103D0F" w14:paraId="6BEA436C" w14:textId="77777777" w:rsidTr="00115717">
        <w:tc>
          <w:tcPr>
            <w:tcW w:w="1728" w:type="dxa"/>
          </w:tcPr>
          <w:p w14:paraId="5431F17E" w14:textId="77777777" w:rsidR="00115717" w:rsidRPr="00103D0F" w:rsidRDefault="004E411F" w:rsidP="00115717">
            <w:pPr>
              <w:rPr>
                <w:rFonts w:ascii="Arial" w:hAnsi="Arial"/>
                <w:sz w:val="24"/>
                <w:szCs w:val="24"/>
              </w:rPr>
            </w:pPr>
            <w:r>
              <w:rPr>
                <w:rFonts w:ascii="Arial" w:hAnsi="Arial"/>
                <w:sz w:val="24"/>
                <w:szCs w:val="24"/>
              </w:rPr>
              <w:t>Lastname</w:t>
            </w:r>
          </w:p>
        </w:tc>
        <w:tc>
          <w:tcPr>
            <w:tcW w:w="1170" w:type="dxa"/>
          </w:tcPr>
          <w:p w14:paraId="1B0A5042" w14:textId="77777777" w:rsidR="00115717" w:rsidRPr="00103D0F" w:rsidRDefault="00115717" w:rsidP="00115717">
            <w:pPr>
              <w:rPr>
                <w:rFonts w:ascii="Arial" w:hAnsi="Arial"/>
                <w:sz w:val="24"/>
                <w:szCs w:val="24"/>
              </w:rPr>
            </w:pPr>
          </w:p>
        </w:tc>
        <w:tc>
          <w:tcPr>
            <w:tcW w:w="2880" w:type="dxa"/>
          </w:tcPr>
          <w:p w14:paraId="75B5B383" w14:textId="77777777" w:rsidR="00115717" w:rsidRPr="00103D0F" w:rsidRDefault="00115717" w:rsidP="00115717">
            <w:pPr>
              <w:rPr>
                <w:rFonts w:ascii="Arial" w:hAnsi="Arial"/>
                <w:sz w:val="24"/>
                <w:szCs w:val="24"/>
              </w:rPr>
            </w:pPr>
          </w:p>
        </w:tc>
        <w:tc>
          <w:tcPr>
            <w:tcW w:w="3060" w:type="dxa"/>
          </w:tcPr>
          <w:p w14:paraId="56B4A9FD" w14:textId="77777777" w:rsidR="00115717" w:rsidRPr="00103D0F" w:rsidRDefault="00115717" w:rsidP="00115717">
            <w:pPr>
              <w:rPr>
                <w:rFonts w:ascii="Arial" w:hAnsi="Arial"/>
                <w:sz w:val="24"/>
                <w:szCs w:val="24"/>
              </w:rPr>
            </w:pPr>
          </w:p>
        </w:tc>
      </w:tr>
      <w:tr w:rsidR="00115717" w:rsidRPr="00103D0F" w14:paraId="62641998" w14:textId="77777777" w:rsidTr="00115717">
        <w:tc>
          <w:tcPr>
            <w:tcW w:w="1728" w:type="dxa"/>
          </w:tcPr>
          <w:p w14:paraId="15297163" w14:textId="77777777" w:rsidR="00115717" w:rsidRPr="00103D0F" w:rsidRDefault="004E411F" w:rsidP="00115717">
            <w:pPr>
              <w:rPr>
                <w:rFonts w:ascii="Arial" w:hAnsi="Arial"/>
                <w:sz w:val="24"/>
                <w:szCs w:val="24"/>
              </w:rPr>
            </w:pPr>
            <w:r>
              <w:rPr>
                <w:rFonts w:ascii="Arial" w:hAnsi="Arial"/>
                <w:sz w:val="24"/>
                <w:szCs w:val="24"/>
              </w:rPr>
              <w:t>Firstname</w:t>
            </w:r>
          </w:p>
        </w:tc>
        <w:tc>
          <w:tcPr>
            <w:tcW w:w="1170" w:type="dxa"/>
          </w:tcPr>
          <w:p w14:paraId="71EF8CD9" w14:textId="77777777" w:rsidR="00115717" w:rsidRPr="00103D0F" w:rsidRDefault="00115717" w:rsidP="00115717">
            <w:pPr>
              <w:rPr>
                <w:rFonts w:ascii="Arial" w:hAnsi="Arial"/>
                <w:sz w:val="24"/>
                <w:szCs w:val="24"/>
              </w:rPr>
            </w:pPr>
          </w:p>
        </w:tc>
        <w:tc>
          <w:tcPr>
            <w:tcW w:w="2880" w:type="dxa"/>
          </w:tcPr>
          <w:p w14:paraId="0DFB4F48" w14:textId="77777777" w:rsidR="00115717" w:rsidRPr="00103D0F" w:rsidRDefault="00115717" w:rsidP="00115717">
            <w:pPr>
              <w:rPr>
                <w:rFonts w:ascii="Arial" w:hAnsi="Arial"/>
                <w:sz w:val="24"/>
                <w:szCs w:val="24"/>
              </w:rPr>
            </w:pPr>
          </w:p>
        </w:tc>
        <w:tc>
          <w:tcPr>
            <w:tcW w:w="3060" w:type="dxa"/>
          </w:tcPr>
          <w:p w14:paraId="7D1D26BD" w14:textId="77777777" w:rsidR="00115717" w:rsidRPr="00103D0F" w:rsidRDefault="00115717" w:rsidP="00115717">
            <w:pPr>
              <w:rPr>
                <w:rFonts w:ascii="Arial" w:hAnsi="Arial"/>
                <w:sz w:val="24"/>
                <w:szCs w:val="24"/>
              </w:rPr>
            </w:pPr>
          </w:p>
        </w:tc>
      </w:tr>
      <w:tr w:rsidR="00115717" w:rsidRPr="00103D0F" w14:paraId="0DE9026B" w14:textId="77777777" w:rsidTr="00115717">
        <w:tc>
          <w:tcPr>
            <w:tcW w:w="1728" w:type="dxa"/>
          </w:tcPr>
          <w:p w14:paraId="3536BCA7" w14:textId="77777777" w:rsidR="00115717" w:rsidRPr="00103D0F" w:rsidRDefault="004E411F" w:rsidP="00115717">
            <w:pPr>
              <w:rPr>
                <w:rFonts w:ascii="Arial" w:hAnsi="Arial"/>
                <w:sz w:val="24"/>
                <w:szCs w:val="24"/>
              </w:rPr>
            </w:pPr>
            <w:r>
              <w:rPr>
                <w:rFonts w:ascii="Arial" w:hAnsi="Arial"/>
                <w:sz w:val="24"/>
                <w:szCs w:val="24"/>
              </w:rPr>
              <w:t>E-mail</w:t>
            </w:r>
          </w:p>
        </w:tc>
        <w:tc>
          <w:tcPr>
            <w:tcW w:w="1170" w:type="dxa"/>
          </w:tcPr>
          <w:p w14:paraId="0FF023BE" w14:textId="77777777" w:rsidR="00115717" w:rsidRPr="00103D0F" w:rsidRDefault="00115717" w:rsidP="00115717">
            <w:pPr>
              <w:rPr>
                <w:rFonts w:ascii="Arial" w:hAnsi="Arial"/>
                <w:sz w:val="24"/>
                <w:szCs w:val="24"/>
              </w:rPr>
            </w:pPr>
          </w:p>
        </w:tc>
        <w:tc>
          <w:tcPr>
            <w:tcW w:w="2880" w:type="dxa"/>
          </w:tcPr>
          <w:p w14:paraId="0A97F808" w14:textId="77777777" w:rsidR="00115717" w:rsidRPr="00103D0F" w:rsidRDefault="00115717" w:rsidP="00115717">
            <w:pPr>
              <w:rPr>
                <w:rFonts w:ascii="Arial" w:hAnsi="Arial"/>
                <w:sz w:val="24"/>
                <w:szCs w:val="24"/>
              </w:rPr>
            </w:pPr>
          </w:p>
        </w:tc>
        <w:tc>
          <w:tcPr>
            <w:tcW w:w="3060" w:type="dxa"/>
          </w:tcPr>
          <w:p w14:paraId="031313BE" w14:textId="77777777" w:rsidR="00115717" w:rsidRPr="00103D0F" w:rsidRDefault="00115717" w:rsidP="00115717">
            <w:pPr>
              <w:rPr>
                <w:rFonts w:ascii="Arial" w:hAnsi="Arial"/>
                <w:sz w:val="24"/>
                <w:szCs w:val="24"/>
              </w:rPr>
            </w:pPr>
          </w:p>
        </w:tc>
      </w:tr>
      <w:tr w:rsidR="00115717" w:rsidRPr="00103D0F" w14:paraId="22E59A16" w14:textId="77777777" w:rsidTr="00115717">
        <w:tc>
          <w:tcPr>
            <w:tcW w:w="1728" w:type="dxa"/>
          </w:tcPr>
          <w:p w14:paraId="3F0E84A9" w14:textId="77777777" w:rsidR="00115717" w:rsidRDefault="004E411F" w:rsidP="00115717">
            <w:pPr>
              <w:rPr>
                <w:rFonts w:ascii="Arial" w:hAnsi="Arial"/>
                <w:sz w:val="24"/>
                <w:szCs w:val="24"/>
              </w:rPr>
            </w:pPr>
            <w:r>
              <w:rPr>
                <w:rFonts w:ascii="Arial" w:hAnsi="Arial"/>
                <w:sz w:val="24"/>
                <w:szCs w:val="24"/>
              </w:rPr>
              <w:t>Pw</w:t>
            </w:r>
          </w:p>
        </w:tc>
        <w:tc>
          <w:tcPr>
            <w:tcW w:w="1170" w:type="dxa"/>
          </w:tcPr>
          <w:p w14:paraId="2B04244F" w14:textId="77777777" w:rsidR="00115717" w:rsidRDefault="00115717" w:rsidP="00115717">
            <w:pPr>
              <w:rPr>
                <w:rFonts w:ascii="Arial" w:hAnsi="Arial"/>
                <w:sz w:val="24"/>
                <w:szCs w:val="24"/>
              </w:rPr>
            </w:pPr>
          </w:p>
        </w:tc>
        <w:tc>
          <w:tcPr>
            <w:tcW w:w="2880" w:type="dxa"/>
          </w:tcPr>
          <w:p w14:paraId="58F1A72A" w14:textId="77777777" w:rsidR="00115717" w:rsidRPr="00103D0F" w:rsidRDefault="00115717" w:rsidP="00115717">
            <w:pPr>
              <w:rPr>
                <w:rFonts w:ascii="Arial" w:hAnsi="Arial"/>
                <w:sz w:val="24"/>
                <w:szCs w:val="24"/>
              </w:rPr>
            </w:pPr>
          </w:p>
        </w:tc>
        <w:tc>
          <w:tcPr>
            <w:tcW w:w="3060" w:type="dxa"/>
          </w:tcPr>
          <w:p w14:paraId="49A6E680" w14:textId="77777777" w:rsidR="00115717" w:rsidRPr="00103D0F" w:rsidRDefault="00115717" w:rsidP="00115717">
            <w:pPr>
              <w:rPr>
                <w:rFonts w:ascii="Arial" w:hAnsi="Arial"/>
                <w:sz w:val="24"/>
                <w:szCs w:val="24"/>
              </w:rPr>
            </w:pPr>
          </w:p>
        </w:tc>
      </w:tr>
      <w:tr w:rsidR="00115717" w:rsidRPr="00103D0F" w14:paraId="306B18DF" w14:textId="77777777" w:rsidTr="00115717">
        <w:tc>
          <w:tcPr>
            <w:tcW w:w="1728" w:type="dxa"/>
          </w:tcPr>
          <w:p w14:paraId="5D5512CF" w14:textId="77777777" w:rsidR="00115717" w:rsidRDefault="004E411F" w:rsidP="00115717">
            <w:pPr>
              <w:rPr>
                <w:rFonts w:ascii="Arial" w:hAnsi="Arial"/>
                <w:sz w:val="24"/>
                <w:szCs w:val="24"/>
              </w:rPr>
            </w:pPr>
            <w:r>
              <w:rPr>
                <w:rFonts w:ascii="Arial" w:hAnsi="Arial"/>
                <w:sz w:val="24"/>
                <w:szCs w:val="24"/>
              </w:rPr>
              <w:t>Username</w:t>
            </w:r>
          </w:p>
        </w:tc>
        <w:tc>
          <w:tcPr>
            <w:tcW w:w="1170" w:type="dxa"/>
          </w:tcPr>
          <w:p w14:paraId="23BF80B8" w14:textId="77777777" w:rsidR="00115717" w:rsidRDefault="00115717" w:rsidP="00115717">
            <w:pPr>
              <w:rPr>
                <w:rFonts w:ascii="Arial" w:hAnsi="Arial"/>
                <w:sz w:val="24"/>
                <w:szCs w:val="24"/>
              </w:rPr>
            </w:pPr>
          </w:p>
        </w:tc>
        <w:tc>
          <w:tcPr>
            <w:tcW w:w="2880" w:type="dxa"/>
          </w:tcPr>
          <w:p w14:paraId="04B9CD71" w14:textId="77777777" w:rsidR="00115717" w:rsidRPr="00103D0F" w:rsidRDefault="00115717" w:rsidP="00115717">
            <w:pPr>
              <w:rPr>
                <w:rFonts w:ascii="Arial" w:hAnsi="Arial"/>
                <w:sz w:val="24"/>
                <w:szCs w:val="24"/>
              </w:rPr>
            </w:pPr>
          </w:p>
        </w:tc>
        <w:tc>
          <w:tcPr>
            <w:tcW w:w="3060" w:type="dxa"/>
          </w:tcPr>
          <w:p w14:paraId="670B1D2C" w14:textId="77777777" w:rsidR="00115717" w:rsidRPr="00103D0F" w:rsidRDefault="00115717" w:rsidP="00115717">
            <w:pPr>
              <w:rPr>
                <w:rFonts w:ascii="Arial" w:hAnsi="Arial"/>
                <w:sz w:val="24"/>
                <w:szCs w:val="24"/>
              </w:rPr>
            </w:pPr>
          </w:p>
        </w:tc>
      </w:tr>
      <w:tr w:rsidR="00115717" w:rsidRPr="00103D0F" w14:paraId="3731EBD4" w14:textId="77777777" w:rsidTr="00115717">
        <w:tc>
          <w:tcPr>
            <w:tcW w:w="1728" w:type="dxa"/>
          </w:tcPr>
          <w:p w14:paraId="17A5EE78" w14:textId="77777777" w:rsidR="00115717" w:rsidRDefault="00115717" w:rsidP="00115717">
            <w:pPr>
              <w:rPr>
                <w:rFonts w:ascii="Arial" w:hAnsi="Arial"/>
                <w:sz w:val="24"/>
                <w:szCs w:val="24"/>
              </w:rPr>
            </w:pPr>
          </w:p>
        </w:tc>
        <w:tc>
          <w:tcPr>
            <w:tcW w:w="1170" w:type="dxa"/>
          </w:tcPr>
          <w:p w14:paraId="53BA21B2" w14:textId="77777777" w:rsidR="00115717" w:rsidRDefault="00115717" w:rsidP="00115717">
            <w:pPr>
              <w:rPr>
                <w:rFonts w:ascii="Arial" w:hAnsi="Arial"/>
                <w:sz w:val="24"/>
                <w:szCs w:val="24"/>
              </w:rPr>
            </w:pPr>
          </w:p>
        </w:tc>
        <w:tc>
          <w:tcPr>
            <w:tcW w:w="2880" w:type="dxa"/>
          </w:tcPr>
          <w:p w14:paraId="26AB9B08" w14:textId="77777777" w:rsidR="00115717" w:rsidRPr="00103D0F" w:rsidRDefault="00115717" w:rsidP="00115717">
            <w:pPr>
              <w:rPr>
                <w:rFonts w:ascii="Arial" w:hAnsi="Arial"/>
                <w:sz w:val="24"/>
                <w:szCs w:val="24"/>
              </w:rPr>
            </w:pPr>
          </w:p>
        </w:tc>
        <w:tc>
          <w:tcPr>
            <w:tcW w:w="3060" w:type="dxa"/>
          </w:tcPr>
          <w:p w14:paraId="206754EE" w14:textId="77777777" w:rsidR="00115717" w:rsidRPr="00103D0F" w:rsidRDefault="00115717" w:rsidP="00115717">
            <w:pPr>
              <w:rPr>
                <w:rFonts w:ascii="Arial" w:hAnsi="Arial"/>
                <w:sz w:val="24"/>
                <w:szCs w:val="24"/>
              </w:rPr>
            </w:pPr>
          </w:p>
        </w:tc>
      </w:tr>
      <w:tr w:rsidR="00115717" w:rsidRPr="00103D0F" w14:paraId="6E50DFD7" w14:textId="77777777" w:rsidTr="00115717">
        <w:tc>
          <w:tcPr>
            <w:tcW w:w="1728" w:type="dxa"/>
          </w:tcPr>
          <w:p w14:paraId="1130F4CB" w14:textId="77777777" w:rsidR="00115717" w:rsidRDefault="00115717" w:rsidP="00115717">
            <w:pPr>
              <w:rPr>
                <w:rFonts w:ascii="Arial" w:hAnsi="Arial"/>
                <w:sz w:val="24"/>
                <w:szCs w:val="24"/>
              </w:rPr>
            </w:pPr>
          </w:p>
        </w:tc>
        <w:tc>
          <w:tcPr>
            <w:tcW w:w="1170" w:type="dxa"/>
          </w:tcPr>
          <w:p w14:paraId="1E2BBBE2" w14:textId="77777777" w:rsidR="00115717" w:rsidRDefault="00115717" w:rsidP="00115717">
            <w:pPr>
              <w:rPr>
                <w:rFonts w:ascii="Arial" w:hAnsi="Arial"/>
                <w:sz w:val="24"/>
                <w:szCs w:val="24"/>
              </w:rPr>
            </w:pPr>
          </w:p>
        </w:tc>
        <w:tc>
          <w:tcPr>
            <w:tcW w:w="2880" w:type="dxa"/>
          </w:tcPr>
          <w:p w14:paraId="0ED3800E" w14:textId="77777777" w:rsidR="00115717" w:rsidRPr="00103D0F" w:rsidRDefault="00115717" w:rsidP="00115717">
            <w:pPr>
              <w:rPr>
                <w:rFonts w:ascii="Arial" w:hAnsi="Arial"/>
                <w:sz w:val="24"/>
                <w:szCs w:val="24"/>
              </w:rPr>
            </w:pPr>
          </w:p>
        </w:tc>
        <w:tc>
          <w:tcPr>
            <w:tcW w:w="3060" w:type="dxa"/>
          </w:tcPr>
          <w:p w14:paraId="62E46057" w14:textId="77777777" w:rsidR="00115717" w:rsidRPr="00103D0F" w:rsidRDefault="00115717" w:rsidP="00115717">
            <w:pPr>
              <w:rPr>
                <w:rFonts w:ascii="Arial" w:hAnsi="Arial"/>
                <w:sz w:val="24"/>
                <w:szCs w:val="24"/>
              </w:rPr>
            </w:pPr>
          </w:p>
        </w:tc>
      </w:tr>
    </w:tbl>
    <w:p w14:paraId="2FA82D13" w14:textId="77777777" w:rsidR="00115717" w:rsidRPr="00103D0F" w:rsidRDefault="00115717" w:rsidP="00115717">
      <w:pPr>
        <w:rPr>
          <w:rFonts w:ascii="Arial" w:hAnsi="Arial"/>
          <w:sz w:val="24"/>
          <w:szCs w:val="24"/>
        </w:rPr>
      </w:pPr>
    </w:p>
    <w:p w14:paraId="61D5F004" w14:textId="77777777" w:rsidR="004E411F" w:rsidRPr="009D01C4" w:rsidRDefault="009D01C4" w:rsidP="004E411F">
      <w:pPr>
        <w:pStyle w:val="Heading4"/>
        <w:rPr>
          <w:lang w:val="en-US"/>
        </w:rPr>
      </w:pPr>
      <w:bookmarkStart w:id="95" w:name="_Toc400611434"/>
      <w:r w:rsidRPr="009D01C4">
        <w:rPr>
          <w:lang w:val="en-US"/>
        </w:rPr>
        <w:t>3.2.8.</w:t>
      </w:r>
      <w:r>
        <w:rPr>
          <w:lang w:val="en-US"/>
        </w:rPr>
        <w:t>3</w:t>
      </w:r>
      <w:r w:rsidR="004E411F" w:rsidRPr="009D01C4">
        <w:rPr>
          <w:lang w:val="en-US"/>
        </w:rPr>
        <w:t xml:space="preserve"> </w:t>
      </w:r>
      <w:r w:rsidR="00DB68C1" w:rsidRPr="009D01C4">
        <w:rPr>
          <w:lang w:val="en-US"/>
        </w:rPr>
        <w:t>FlatAttribute</w:t>
      </w:r>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2"/>
        <w:gridCol w:w="1163"/>
        <w:gridCol w:w="2857"/>
        <w:gridCol w:w="3036"/>
      </w:tblGrid>
      <w:tr w:rsidR="004E411F" w:rsidRPr="009D01C4" w14:paraId="367BA885" w14:textId="77777777" w:rsidTr="00124BA4">
        <w:tc>
          <w:tcPr>
            <w:tcW w:w="1728" w:type="dxa"/>
          </w:tcPr>
          <w:p w14:paraId="6765B98B" w14:textId="77777777" w:rsidR="004E411F" w:rsidRPr="009D01C4" w:rsidRDefault="004E411F" w:rsidP="00124BA4">
            <w:pPr>
              <w:rPr>
                <w:rFonts w:ascii="Arial" w:hAnsi="Arial"/>
                <w:b/>
                <w:bCs/>
                <w:sz w:val="24"/>
                <w:szCs w:val="24"/>
                <w:lang w:val="en-US"/>
              </w:rPr>
            </w:pPr>
            <w:r w:rsidRPr="009D01C4">
              <w:rPr>
                <w:rFonts w:ascii="Arial" w:hAnsi="Arial"/>
                <w:b/>
                <w:bCs/>
                <w:sz w:val="24"/>
                <w:szCs w:val="24"/>
                <w:lang w:val="en-US"/>
              </w:rPr>
              <w:t>Item</w:t>
            </w:r>
          </w:p>
        </w:tc>
        <w:tc>
          <w:tcPr>
            <w:tcW w:w="1170" w:type="dxa"/>
          </w:tcPr>
          <w:p w14:paraId="448BFF82" w14:textId="77777777" w:rsidR="004E411F" w:rsidRPr="009D01C4" w:rsidRDefault="004E411F" w:rsidP="00124BA4">
            <w:pPr>
              <w:rPr>
                <w:rFonts w:ascii="Arial" w:hAnsi="Arial"/>
                <w:b/>
                <w:bCs/>
                <w:sz w:val="24"/>
                <w:szCs w:val="24"/>
                <w:lang w:val="en-US"/>
              </w:rPr>
            </w:pPr>
            <w:r w:rsidRPr="009D01C4">
              <w:rPr>
                <w:rFonts w:ascii="Arial" w:hAnsi="Arial"/>
                <w:b/>
                <w:bCs/>
                <w:sz w:val="24"/>
                <w:szCs w:val="24"/>
                <w:lang w:val="en-US"/>
              </w:rPr>
              <w:t>Type</w:t>
            </w:r>
          </w:p>
        </w:tc>
        <w:tc>
          <w:tcPr>
            <w:tcW w:w="2880" w:type="dxa"/>
          </w:tcPr>
          <w:p w14:paraId="49D5FB4A" w14:textId="77777777" w:rsidR="004E411F" w:rsidRPr="009D01C4" w:rsidRDefault="004E411F" w:rsidP="00124BA4">
            <w:pPr>
              <w:rPr>
                <w:rFonts w:ascii="Arial" w:hAnsi="Arial"/>
                <w:b/>
                <w:bCs/>
                <w:sz w:val="24"/>
                <w:szCs w:val="24"/>
                <w:lang w:val="en-US"/>
              </w:rPr>
            </w:pPr>
            <w:r w:rsidRPr="009D01C4">
              <w:rPr>
                <w:rFonts w:ascii="Arial" w:hAnsi="Arial"/>
                <w:b/>
                <w:bCs/>
                <w:sz w:val="24"/>
                <w:szCs w:val="24"/>
                <w:lang w:val="en-US"/>
              </w:rPr>
              <w:t>Description</w:t>
            </w:r>
          </w:p>
        </w:tc>
        <w:tc>
          <w:tcPr>
            <w:tcW w:w="3060" w:type="dxa"/>
          </w:tcPr>
          <w:p w14:paraId="3116104A" w14:textId="77777777" w:rsidR="004E411F" w:rsidRPr="009D01C4" w:rsidRDefault="004E411F" w:rsidP="00124BA4">
            <w:pPr>
              <w:rPr>
                <w:rFonts w:ascii="Arial" w:hAnsi="Arial"/>
                <w:b/>
                <w:bCs/>
                <w:sz w:val="24"/>
                <w:szCs w:val="24"/>
                <w:lang w:val="en-US"/>
              </w:rPr>
            </w:pPr>
            <w:r w:rsidRPr="009D01C4">
              <w:rPr>
                <w:rFonts w:ascii="Arial" w:hAnsi="Arial"/>
                <w:b/>
                <w:bCs/>
                <w:sz w:val="24"/>
                <w:szCs w:val="24"/>
                <w:lang w:val="en-US"/>
              </w:rPr>
              <w:t>Comment</w:t>
            </w:r>
          </w:p>
        </w:tc>
      </w:tr>
      <w:tr w:rsidR="004E411F" w:rsidRPr="009D01C4" w14:paraId="4D2CD17E" w14:textId="77777777" w:rsidTr="00124BA4">
        <w:tc>
          <w:tcPr>
            <w:tcW w:w="1728" w:type="dxa"/>
          </w:tcPr>
          <w:p w14:paraId="40FCD4A7" w14:textId="77777777" w:rsidR="004E411F" w:rsidRPr="009D01C4" w:rsidRDefault="004E411F" w:rsidP="00124BA4">
            <w:pPr>
              <w:rPr>
                <w:rFonts w:ascii="Arial" w:hAnsi="Arial"/>
                <w:sz w:val="24"/>
                <w:szCs w:val="24"/>
                <w:lang w:val="en-US"/>
              </w:rPr>
            </w:pPr>
            <w:r w:rsidRPr="009D01C4">
              <w:rPr>
                <w:rFonts w:ascii="Arial" w:hAnsi="Arial"/>
                <w:sz w:val="24"/>
                <w:szCs w:val="24"/>
                <w:lang w:val="en-US"/>
              </w:rPr>
              <w:t>ID</w:t>
            </w:r>
          </w:p>
        </w:tc>
        <w:tc>
          <w:tcPr>
            <w:tcW w:w="1170" w:type="dxa"/>
          </w:tcPr>
          <w:p w14:paraId="3E76D872" w14:textId="77777777" w:rsidR="004E411F" w:rsidRPr="009D01C4" w:rsidRDefault="004E411F" w:rsidP="00124BA4">
            <w:pPr>
              <w:rPr>
                <w:rFonts w:ascii="Arial" w:hAnsi="Arial"/>
                <w:sz w:val="24"/>
                <w:szCs w:val="24"/>
                <w:lang w:val="en-US"/>
              </w:rPr>
            </w:pPr>
          </w:p>
        </w:tc>
        <w:tc>
          <w:tcPr>
            <w:tcW w:w="2880" w:type="dxa"/>
          </w:tcPr>
          <w:p w14:paraId="705A55B8" w14:textId="77777777" w:rsidR="004E411F" w:rsidRPr="009D01C4" w:rsidRDefault="004E411F" w:rsidP="00124BA4">
            <w:pPr>
              <w:rPr>
                <w:rFonts w:ascii="Arial" w:hAnsi="Arial"/>
                <w:sz w:val="24"/>
                <w:szCs w:val="24"/>
                <w:lang w:val="en-US"/>
              </w:rPr>
            </w:pPr>
          </w:p>
        </w:tc>
        <w:tc>
          <w:tcPr>
            <w:tcW w:w="3060" w:type="dxa"/>
          </w:tcPr>
          <w:p w14:paraId="5497588C" w14:textId="77777777" w:rsidR="004E411F" w:rsidRPr="009D01C4" w:rsidRDefault="004E411F" w:rsidP="00124BA4">
            <w:pPr>
              <w:rPr>
                <w:rFonts w:ascii="Arial" w:hAnsi="Arial"/>
                <w:sz w:val="24"/>
                <w:szCs w:val="24"/>
                <w:lang w:val="en-US"/>
              </w:rPr>
            </w:pPr>
          </w:p>
        </w:tc>
      </w:tr>
      <w:tr w:rsidR="004E411F" w:rsidRPr="009D01C4" w14:paraId="6463A4BB" w14:textId="77777777" w:rsidTr="00124BA4">
        <w:tc>
          <w:tcPr>
            <w:tcW w:w="1728" w:type="dxa"/>
          </w:tcPr>
          <w:p w14:paraId="4B6DB86C" w14:textId="77777777" w:rsidR="004E411F" w:rsidRPr="009D01C4" w:rsidRDefault="00DB68C1" w:rsidP="00124BA4">
            <w:pPr>
              <w:rPr>
                <w:rFonts w:ascii="Arial" w:hAnsi="Arial"/>
                <w:sz w:val="24"/>
                <w:szCs w:val="24"/>
                <w:lang w:val="en-US"/>
              </w:rPr>
            </w:pPr>
            <w:r w:rsidRPr="009D01C4">
              <w:rPr>
                <w:rFonts w:ascii="Arial" w:hAnsi="Arial"/>
                <w:sz w:val="24"/>
                <w:szCs w:val="24"/>
                <w:lang w:val="en-US"/>
              </w:rPr>
              <w:t>Roomnumber</w:t>
            </w:r>
          </w:p>
        </w:tc>
        <w:tc>
          <w:tcPr>
            <w:tcW w:w="1170" w:type="dxa"/>
          </w:tcPr>
          <w:p w14:paraId="4B48E56B" w14:textId="77777777" w:rsidR="004E411F" w:rsidRPr="009D01C4" w:rsidRDefault="004E411F" w:rsidP="00124BA4">
            <w:pPr>
              <w:rPr>
                <w:rFonts w:ascii="Arial" w:hAnsi="Arial"/>
                <w:sz w:val="24"/>
                <w:szCs w:val="24"/>
                <w:lang w:val="en-US"/>
              </w:rPr>
            </w:pPr>
          </w:p>
        </w:tc>
        <w:tc>
          <w:tcPr>
            <w:tcW w:w="2880" w:type="dxa"/>
          </w:tcPr>
          <w:p w14:paraId="46962013" w14:textId="77777777" w:rsidR="004E411F" w:rsidRPr="009D01C4" w:rsidRDefault="004E411F" w:rsidP="00124BA4">
            <w:pPr>
              <w:rPr>
                <w:rFonts w:ascii="Arial" w:hAnsi="Arial"/>
                <w:sz w:val="24"/>
                <w:szCs w:val="24"/>
                <w:lang w:val="en-US"/>
              </w:rPr>
            </w:pPr>
          </w:p>
        </w:tc>
        <w:tc>
          <w:tcPr>
            <w:tcW w:w="3060" w:type="dxa"/>
          </w:tcPr>
          <w:p w14:paraId="08594974" w14:textId="77777777" w:rsidR="004E411F" w:rsidRPr="009D01C4" w:rsidRDefault="004E411F" w:rsidP="00124BA4">
            <w:pPr>
              <w:rPr>
                <w:rFonts w:ascii="Arial" w:hAnsi="Arial"/>
                <w:sz w:val="24"/>
                <w:szCs w:val="24"/>
                <w:lang w:val="en-US"/>
              </w:rPr>
            </w:pPr>
          </w:p>
        </w:tc>
      </w:tr>
      <w:tr w:rsidR="004E411F" w:rsidRPr="009D01C4" w14:paraId="566F69A6" w14:textId="77777777" w:rsidTr="00124BA4">
        <w:tc>
          <w:tcPr>
            <w:tcW w:w="1728" w:type="dxa"/>
          </w:tcPr>
          <w:p w14:paraId="5DB37F9C" w14:textId="77777777" w:rsidR="004E411F" w:rsidRPr="009D01C4" w:rsidRDefault="00DB68C1" w:rsidP="00124BA4">
            <w:pPr>
              <w:rPr>
                <w:rFonts w:ascii="Arial" w:hAnsi="Arial"/>
                <w:sz w:val="24"/>
                <w:szCs w:val="24"/>
                <w:lang w:val="en-US"/>
              </w:rPr>
            </w:pPr>
            <w:r w:rsidRPr="009D01C4">
              <w:rPr>
                <w:rFonts w:ascii="Arial" w:hAnsi="Arial"/>
                <w:sz w:val="24"/>
                <w:szCs w:val="24"/>
                <w:lang w:val="en-US"/>
              </w:rPr>
              <w:t>Pricerange</w:t>
            </w:r>
          </w:p>
        </w:tc>
        <w:tc>
          <w:tcPr>
            <w:tcW w:w="1170" w:type="dxa"/>
          </w:tcPr>
          <w:p w14:paraId="4A33702B" w14:textId="77777777" w:rsidR="004E411F" w:rsidRPr="009D01C4" w:rsidRDefault="004E411F" w:rsidP="00124BA4">
            <w:pPr>
              <w:rPr>
                <w:rFonts w:ascii="Arial" w:hAnsi="Arial"/>
                <w:sz w:val="24"/>
                <w:szCs w:val="24"/>
                <w:lang w:val="en-US"/>
              </w:rPr>
            </w:pPr>
          </w:p>
        </w:tc>
        <w:tc>
          <w:tcPr>
            <w:tcW w:w="2880" w:type="dxa"/>
          </w:tcPr>
          <w:p w14:paraId="3262FC10" w14:textId="77777777" w:rsidR="004E411F" w:rsidRPr="009D01C4" w:rsidRDefault="004E411F" w:rsidP="00124BA4">
            <w:pPr>
              <w:rPr>
                <w:rFonts w:ascii="Arial" w:hAnsi="Arial"/>
                <w:sz w:val="24"/>
                <w:szCs w:val="24"/>
                <w:lang w:val="en-US"/>
              </w:rPr>
            </w:pPr>
          </w:p>
        </w:tc>
        <w:tc>
          <w:tcPr>
            <w:tcW w:w="3060" w:type="dxa"/>
          </w:tcPr>
          <w:p w14:paraId="1A6CAE82" w14:textId="77777777" w:rsidR="004E411F" w:rsidRPr="009D01C4" w:rsidRDefault="004E411F" w:rsidP="00124BA4">
            <w:pPr>
              <w:rPr>
                <w:rFonts w:ascii="Arial" w:hAnsi="Arial"/>
                <w:sz w:val="24"/>
                <w:szCs w:val="24"/>
                <w:lang w:val="en-US"/>
              </w:rPr>
            </w:pPr>
          </w:p>
        </w:tc>
      </w:tr>
      <w:tr w:rsidR="004E411F" w:rsidRPr="00650B97" w14:paraId="01259F79" w14:textId="77777777" w:rsidTr="00124BA4">
        <w:tc>
          <w:tcPr>
            <w:tcW w:w="1728" w:type="dxa"/>
          </w:tcPr>
          <w:p w14:paraId="0B34D688" w14:textId="77777777" w:rsidR="004E411F" w:rsidRPr="009D01C4" w:rsidRDefault="00DB68C1" w:rsidP="00124BA4">
            <w:pPr>
              <w:rPr>
                <w:rFonts w:ascii="Arial" w:hAnsi="Arial"/>
                <w:sz w:val="24"/>
                <w:szCs w:val="24"/>
                <w:lang w:val="en-US"/>
              </w:rPr>
            </w:pPr>
            <w:r w:rsidRPr="009D01C4">
              <w:rPr>
                <w:rFonts w:ascii="Arial" w:hAnsi="Arial"/>
                <w:sz w:val="24"/>
                <w:szCs w:val="24"/>
                <w:lang w:val="en-US"/>
              </w:rPr>
              <w:t>SocialType</w:t>
            </w:r>
          </w:p>
        </w:tc>
        <w:tc>
          <w:tcPr>
            <w:tcW w:w="1170" w:type="dxa"/>
          </w:tcPr>
          <w:p w14:paraId="0516CEFD" w14:textId="77777777" w:rsidR="004E411F" w:rsidRPr="009D01C4" w:rsidRDefault="004E411F" w:rsidP="00124BA4">
            <w:pPr>
              <w:rPr>
                <w:rFonts w:ascii="Arial" w:hAnsi="Arial"/>
                <w:sz w:val="24"/>
                <w:szCs w:val="24"/>
                <w:lang w:val="en-US"/>
              </w:rPr>
            </w:pPr>
          </w:p>
        </w:tc>
        <w:tc>
          <w:tcPr>
            <w:tcW w:w="2880" w:type="dxa"/>
          </w:tcPr>
          <w:p w14:paraId="570F807F" w14:textId="77777777" w:rsidR="004E411F" w:rsidRPr="009D01C4" w:rsidRDefault="004E411F" w:rsidP="00124BA4">
            <w:pPr>
              <w:rPr>
                <w:rFonts w:ascii="Arial" w:hAnsi="Arial"/>
                <w:sz w:val="24"/>
                <w:szCs w:val="24"/>
                <w:lang w:val="en-US"/>
              </w:rPr>
            </w:pPr>
          </w:p>
        </w:tc>
        <w:tc>
          <w:tcPr>
            <w:tcW w:w="3060" w:type="dxa"/>
          </w:tcPr>
          <w:p w14:paraId="08C17802" w14:textId="77777777" w:rsidR="004E411F" w:rsidRPr="00DB68C1" w:rsidRDefault="00DB68C1" w:rsidP="00124BA4">
            <w:pPr>
              <w:rPr>
                <w:rFonts w:ascii="Arial" w:hAnsi="Arial"/>
                <w:sz w:val="24"/>
                <w:szCs w:val="24"/>
                <w:lang w:val="en-US"/>
              </w:rPr>
            </w:pPr>
            <w:r w:rsidRPr="00DB68C1">
              <w:rPr>
                <w:rFonts w:ascii="Arial" w:hAnsi="Arial"/>
                <w:sz w:val="24"/>
                <w:szCs w:val="24"/>
                <w:lang w:val="en-US"/>
              </w:rPr>
              <w:t>What do we do together</w:t>
            </w:r>
          </w:p>
        </w:tc>
      </w:tr>
      <w:tr w:rsidR="004E411F" w:rsidRPr="00103D0F" w14:paraId="3E415539" w14:textId="77777777" w:rsidTr="00124BA4">
        <w:tc>
          <w:tcPr>
            <w:tcW w:w="1728" w:type="dxa"/>
          </w:tcPr>
          <w:p w14:paraId="1B63A805" w14:textId="77777777" w:rsidR="004E411F" w:rsidRPr="009D01C4" w:rsidRDefault="00DB68C1" w:rsidP="00124BA4">
            <w:pPr>
              <w:rPr>
                <w:rFonts w:ascii="Arial" w:hAnsi="Arial"/>
                <w:sz w:val="24"/>
                <w:szCs w:val="24"/>
                <w:lang w:val="en-US"/>
              </w:rPr>
            </w:pPr>
            <w:r w:rsidRPr="009D01C4">
              <w:rPr>
                <w:rFonts w:ascii="Arial" w:hAnsi="Arial"/>
                <w:sz w:val="24"/>
                <w:szCs w:val="24"/>
                <w:lang w:val="en-US"/>
              </w:rPr>
              <w:t>Genders</w:t>
            </w:r>
          </w:p>
        </w:tc>
        <w:tc>
          <w:tcPr>
            <w:tcW w:w="1170" w:type="dxa"/>
          </w:tcPr>
          <w:p w14:paraId="59319119" w14:textId="77777777" w:rsidR="004E411F" w:rsidRPr="009D01C4" w:rsidRDefault="004E411F" w:rsidP="00124BA4">
            <w:pPr>
              <w:rPr>
                <w:rFonts w:ascii="Arial" w:hAnsi="Arial"/>
                <w:sz w:val="24"/>
                <w:szCs w:val="24"/>
                <w:lang w:val="en-US"/>
              </w:rPr>
            </w:pPr>
          </w:p>
        </w:tc>
        <w:tc>
          <w:tcPr>
            <w:tcW w:w="2880" w:type="dxa"/>
          </w:tcPr>
          <w:p w14:paraId="5D9843C9" w14:textId="77777777" w:rsidR="004E411F" w:rsidRPr="009D01C4" w:rsidRDefault="004E411F" w:rsidP="00124BA4">
            <w:pPr>
              <w:rPr>
                <w:rFonts w:ascii="Arial" w:hAnsi="Arial"/>
                <w:sz w:val="24"/>
                <w:szCs w:val="24"/>
                <w:lang w:val="en-US"/>
              </w:rPr>
            </w:pPr>
          </w:p>
        </w:tc>
        <w:tc>
          <w:tcPr>
            <w:tcW w:w="3060" w:type="dxa"/>
          </w:tcPr>
          <w:p w14:paraId="356D5421" w14:textId="77777777" w:rsidR="004E411F" w:rsidRPr="00103D0F" w:rsidRDefault="00DB68C1" w:rsidP="00124BA4">
            <w:pPr>
              <w:rPr>
                <w:rFonts w:ascii="Arial" w:hAnsi="Arial"/>
                <w:sz w:val="24"/>
                <w:szCs w:val="24"/>
              </w:rPr>
            </w:pPr>
            <w:r w:rsidRPr="009D01C4">
              <w:rPr>
                <w:rFonts w:ascii="Arial" w:hAnsi="Arial"/>
                <w:sz w:val="24"/>
                <w:szCs w:val="24"/>
                <w:lang w:val="en-US"/>
              </w:rPr>
              <w:t>Women,M</w:t>
            </w:r>
            <w:r>
              <w:rPr>
                <w:rFonts w:ascii="Arial" w:hAnsi="Arial"/>
                <w:sz w:val="24"/>
                <w:szCs w:val="24"/>
              </w:rPr>
              <w:t>en, Mixed</w:t>
            </w:r>
          </w:p>
        </w:tc>
      </w:tr>
      <w:tr w:rsidR="004E411F" w:rsidRPr="00103D0F" w14:paraId="5793C76C" w14:textId="77777777" w:rsidTr="00124BA4">
        <w:tc>
          <w:tcPr>
            <w:tcW w:w="1728" w:type="dxa"/>
          </w:tcPr>
          <w:p w14:paraId="6B6F4060" w14:textId="77777777" w:rsidR="004E411F" w:rsidRDefault="00DB68C1" w:rsidP="00124BA4">
            <w:pPr>
              <w:rPr>
                <w:rFonts w:ascii="Arial" w:hAnsi="Arial"/>
                <w:sz w:val="24"/>
                <w:szCs w:val="24"/>
              </w:rPr>
            </w:pPr>
            <w:r>
              <w:rPr>
                <w:rFonts w:ascii="Arial" w:hAnsi="Arial"/>
                <w:sz w:val="24"/>
                <w:szCs w:val="24"/>
              </w:rPr>
              <w:lastRenderedPageBreak/>
              <w:t>ZIP</w:t>
            </w:r>
          </w:p>
        </w:tc>
        <w:tc>
          <w:tcPr>
            <w:tcW w:w="1170" w:type="dxa"/>
          </w:tcPr>
          <w:p w14:paraId="26058675" w14:textId="77777777" w:rsidR="004E411F" w:rsidRDefault="004E411F" w:rsidP="00124BA4">
            <w:pPr>
              <w:rPr>
                <w:rFonts w:ascii="Arial" w:hAnsi="Arial"/>
                <w:sz w:val="24"/>
                <w:szCs w:val="24"/>
              </w:rPr>
            </w:pPr>
          </w:p>
        </w:tc>
        <w:tc>
          <w:tcPr>
            <w:tcW w:w="2880" w:type="dxa"/>
          </w:tcPr>
          <w:p w14:paraId="3D03F96A" w14:textId="77777777" w:rsidR="004E411F" w:rsidRPr="00103D0F" w:rsidRDefault="004E411F" w:rsidP="00124BA4">
            <w:pPr>
              <w:rPr>
                <w:rFonts w:ascii="Arial" w:hAnsi="Arial"/>
                <w:sz w:val="24"/>
                <w:szCs w:val="24"/>
              </w:rPr>
            </w:pPr>
          </w:p>
        </w:tc>
        <w:tc>
          <w:tcPr>
            <w:tcW w:w="3060" w:type="dxa"/>
          </w:tcPr>
          <w:p w14:paraId="5C843936" w14:textId="77777777" w:rsidR="004E411F" w:rsidRPr="00103D0F" w:rsidRDefault="004E411F" w:rsidP="00124BA4">
            <w:pPr>
              <w:rPr>
                <w:rFonts w:ascii="Arial" w:hAnsi="Arial"/>
                <w:sz w:val="24"/>
                <w:szCs w:val="24"/>
              </w:rPr>
            </w:pPr>
          </w:p>
        </w:tc>
      </w:tr>
      <w:tr w:rsidR="000C5ED5" w:rsidRPr="00103D0F" w14:paraId="2793FA28" w14:textId="77777777" w:rsidTr="00124BA4">
        <w:tc>
          <w:tcPr>
            <w:tcW w:w="1728" w:type="dxa"/>
          </w:tcPr>
          <w:p w14:paraId="5B566F45" w14:textId="77777777" w:rsidR="000C5ED5" w:rsidRDefault="000C5ED5" w:rsidP="00124BA4">
            <w:pPr>
              <w:rPr>
                <w:rFonts w:ascii="Arial" w:hAnsi="Arial"/>
                <w:sz w:val="24"/>
                <w:szCs w:val="24"/>
              </w:rPr>
            </w:pPr>
            <w:r>
              <w:rPr>
                <w:rFonts w:ascii="Arial" w:hAnsi="Arial"/>
                <w:sz w:val="24"/>
                <w:szCs w:val="24"/>
              </w:rPr>
              <w:t>RoomSize</w:t>
            </w:r>
          </w:p>
        </w:tc>
        <w:tc>
          <w:tcPr>
            <w:tcW w:w="1170" w:type="dxa"/>
          </w:tcPr>
          <w:p w14:paraId="1DF79FA2" w14:textId="77777777" w:rsidR="000C5ED5" w:rsidRDefault="000C5ED5" w:rsidP="00124BA4">
            <w:pPr>
              <w:rPr>
                <w:rFonts w:ascii="Arial" w:hAnsi="Arial"/>
                <w:sz w:val="24"/>
                <w:szCs w:val="24"/>
              </w:rPr>
            </w:pPr>
          </w:p>
        </w:tc>
        <w:tc>
          <w:tcPr>
            <w:tcW w:w="2880" w:type="dxa"/>
          </w:tcPr>
          <w:p w14:paraId="3FB3BD1A" w14:textId="77777777" w:rsidR="000C5ED5" w:rsidRPr="00103D0F" w:rsidRDefault="000C5ED5" w:rsidP="00124BA4">
            <w:pPr>
              <w:rPr>
                <w:rFonts w:ascii="Arial" w:hAnsi="Arial"/>
                <w:sz w:val="24"/>
                <w:szCs w:val="24"/>
              </w:rPr>
            </w:pPr>
          </w:p>
        </w:tc>
        <w:tc>
          <w:tcPr>
            <w:tcW w:w="3060" w:type="dxa"/>
          </w:tcPr>
          <w:p w14:paraId="6D6A7193" w14:textId="77777777" w:rsidR="000C5ED5" w:rsidRPr="00103D0F" w:rsidRDefault="000C5ED5" w:rsidP="00124BA4">
            <w:pPr>
              <w:rPr>
                <w:rFonts w:ascii="Arial" w:hAnsi="Arial"/>
                <w:sz w:val="24"/>
                <w:szCs w:val="24"/>
              </w:rPr>
            </w:pPr>
          </w:p>
        </w:tc>
      </w:tr>
      <w:tr w:rsidR="000C5ED5" w:rsidRPr="00103D0F" w14:paraId="31BB1D0C" w14:textId="77777777" w:rsidTr="00124BA4">
        <w:tc>
          <w:tcPr>
            <w:tcW w:w="1728" w:type="dxa"/>
          </w:tcPr>
          <w:p w14:paraId="72F09DC8" w14:textId="77777777" w:rsidR="000C5ED5" w:rsidRDefault="000C5ED5" w:rsidP="00124BA4">
            <w:pPr>
              <w:rPr>
                <w:rFonts w:ascii="Arial" w:hAnsi="Arial"/>
                <w:sz w:val="24"/>
                <w:szCs w:val="24"/>
              </w:rPr>
            </w:pPr>
            <w:r>
              <w:rPr>
                <w:rFonts w:ascii="Arial" w:hAnsi="Arial"/>
                <w:sz w:val="24"/>
                <w:szCs w:val="24"/>
              </w:rPr>
              <w:t>DesiredGenders</w:t>
            </w:r>
          </w:p>
        </w:tc>
        <w:tc>
          <w:tcPr>
            <w:tcW w:w="1170" w:type="dxa"/>
          </w:tcPr>
          <w:p w14:paraId="13E1E5EA" w14:textId="77777777" w:rsidR="000C5ED5" w:rsidRDefault="000C5ED5" w:rsidP="00124BA4">
            <w:pPr>
              <w:rPr>
                <w:rFonts w:ascii="Arial" w:hAnsi="Arial"/>
                <w:sz w:val="24"/>
                <w:szCs w:val="24"/>
              </w:rPr>
            </w:pPr>
          </w:p>
        </w:tc>
        <w:tc>
          <w:tcPr>
            <w:tcW w:w="2880" w:type="dxa"/>
          </w:tcPr>
          <w:p w14:paraId="5C3DF6FB" w14:textId="77777777" w:rsidR="000C5ED5" w:rsidRPr="00103D0F" w:rsidRDefault="000C5ED5" w:rsidP="00124BA4">
            <w:pPr>
              <w:rPr>
                <w:rFonts w:ascii="Arial" w:hAnsi="Arial"/>
                <w:sz w:val="24"/>
                <w:szCs w:val="24"/>
              </w:rPr>
            </w:pPr>
          </w:p>
        </w:tc>
        <w:tc>
          <w:tcPr>
            <w:tcW w:w="3060" w:type="dxa"/>
          </w:tcPr>
          <w:p w14:paraId="5038E522" w14:textId="77777777" w:rsidR="000C5ED5" w:rsidRPr="00103D0F" w:rsidRDefault="000C5ED5" w:rsidP="00124BA4">
            <w:pPr>
              <w:rPr>
                <w:rFonts w:ascii="Arial" w:hAnsi="Arial"/>
                <w:sz w:val="24"/>
                <w:szCs w:val="24"/>
              </w:rPr>
            </w:pPr>
            <w:r>
              <w:rPr>
                <w:rFonts w:ascii="Arial" w:hAnsi="Arial"/>
                <w:sz w:val="24"/>
                <w:szCs w:val="24"/>
              </w:rPr>
              <w:t>Desired Attribute</w:t>
            </w:r>
          </w:p>
        </w:tc>
      </w:tr>
      <w:tr w:rsidR="000C5ED5" w:rsidRPr="00103D0F" w14:paraId="6F4960CC" w14:textId="77777777" w:rsidTr="00124BA4">
        <w:tc>
          <w:tcPr>
            <w:tcW w:w="1728" w:type="dxa"/>
          </w:tcPr>
          <w:p w14:paraId="72562B13" w14:textId="77777777" w:rsidR="000C5ED5" w:rsidRDefault="000C5ED5" w:rsidP="00124BA4">
            <w:pPr>
              <w:rPr>
                <w:rFonts w:ascii="Arial" w:hAnsi="Arial"/>
                <w:sz w:val="24"/>
                <w:szCs w:val="24"/>
              </w:rPr>
            </w:pPr>
            <w:r>
              <w:rPr>
                <w:rFonts w:ascii="Arial" w:hAnsi="Arial"/>
                <w:sz w:val="24"/>
                <w:szCs w:val="24"/>
              </w:rPr>
              <w:t>DesiredSocialType</w:t>
            </w:r>
          </w:p>
        </w:tc>
        <w:tc>
          <w:tcPr>
            <w:tcW w:w="1170" w:type="dxa"/>
          </w:tcPr>
          <w:p w14:paraId="6EBF704F" w14:textId="77777777" w:rsidR="000C5ED5" w:rsidRDefault="000C5ED5" w:rsidP="00124BA4">
            <w:pPr>
              <w:rPr>
                <w:rFonts w:ascii="Arial" w:hAnsi="Arial"/>
                <w:sz w:val="24"/>
                <w:szCs w:val="24"/>
              </w:rPr>
            </w:pPr>
          </w:p>
        </w:tc>
        <w:tc>
          <w:tcPr>
            <w:tcW w:w="2880" w:type="dxa"/>
          </w:tcPr>
          <w:p w14:paraId="41448301" w14:textId="77777777" w:rsidR="000C5ED5" w:rsidRPr="00103D0F" w:rsidRDefault="000C5ED5" w:rsidP="00124BA4">
            <w:pPr>
              <w:rPr>
                <w:rFonts w:ascii="Arial" w:hAnsi="Arial"/>
                <w:sz w:val="24"/>
                <w:szCs w:val="24"/>
              </w:rPr>
            </w:pPr>
          </w:p>
        </w:tc>
        <w:tc>
          <w:tcPr>
            <w:tcW w:w="3060" w:type="dxa"/>
          </w:tcPr>
          <w:p w14:paraId="7C62A463" w14:textId="77777777" w:rsidR="000C5ED5" w:rsidRPr="00103D0F" w:rsidRDefault="000C5ED5" w:rsidP="00124BA4">
            <w:pPr>
              <w:rPr>
                <w:rFonts w:ascii="Arial" w:hAnsi="Arial"/>
                <w:sz w:val="24"/>
                <w:szCs w:val="24"/>
              </w:rPr>
            </w:pPr>
            <w:r>
              <w:rPr>
                <w:rFonts w:ascii="Arial" w:hAnsi="Arial"/>
                <w:sz w:val="24"/>
                <w:szCs w:val="24"/>
              </w:rPr>
              <w:t>Desired Attribute</w:t>
            </w:r>
          </w:p>
        </w:tc>
      </w:tr>
      <w:tr w:rsidR="000C5ED5" w:rsidRPr="00103D0F" w14:paraId="076A9058" w14:textId="77777777" w:rsidTr="00124BA4">
        <w:tc>
          <w:tcPr>
            <w:tcW w:w="1728" w:type="dxa"/>
          </w:tcPr>
          <w:p w14:paraId="6D13759B" w14:textId="77777777" w:rsidR="000C5ED5" w:rsidRDefault="000C5ED5" w:rsidP="00124BA4">
            <w:pPr>
              <w:rPr>
                <w:rFonts w:ascii="Arial" w:hAnsi="Arial"/>
                <w:sz w:val="24"/>
                <w:szCs w:val="24"/>
              </w:rPr>
            </w:pPr>
          </w:p>
        </w:tc>
        <w:tc>
          <w:tcPr>
            <w:tcW w:w="1170" w:type="dxa"/>
          </w:tcPr>
          <w:p w14:paraId="1E93B31F" w14:textId="77777777" w:rsidR="000C5ED5" w:rsidRDefault="000C5ED5" w:rsidP="00124BA4">
            <w:pPr>
              <w:rPr>
                <w:rFonts w:ascii="Arial" w:hAnsi="Arial"/>
                <w:sz w:val="24"/>
                <w:szCs w:val="24"/>
              </w:rPr>
            </w:pPr>
          </w:p>
        </w:tc>
        <w:tc>
          <w:tcPr>
            <w:tcW w:w="2880" w:type="dxa"/>
          </w:tcPr>
          <w:p w14:paraId="234B70D3" w14:textId="77777777" w:rsidR="000C5ED5" w:rsidRPr="00103D0F" w:rsidRDefault="000C5ED5" w:rsidP="00124BA4">
            <w:pPr>
              <w:rPr>
                <w:rFonts w:ascii="Arial" w:hAnsi="Arial"/>
                <w:sz w:val="24"/>
                <w:szCs w:val="24"/>
              </w:rPr>
            </w:pPr>
          </w:p>
        </w:tc>
        <w:tc>
          <w:tcPr>
            <w:tcW w:w="3060" w:type="dxa"/>
          </w:tcPr>
          <w:p w14:paraId="203409D9" w14:textId="77777777" w:rsidR="000C5ED5" w:rsidRPr="00103D0F" w:rsidRDefault="000C5ED5" w:rsidP="00124BA4">
            <w:pPr>
              <w:rPr>
                <w:rFonts w:ascii="Arial" w:hAnsi="Arial"/>
                <w:sz w:val="24"/>
                <w:szCs w:val="24"/>
              </w:rPr>
            </w:pPr>
            <w:r>
              <w:rPr>
                <w:rFonts w:ascii="Arial" w:hAnsi="Arial"/>
                <w:sz w:val="24"/>
                <w:szCs w:val="24"/>
              </w:rPr>
              <w:t>Desired Attribute</w:t>
            </w:r>
          </w:p>
        </w:tc>
      </w:tr>
      <w:tr w:rsidR="000C5ED5" w:rsidRPr="00103D0F" w14:paraId="7F205D73" w14:textId="77777777" w:rsidTr="00124BA4">
        <w:tc>
          <w:tcPr>
            <w:tcW w:w="1728" w:type="dxa"/>
          </w:tcPr>
          <w:p w14:paraId="1E303086" w14:textId="77777777" w:rsidR="000C5ED5" w:rsidRDefault="000C5ED5" w:rsidP="00124BA4">
            <w:pPr>
              <w:rPr>
                <w:rFonts w:ascii="Arial" w:hAnsi="Arial"/>
                <w:sz w:val="24"/>
                <w:szCs w:val="24"/>
              </w:rPr>
            </w:pPr>
          </w:p>
        </w:tc>
        <w:tc>
          <w:tcPr>
            <w:tcW w:w="1170" w:type="dxa"/>
          </w:tcPr>
          <w:p w14:paraId="39C25321" w14:textId="77777777" w:rsidR="000C5ED5" w:rsidRDefault="000C5ED5" w:rsidP="00124BA4">
            <w:pPr>
              <w:rPr>
                <w:rFonts w:ascii="Arial" w:hAnsi="Arial"/>
                <w:sz w:val="24"/>
                <w:szCs w:val="24"/>
              </w:rPr>
            </w:pPr>
          </w:p>
        </w:tc>
        <w:tc>
          <w:tcPr>
            <w:tcW w:w="2880" w:type="dxa"/>
          </w:tcPr>
          <w:p w14:paraId="6EFBF9A5" w14:textId="77777777" w:rsidR="000C5ED5" w:rsidRPr="00103D0F" w:rsidRDefault="000C5ED5" w:rsidP="00124BA4">
            <w:pPr>
              <w:rPr>
                <w:rFonts w:ascii="Arial" w:hAnsi="Arial"/>
                <w:sz w:val="24"/>
                <w:szCs w:val="24"/>
              </w:rPr>
            </w:pPr>
          </w:p>
        </w:tc>
        <w:tc>
          <w:tcPr>
            <w:tcW w:w="3060" w:type="dxa"/>
          </w:tcPr>
          <w:p w14:paraId="53A514EB" w14:textId="77777777" w:rsidR="000C5ED5" w:rsidRPr="00103D0F" w:rsidRDefault="000C5ED5" w:rsidP="00124BA4">
            <w:pPr>
              <w:rPr>
                <w:rFonts w:ascii="Arial" w:hAnsi="Arial"/>
                <w:sz w:val="24"/>
                <w:szCs w:val="24"/>
              </w:rPr>
            </w:pPr>
          </w:p>
        </w:tc>
      </w:tr>
      <w:tr w:rsidR="000C5ED5" w:rsidRPr="00103D0F" w14:paraId="09833FB5" w14:textId="77777777" w:rsidTr="00124BA4">
        <w:tc>
          <w:tcPr>
            <w:tcW w:w="1728" w:type="dxa"/>
          </w:tcPr>
          <w:p w14:paraId="17ADFC11" w14:textId="77777777" w:rsidR="000C5ED5" w:rsidRDefault="000C5ED5" w:rsidP="00124BA4">
            <w:pPr>
              <w:rPr>
                <w:rFonts w:ascii="Arial" w:hAnsi="Arial"/>
                <w:sz w:val="24"/>
                <w:szCs w:val="24"/>
              </w:rPr>
            </w:pPr>
          </w:p>
        </w:tc>
        <w:tc>
          <w:tcPr>
            <w:tcW w:w="1170" w:type="dxa"/>
          </w:tcPr>
          <w:p w14:paraId="08ABD240" w14:textId="77777777" w:rsidR="000C5ED5" w:rsidRDefault="000C5ED5" w:rsidP="00124BA4">
            <w:pPr>
              <w:rPr>
                <w:rFonts w:ascii="Arial" w:hAnsi="Arial"/>
                <w:sz w:val="24"/>
                <w:szCs w:val="24"/>
              </w:rPr>
            </w:pPr>
          </w:p>
        </w:tc>
        <w:tc>
          <w:tcPr>
            <w:tcW w:w="2880" w:type="dxa"/>
          </w:tcPr>
          <w:p w14:paraId="42AD8BF6" w14:textId="77777777" w:rsidR="000C5ED5" w:rsidRPr="00103D0F" w:rsidRDefault="000C5ED5" w:rsidP="00124BA4">
            <w:pPr>
              <w:rPr>
                <w:rFonts w:ascii="Arial" w:hAnsi="Arial"/>
                <w:sz w:val="24"/>
                <w:szCs w:val="24"/>
              </w:rPr>
            </w:pPr>
          </w:p>
        </w:tc>
        <w:tc>
          <w:tcPr>
            <w:tcW w:w="3060" w:type="dxa"/>
          </w:tcPr>
          <w:p w14:paraId="16DF2460" w14:textId="77777777" w:rsidR="000C5ED5" w:rsidRPr="00103D0F" w:rsidRDefault="000C5ED5" w:rsidP="00124BA4">
            <w:pPr>
              <w:rPr>
                <w:rFonts w:ascii="Arial" w:hAnsi="Arial"/>
                <w:sz w:val="24"/>
                <w:szCs w:val="24"/>
              </w:rPr>
            </w:pPr>
          </w:p>
        </w:tc>
      </w:tr>
      <w:tr w:rsidR="000C5ED5" w:rsidRPr="00103D0F" w14:paraId="3BE8BEA9" w14:textId="77777777" w:rsidTr="00124BA4">
        <w:tc>
          <w:tcPr>
            <w:tcW w:w="1728" w:type="dxa"/>
          </w:tcPr>
          <w:p w14:paraId="0B2FCB83" w14:textId="77777777" w:rsidR="000C5ED5" w:rsidRDefault="000C5ED5" w:rsidP="00124BA4">
            <w:pPr>
              <w:rPr>
                <w:rFonts w:ascii="Arial" w:hAnsi="Arial"/>
                <w:sz w:val="24"/>
                <w:szCs w:val="24"/>
              </w:rPr>
            </w:pPr>
          </w:p>
        </w:tc>
        <w:tc>
          <w:tcPr>
            <w:tcW w:w="1170" w:type="dxa"/>
          </w:tcPr>
          <w:p w14:paraId="439F2261" w14:textId="77777777" w:rsidR="000C5ED5" w:rsidRDefault="000C5ED5" w:rsidP="00124BA4">
            <w:pPr>
              <w:rPr>
                <w:rFonts w:ascii="Arial" w:hAnsi="Arial"/>
                <w:sz w:val="24"/>
                <w:szCs w:val="24"/>
              </w:rPr>
            </w:pPr>
          </w:p>
        </w:tc>
        <w:tc>
          <w:tcPr>
            <w:tcW w:w="2880" w:type="dxa"/>
          </w:tcPr>
          <w:p w14:paraId="4AF6A925" w14:textId="77777777" w:rsidR="000C5ED5" w:rsidRPr="00103D0F" w:rsidRDefault="000C5ED5" w:rsidP="00124BA4">
            <w:pPr>
              <w:rPr>
                <w:rFonts w:ascii="Arial" w:hAnsi="Arial"/>
                <w:sz w:val="24"/>
                <w:szCs w:val="24"/>
              </w:rPr>
            </w:pPr>
          </w:p>
        </w:tc>
        <w:tc>
          <w:tcPr>
            <w:tcW w:w="3060" w:type="dxa"/>
          </w:tcPr>
          <w:p w14:paraId="73C3DC56" w14:textId="77777777" w:rsidR="000C5ED5" w:rsidRPr="00103D0F" w:rsidRDefault="000C5ED5" w:rsidP="00124BA4">
            <w:pPr>
              <w:rPr>
                <w:rFonts w:ascii="Arial" w:hAnsi="Arial"/>
                <w:sz w:val="24"/>
                <w:szCs w:val="24"/>
              </w:rPr>
            </w:pPr>
          </w:p>
        </w:tc>
      </w:tr>
    </w:tbl>
    <w:p w14:paraId="6AE73721" w14:textId="77777777" w:rsidR="00115717" w:rsidRDefault="00115717" w:rsidP="00115717">
      <w:pPr>
        <w:rPr>
          <w:lang w:val="en-US"/>
        </w:rPr>
      </w:pPr>
    </w:p>
    <w:p w14:paraId="433ACFBE" w14:textId="77777777" w:rsidR="009D01C4" w:rsidRDefault="009D01C4" w:rsidP="00115717">
      <w:pPr>
        <w:rPr>
          <w:lang w:val="en-US"/>
        </w:rPr>
      </w:pPr>
    </w:p>
    <w:p w14:paraId="42409573" w14:textId="77777777" w:rsidR="009D01C4" w:rsidRDefault="009D01C4" w:rsidP="00115717">
      <w:pPr>
        <w:rPr>
          <w:lang w:val="en-US"/>
        </w:rPr>
      </w:pPr>
    </w:p>
    <w:p w14:paraId="42B2260F" w14:textId="77777777" w:rsidR="009D01C4" w:rsidRDefault="009D01C4" w:rsidP="00115717">
      <w:pPr>
        <w:rPr>
          <w:lang w:val="en-US"/>
        </w:rPr>
      </w:pPr>
    </w:p>
    <w:p w14:paraId="476AD9A7" w14:textId="77777777" w:rsidR="009D01C4" w:rsidRPr="00115717" w:rsidRDefault="009D01C4" w:rsidP="00115717">
      <w:pPr>
        <w:rPr>
          <w:lang w:val="en-US"/>
        </w:rPr>
      </w:pPr>
    </w:p>
    <w:p w14:paraId="692CAB17" w14:textId="77777777" w:rsidR="004E411F" w:rsidRPr="00103D0F" w:rsidRDefault="009D01C4" w:rsidP="004E411F">
      <w:pPr>
        <w:pStyle w:val="Heading4"/>
      </w:pPr>
      <w:bookmarkStart w:id="96" w:name="_Toc400611435"/>
      <w:r>
        <w:t>3.2.8.4</w:t>
      </w:r>
      <w:r w:rsidR="004E411F">
        <w:t xml:space="preserve"> Person </w:t>
      </w:r>
      <w:r w:rsidR="004305CD">
        <w:t>Attribute</w:t>
      </w:r>
      <w:bookmarkEnd w:id="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1"/>
        <w:gridCol w:w="1170"/>
        <w:gridCol w:w="2880"/>
        <w:gridCol w:w="3060"/>
      </w:tblGrid>
      <w:tr w:rsidR="004E411F" w:rsidRPr="00103D0F" w14:paraId="7E6E0D24" w14:textId="77777777" w:rsidTr="00124BA4">
        <w:tc>
          <w:tcPr>
            <w:tcW w:w="1728" w:type="dxa"/>
          </w:tcPr>
          <w:p w14:paraId="71AC7FDF" w14:textId="77777777" w:rsidR="004E411F" w:rsidRPr="00103D0F" w:rsidRDefault="004E411F" w:rsidP="00124BA4">
            <w:pPr>
              <w:rPr>
                <w:rFonts w:ascii="Arial" w:hAnsi="Arial"/>
                <w:b/>
                <w:bCs/>
                <w:sz w:val="24"/>
                <w:szCs w:val="24"/>
              </w:rPr>
            </w:pPr>
            <w:r>
              <w:rPr>
                <w:rFonts w:ascii="Arial" w:hAnsi="Arial"/>
                <w:b/>
                <w:bCs/>
                <w:sz w:val="24"/>
                <w:szCs w:val="24"/>
              </w:rPr>
              <w:t>Item</w:t>
            </w:r>
          </w:p>
        </w:tc>
        <w:tc>
          <w:tcPr>
            <w:tcW w:w="1170" w:type="dxa"/>
          </w:tcPr>
          <w:p w14:paraId="01B28B25" w14:textId="77777777" w:rsidR="004E411F" w:rsidRPr="00103D0F" w:rsidRDefault="004E411F" w:rsidP="00124BA4">
            <w:pPr>
              <w:rPr>
                <w:rFonts w:ascii="Arial" w:hAnsi="Arial"/>
                <w:b/>
                <w:bCs/>
                <w:sz w:val="24"/>
                <w:szCs w:val="24"/>
              </w:rPr>
            </w:pPr>
            <w:r>
              <w:rPr>
                <w:rFonts w:ascii="Arial" w:hAnsi="Arial"/>
                <w:b/>
                <w:bCs/>
                <w:sz w:val="24"/>
                <w:szCs w:val="24"/>
              </w:rPr>
              <w:t>Type</w:t>
            </w:r>
          </w:p>
        </w:tc>
        <w:tc>
          <w:tcPr>
            <w:tcW w:w="2880" w:type="dxa"/>
          </w:tcPr>
          <w:p w14:paraId="3990CB1B" w14:textId="77777777" w:rsidR="004E411F" w:rsidRPr="00103D0F" w:rsidRDefault="004E411F" w:rsidP="00124BA4">
            <w:pPr>
              <w:rPr>
                <w:rFonts w:ascii="Arial" w:hAnsi="Arial"/>
                <w:b/>
                <w:bCs/>
                <w:sz w:val="24"/>
                <w:szCs w:val="24"/>
              </w:rPr>
            </w:pPr>
            <w:r>
              <w:rPr>
                <w:rFonts w:ascii="Arial" w:hAnsi="Arial"/>
                <w:b/>
                <w:bCs/>
                <w:sz w:val="24"/>
                <w:szCs w:val="24"/>
              </w:rPr>
              <w:t>Description</w:t>
            </w:r>
          </w:p>
        </w:tc>
        <w:tc>
          <w:tcPr>
            <w:tcW w:w="3060" w:type="dxa"/>
          </w:tcPr>
          <w:p w14:paraId="02CC9B4A" w14:textId="77777777" w:rsidR="004E411F" w:rsidRPr="00103D0F" w:rsidRDefault="004E411F" w:rsidP="00124BA4">
            <w:pPr>
              <w:rPr>
                <w:rFonts w:ascii="Arial" w:hAnsi="Arial"/>
                <w:b/>
                <w:bCs/>
                <w:sz w:val="24"/>
                <w:szCs w:val="24"/>
              </w:rPr>
            </w:pPr>
            <w:r>
              <w:rPr>
                <w:rFonts w:ascii="Arial" w:hAnsi="Arial"/>
                <w:b/>
                <w:bCs/>
                <w:sz w:val="24"/>
                <w:szCs w:val="24"/>
              </w:rPr>
              <w:t>Comment</w:t>
            </w:r>
          </w:p>
        </w:tc>
      </w:tr>
      <w:tr w:rsidR="004E411F" w:rsidRPr="00103D0F" w14:paraId="37D893C0" w14:textId="77777777" w:rsidTr="00124BA4">
        <w:tc>
          <w:tcPr>
            <w:tcW w:w="1728" w:type="dxa"/>
          </w:tcPr>
          <w:p w14:paraId="5EFB252D" w14:textId="77777777" w:rsidR="004E411F" w:rsidRPr="00103D0F" w:rsidRDefault="004E411F" w:rsidP="00124BA4">
            <w:pPr>
              <w:rPr>
                <w:rFonts w:ascii="Arial" w:hAnsi="Arial"/>
                <w:sz w:val="24"/>
                <w:szCs w:val="24"/>
              </w:rPr>
            </w:pPr>
            <w:r>
              <w:rPr>
                <w:rFonts w:ascii="Arial" w:hAnsi="Arial"/>
                <w:sz w:val="24"/>
                <w:szCs w:val="24"/>
              </w:rPr>
              <w:t>ID</w:t>
            </w:r>
          </w:p>
        </w:tc>
        <w:tc>
          <w:tcPr>
            <w:tcW w:w="1170" w:type="dxa"/>
          </w:tcPr>
          <w:p w14:paraId="63CE0CEE" w14:textId="77777777" w:rsidR="004E411F" w:rsidRPr="00103D0F" w:rsidRDefault="004E411F" w:rsidP="00124BA4">
            <w:pPr>
              <w:rPr>
                <w:rFonts w:ascii="Arial" w:hAnsi="Arial"/>
                <w:sz w:val="24"/>
                <w:szCs w:val="24"/>
              </w:rPr>
            </w:pPr>
          </w:p>
        </w:tc>
        <w:tc>
          <w:tcPr>
            <w:tcW w:w="2880" w:type="dxa"/>
          </w:tcPr>
          <w:p w14:paraId="72D301A4" w14:textId="77777777" w:rsidR="004E411F" w:rsidRPr="00103D0F" w:rsidRDefault="004E411F" w:rsidP="00124BA4">
            <w:pPr>
              <w:rPr>
                <w:rFonts w:ascii="Arial" w:hAnsi="Arial"/>
                <w:sz w:val="24"/>
                <w:szCs w:val="24"/>
              </w:rPr>
            </w:pPr>
          </w:p>
        </w:tc>
        <w:tc>
          <w:tcPr>
            <w:tcW w:w="3060" w:type="dxa"/>
          </w:tcPr>
          <w:p w14:paraId="23F2E219" w14:textId="77777777" w:rsidR="004E411F" w:rsidRPr="00103D0F" w:rsidRDefault="004E411F" w:rsidP="00124BA4">
            <w:pPr>
              <w:rPr>
                <w:rFonts w:ascii="Arial" w:hAnsi="Arial"/>
                <w:sz w:val="24"/>
                <w:szCs w:val="24"/>
              </w:rPr>
            </w:pPr>
          </w:p>
        </w:tc>
      </w:tr>
      <w:tr w:rsidR="004E411F" w:rsidRPr="00103D0F" w14:paraId="169A306A" w14:textId="77777777" w:rsidTr="00124BA4">
        <w:tc>
          <w:tcPr>
            <w:tcW w:w="1728" w:type="dxa"/>
          </w:tcPr>
          <w:p w14:paraId="0AA90F36" w14:textId="77777777" w:rsidR="004E411F" w:rsidRPr="00103D0F" w:rsidRDefault="004305CD" w:rsidP="00124BA4">
            <w:pPr>
              <w:rPr>
                <w:rFonts w:ascii="Arial" w:hAnsi="Arial"/>
                <w:sz w:val="24"/>
                <w:szCs w:val="24"/>
              </w:rPr>
            </w:pPr>
            <w:r>
              <w:rPr>
                <w:rFonts w:ascii="Arial" w:hAnsi="Arial"/>
                <w:sz w:val="24"/>
                <w:szCs w:val="24"/>
              </w:rPr>
              <w:t>Gender</w:t>
            </w:r>
          </w:p>
        </w:tc>
        <w:tc>
          <w:tcPr>
            <w:tcW w:w="1170" w:type="dxa"/>
          </w:tcPr>
          <w:p w14:paraId="12B931A8" w14:textId="77777777" w:rsidR="004E411F" w:rsidRPr="00103D0F" w:rsidRDefault="004E411F" w:rsidP="00124BA4">
            <w:pPr>
              <w:rPr>
                <w:rFonts w:ascii="Arial" w:hAnsi="Arial"/>
                <w:sz w:val="24"/>
                <w:szCs w:val="24"/>
              </w:rPr>
            </w:pPr>
          </w:p>
        </w:tc>
        <w:tc>
          <w:tcPr>
            <w:tcW w:w="2880" w:type="dxa"/>
          </w:tcPr>
          <w:p w14:paraId="65B2C5DB" w14:textId="77777777" w:rsidR="004E411F" w:rsidRPr="00103D0F" w:rsidRDefault="004E411F" w:rsidP="00124BA4">
            <w:pPr>
              <w:rPr>
                <w:rFonts w:ascii="Arial" w:hAnsi="Arial"/>
                <w:sz w:val="24"/>
                <w:szCs w:val="24"/>
              </w:rPr>
            </w:pPr>
          </w:p>
        </w:tc>
        <w:tc>
          <w:tcPr>
            <w:tcW w:w="3060" w:type="dxa"/>
          </w:tcPr>
          <w:p w14:paraId="165D5BDF" w14:textId="77777777" w:rsidR="004E411F" w:rsidRPr="00103D0F" w:rsidRDefault="004E411F" w:rsidP="00124BA4">
            <w:pPr>
              <w:rPr>
                <w:rFonts w:ascii="Arial" w:hAnsi="Arial"/>
                <w:sz w:val="24"/>
                <w:szCs w:val="24"/>
              </w:rPr>
            </w:pPr>
          </w:p>
        </w:tc>
      </w:tr>
      <w:tr w:rsidR="004E411F" w:rsidRPr="00103D0F" w14:paraId="330A0F14" w14:textId="77777777" w:rsidTr="00124BA4">
        <w:tc>
          <w:tcPr>
            <w:tcW w:w="1728" w:type="dxa"/>
          </w:tcPr>
          <w:p w14:paraId="3440010A" w14:textId="77777777" w:rsidR="004E411F" w:rsidRPr="00103D0F" w:rsidRDefault="004305CD" w:rsidP="00124BA4">
            <w:pPr>
              <w:rPr>
                <w:rFonts w:ascii="Arial" w:hAnsi="Arial"/>
                <w:sz w:val="24"/>
                <w:szCs w:val="24"/>
              </w:rPr>
            </w:pPr>
            <w:r>
              <w:rPr>
                <w:rFonts w:ascii="Arial" w:hAnsi="Arial"/>
                <w:sz w:val="24"/>
                <w:szCs w:val="24"/>
              </w:rPr>
              <w:t>Age</w:t>
            </w:r>
          </w:p>
        </w:tc>
        <w:tc>
          <w:tcPr>
            <w:tcW w:w="1170" w:type="dxa"/>
          </w:tcPr>
          <w:p w14:paraId="1674AEC2" w14:textId="77777777" w:rsidR="004E411F" w:rsidRPr="00103D0F" w:rsidRDefault="004E411F" w:rsidP="00124BA4">
            <w:pPr>
              <w:rPr>
                <w:rFonts w:ascii="Arial" w:hAnsi="Arial"/>
                <w:sz w:val="24"/>
                <w:szCs w:val="24"/>
              </w:rPr>
            </w:pPr>
          </w:p>
        </w:tc>
        <w:tc>
          <w:tcPr>
            <w:tcW w:w="2880" w:type="dxa"/>
          </w:tcPr>
          <w:p w14:paraId="1560FEF4" w14:textId="77777777" w:rsidR="004E411F" w:rsidRPr="00103D0F" w:rsidRDefault="004E411F" w:rsidP="00124BA4">
            <w:pPr>
              <w:rPr>
                <w:rFonts w:ascii="Arial" w:hAnsi="Arial"/>
                <w:sz w:val="24"/>
                <w:szCs w:val="24"/>
              </w:rPr>
            </w:pPr>
          </w:p>
        </w:tc>
        <w:tc>
          <w:tcPr>
            <w:tcW w:w="3060" w:type="dxa"/>
          </w:tcPr>
          <w:p w14:paraId="45218C24" w14:textId="77777777" w:rsidR="004E411F" w:rsidRPr="00103D0F" w:rsidRDefault="004E411F" w:rsidP="00124BA4">
            <w:pPr>
              <w:rPr>
                <w:rFonts w:ascii="Arial" w:hAnsi="Arial"/>
                <w:sz w:val="24"/>
                <w:szCs w:val="24"/>
              </w:rPr>
            </w:pPr>
          </w:p>
        </w:tc>
      </w:tr>
      <w:tr w:rsidR="004E411F" w:rsidRPr="00103D0F" w14:paraId="511DE916" w14:textId="77777777" w:rsidTr="00124BA4">
        <w:tc>
          <w:tcPr>
            <w:tcW w:w="1728" w:type="dxa"/>
          </w:tcPr>
          <w:p w14:paraId="23F14F7A" w14:textId="77777777" w:rsidR="004E411F" w:rsidRPr="00103D0F" w:rsidRDefault="004305CD" w:rsidP="00124BA4">
            <w:pPr>
              <w:rPr>
                <w:rFonts w:ascii="Arial" w:hAnsi="Arial"/>
                <w:sz w:val="24"/>
                <w:szCs w:val="24"/>
              </w:rPr>
            </w:pPr>
            <w:r>
              <w:rPr>
                <w:rFonts w:ascii="Arial" w:hAnsi="Arial"/>
                <w:sz w:val="24"/>
                <w:szCs w:val="24"/>
              </w:rPr>
              <w:t>Budget</w:t>
            </w:r>
          </w:p>
        </w:tc>
        <w:tc>
          <w:tcPr>
            <w:tcW w:w="1170" w:type="dxa"/>
          </w:tcPr>
          <w:p w14:paraId="7B82D3A8" w14:textId="77777777" w:rsidR="004E411F" w:rsidRPr="00103D0F" w:rsidRDefault="004E411F" w:rsidP="00124BA4">
            <w:pPr>
              <w:rPr>
                <w:rFonts w:ascii="Arial" w:hAnsi="Arial"/>
                <w:sz w:val="24"/>
                <w:szCs w:val="24"/>
              </w:rPr>
            </w:pPr>
          </w:p>
        </w:tc>
        <w:tc>
          <w:tcPr>
            <w:tcW w:w="2880" w:type="dxa"/>
          </w:tcPr>
          <w:p w14:paraId="64FEDA27" w14:textId="77777777" w:rsidR="004E411F" w:rsidRPr="00103D0F" w:rsidRDefault="004E411F" w:rsidP="00124BA4">
            <w:pPr>
              <w:rPr>
                <w:rFonts w:ascii="Arial" w:hAnsi="Arial"/>
                <w:sz w:val="24"/>
                <w:szCs w:val="24"/>
              </w:rPr>
            </w:pPr>
          </w:p>
        </w:tc>
        <w:tc>
          <w:tcPr>
            <w:tcW w:w="3060" w:type="dxa"/>
          </w:tcPr>
          <w:p w14:paraId="2003E967" w14:textId="77777777" w:rsidR="004E411F" w:rsidRPr="00103D0F" w:rsidRDefault="004E411F" w:rsidP="00124BA4">
            <w:pPr>
              <w:rPr>
                <w:rFonts w:ascii="Arial" w:hAnsi="Arial"/>
                <w:sz w:val="24"/>
                <w:szCs w:val="24"/>
              </w:rPr>
            </w:pPr>
          </w:p>
        </w:tc>
      </w:tr>
      <w:tr w:rsidR="004E411F" w:rsidRPr="00103D0F" w14:paraId="2058D76F" w14:textId="77777777" w:rsidTr="00124BA4">
        <w:tc>
          <w:tcPr>
            <w:tcW w:w="1728" w:type="dxa"/>
          </w:tcPr>
          <w:p w14:paraId="0383D493" w14:textId="77777777" w:rsidR="004E411F" w:rsidRDefault="004305CD" w:rsidP="00124BA4">
            <w:pPr>
              <w:rPr>
                <w:rFonts w:ascii="Arial" w:hAnsi="Arial"/>
                <w:sz w:val="24"/>
                <w:szCs w:val="24"/>
              </w:rPr>
            </w:pPr>
            <w:r>
              <w:rPr>
                <w:rFonts w:ascii="Arial" w:hAnsi="Arial"/>
                <w:sz w:val="24"/>
                <w:szCs w:val="24"/>
              </w:rPr>
              <w:t>SocialType</w:t>
            </w:r>
          </w:p>
        </w:tc>
        <w:tc>
          <w:tcPr>
            <w:tcW w:w="1170" w:type="dxa"/>
          </w:tcPr>
          <w:p w14:paraId="737ECE3C" w14:textId="77777777" w:rsidR="004E411F" w:rsidRDefault="004E411F" w:rsidP="00124BA4">
            <w:pPr>
              <w:rPr>
                <w:rFonts w:ascii="Arial" w:hAnsi="Arial"/>
                <w:sz w:val="24"/>
                <w:szCs w:val="24"/>
              </w:rPr>
            </w:pPr>
          </w:p>
        </w:tc>
        <w:tc>
          <w:tcPr>
            <w:tcW w:w="2880" w:type="dxa"/>
          </w:tcPr>
          <w:p w14:paraId="62BAD4E6" w14:textId="77777777" w:rsidR="004E411F" w:rsidRPr="00103D0F" w:rsidRDefault="004E411F" w:rsidP="00124BA4">
            <w:pPr>
              <w:rPr>
                <w:rFonts w:ascii="Arial" w:hAnsi="Arial"/>
                <w:sz w:val="24"/>
                <w:szCs w:val="24"/>
              </w:rPr>
            </w:pPr>
          </w:p>
        </w:tc>
        <w:tc>
          <w:tcPr>
            <w:tcW w:w="3060" w:type="dxa"/>
          </w:tcPr>
          <w:p w14:paraId="34865432" w14:textId="77777777" w:rsidR="004E411F" w:rsidRPr="00103D0F" w:rsidRDefault="004E411F" w:rsidP="00124BA4">
            <w:pPr>
              <w:rPr>
                <w:rFonts w:ascii="Arial" w:hAnsi="Arial"/>
                <w:sz w:val="24"/>
                <w:szCs w:val="24"/>
              </w:rPr>
            </w:pPr>
          </w:p>
        </w:tc>
      </w:tr>
      <w:tr w:rsidR="004E411F" w:rsidRPr="00103D0F" w14:paraId="1A806CCA" w14:textId="77777777" w:rsidTr="00124BA4">
        <w:tc>
          <w:tcPr>
            <w:tcW w:w="1728" w:type="dxa"/>
          </w:tcPr>
          <w:p w14:paraId="0B4D8BED" w14:textId="77777777" w:rsidR="004E411F" w:rsidRDefault="00347F5B" w:rsidP="00124BA4">
            <w:pPr>
              <w:rPr>
                <w:rFonts w:ascii="Arial" w:hAnsi="Arial"/>
                <w:sz w:val="24"/>
                <w:szCs w:val="24"/>
              </w:rPr>
            </w:pPr>
            <w:r>
              <w:rPr>
                <w:rFonts w:ascii="Arial" w:hAnsi="Arial"/>
                <w:sz w:val="24"/>
                <w:szCs w:val="24"/>
              </w:rPr>
              <w:t>Desired</w:t>
            </w:r>
            <w:r w:rsidR="004305CD">
              <w:rPr>
                <w:rFonts w:ascii="Arial" w:hAnsi="Arial"/>
                <w:sz w:val="24"/>
                <w:szCs w:val="24"/>
              </w:rPr>
              <w:t>Location</w:t>
            </w:r>
          </w:p>
        </w:tc>
        <w:tc>
          <w:tcPr>
            <w:tcW w:w="1170" w:type="dxa"/>
          </w:tcPr>
          <w:p w14:paraId="38FDCB54" w14:textId="77777777" w:rsidR="004E411F" w:rsidRDefault="004E411F" w:rsidP="00124BA4">
            <w:pPr>
              <w:rPr>
                <w:rFonts w:ascii="Arial" w:hAnsi="Arial"/>
                <w:sz w:val="24"/>
                <w:szCs w:val="24"/>
              </w:rPr>
            </w:pPr>
          </w:p>
        </w:tc>
        <w:tc>
          <w:tcPr>
            <w:tcW w:w="2880" w:type="dxa"/>
          </w:tcPr>
          <w:p w14:paraId="7B6E333F" w14:textId="77777777" w:rsidR="004E411F" w:rsidRPr="00103D0F" w:rsidRDefault="004E411F" w:rsidP="00124BA4">
            <w:pPr>
              <w:rPr>
                <w:rFonts w:ascii="Arial" w:hAnsi="Arial"/>
                <w:sz w:val="24"/>
                <w:szCs w:val="24"/>
              </w:rPr>
            </w:pPr>
          </w:p>
        </w:tc>
        <w:tc>
          <w:tcPr>
            <w:tcW w:w="3060" w:type="dxa"/>
          </w:tcPr>
          <w:p w14:paraId="4DB10101" w14:textId="77777777" w:rsidR="004E411F" w:rsidRPr="00103D0F" w:rsidRDefault="004E411F" w:rsidP="00124BA4">
            <w:pPr>
              <w:rPr>
                <w:rFonts w:ascii="Arial" w:hAnsi="Arial"/>
                <w:sz w:val="24"/>
                <w:szCs w:val="24"/>
              </w:rPr>
            </w:pPr>
          </w:p>
        </w:tc>
      </w:tr>
      <w:tr w:rsidR="00347F5B" w:rsidRPr="00103D0F" w14:paraId="0B12CAB0" w14:textId="77777777" w:rsidTr="00124BA4">
        <w:tc>
          <w:tcPr>
            <w:tcW w:w="1728" w:type="dxa"/>
          </w:tcPr>
          <w:p w14:paraId="4BDA4AAA" w14:textId="77777777" w:rsidR="00347F5B" w:rsidRDefault="000C5ED5" w:rsidP="00124BA4">
            <w:pPr>
              <w:rPr>
                <w:rFonts w:ascii="Arial" w:hAnsi="Arial"/>
                <w:sz w:val="24"/>
                <w:szCs w:val="24"/>
              </w:rPr>
            </w:pPr>
            <w:r>
              <w:rPr>
                <w:rFonts w:ascii="Arial" w:hAnsi="Arial"/>
                <w:sz w:val="24"/>
                <w:szCs w:val="24"/>
              </w:rPr>
              <w:t>Smoker</w:t>
            </w:r>
          </w:p>
        </w:tc>
        <w:tc>
          <w:tcPr>
            <w:tcW w:w="1170" w:type="dxa"/>
          </w:tcPr>
          <w:p w14:paraId="106F27F7" w14:textId="77777777" w:rsidR="00347F5B" w:rsidRDefault="00347F5B" w:rsidP="00124BA4">
            <w:pPr>
              <w:rPr>
                <w:rFonts w:ascii="Arial" w:hAnsi="Arial"/>
                <w:sz w:val="24"/>
                <w:szCs w:val="24"/>
              </w:rPr>
            </w:pPr>
          </w:p>
        </w:tc>
        <w:tc>
          <w:tcPr>
            <w:tcW w:w="2880" w:type="dxa"/>
          </w:tcPr>
          <w:p w14:paraId="135CD7CB" w14:textId="77777777" w:rsidR="00347F5B" w:rsidRPr="00103D0F" w:rsidRDefault="00347F5B" w:rsidP="00124BA4">
            <w:pPr>
              <w:rPr>
                <w:rFonts w:ascii="Arial" w:hAnsi="Arial"/>
                <w:sz w:val="24"/>
                <w:szCs w:val="24"/>
              </w:rPr>
            </w:pPr>
          </w:p>
        </w:tc>
        <w:tc>
          <w:tcPr>
            <w:tcW w:w="3060" w:type="dxa"/>
          </w:tcPr>
          <w:p w14:paraId="6BCF4EE6" w14:textId="77777777" w:rsidR="00347F5B" w:rsidRPr="00103D0F" w:rsidRDefault="00347F5B" w:rsidP="00124BA4">
            <w:pPr>
              <w:rPr>
                <w:rFonts w:ascii="Arial" w:hAnsi="Arial"/>
                <w:sz w:val="24"/>
                <w:szCs w:val="24"/>
              </w:rPr>
            </w:pPr>
          </w:p>
        </w:tc>
      </w:tr>
      <w:tr w:rsidR="00347F5B" w:rsidRPr="00103D0F" w14:paraId="5A28B4F6" w14:textId="77777777" w:rsidTr="00124BA4">
        <w:tc>
          <w:tcPr>
            <w:tcW w:w="1728" w:type="dxa"/>
          </w:tcPr>
          <w:p w14:paraId="6AF68299" w14:textId="77777777" w:rsidR="00347F5B" w:rsidRDefault="00347F5B" w:rsidP="00124BA4">
            <w:pPr>
              <w:rPr>
                <w:rFonts w:ascii="Arial" w:hAnsi="Arial"/>
                <w:sz w:val="24"/>
                <w:szCs w:val="24"/>
              </w:rPr>
            </w:pPr>
            <w:r>
              <w:rPr>
                <w:rFonts w:ascii="Arial" w:hAnsi="Arial"/>
                <w:sz w:val="24"/>
                <w:szCs w:val="24"/>
              </w:rPr>
              <w:t>DesiredType</w:t>
            </w:r>
          </w:p>
        </w:tc>
        <w:tc>
          <w:tcPr>
            <w:tcW w:w="1170" w:type="dxa"/>
          </w:tcPr>
          <w:p w14:paraId="0DFD1E6C" w14:textId="77777777" w:rsidR="00347F5B" w:rsidRDefault="00347F5B" w:rsidP="00124BA4">
            <w:pPr>
              <w:rPr>
                <w:rFonts w:ascii="Arial" w:hAnsi="Arial"/>
                <w:sz w:val="24"/>
                <w:szCs w:val="24"/>
              </w:rPr>
            </w:pPr>
          </w:p>
        </w:tc>
        <w:tc>
          <w:tcPr>
            <w:tcW w:w="2880" w:type="dxa"/>
          </w:tcPr>
          <w:p w14:paraId="4284CC02" w14:textId="77777777" w:rsidR="00347F5B" w:rsidRPr="00103D0F" w:rsidRDefault="00347F5B" w:rsidP="00124BA4">
            <w:pPr>
              <w:rPr>
                <w:rFonts w:ascii="Arial" w:hAnsi="Arial"/>
                <w:sz w:val="24"/>
                <w:szCs w:val="24"/>
              </w:rPr>
            </w:pPr>
          </w:p>
        </w:tc>
        <w:tc>
          <w:tcPr>
            <w:tcW w:w="3060" w:type="dxa"/>
          </w:tcPr>
          <w:p w14:paraId="7B933A18" w14:textId="77777777" w:rsidR="00347F5B" w:rsidRPr="00103D0F" w:rsidRDefault="00347F5B" w:rsidP="00124BA4">
            <w:pPr>
              <w:rPr>
                <w:rFonts w:ascii="Arial" w:hAnsi="Arial"/>
                <w:sz w:val="24"/>
                <w:szCs w:val="24"/>
              </w:rPr>
            </w:pPr>
            <w:r>
              <w:rPr>
                <w:rFonts w:ascii="Arial" w:hAnsi="Arial"/>
                <w:sz w:val="24"/>
                <w:szCs w:val="24"/>
              </w:rPr>
              <w:t>Desired Attribute</w:t>
            </w:r>
          </w:p>
        </w:tc>
      </w:tr>
      <w:tr w:rsidR="00347F5B" w:rsidRPr="00103D0F" w14:paraId="371769DC" w14:textId="77777777" w:rsidTr="00124BA4">
        <w:tc>
          <w:tcPr>
            <w:tcW w:w="1728" w:type="dxa"/>
          </w:tcPr>
          <w:p w14:paraId="66B32026" w14:textId="77777777" w:rsidR="00347F5B" w:rsidRDefault="000C5ED5" w:rsidP="00124BA4">
            <w:pPr>
              <w:rPr>
                <w:rFonts w:ascii="Arial" w:hAnsi="Arial"/>
                <w:sz w:val="24"/>
                <w:szCs w:val="24"/>
              </w:rPr>
            </w:pPr>
            <w:r>
              <w:rPr>
                <w:rFonts w:ascii="Arial" w:hAnsi="Arial"/>
                <w:sz w:val="24"/>
                <w:szCs w:val="24"/>
              </w:rPr>
              <w:t>DesiredAge</w:t>
            </w:r>
          </w:p>
        </w:tc>
        <w:tc>
          <w:tcPr>
            <w:tcW w:w="1170" w:type="dxa"/>
          </w:tcPr>
          <w:p w14:paraId="00E54965" w14:textId="77777777" w:rsidR="00347F5B" w:rsidRDefault="00347F5B" w:rsidP="00124BA4">
            <w:pPr>
              <w:rPr>
                <w:rFonts w:ascii="Arial" w:hAnsi="Arial"/>
                <w:sz w:val="24"/>
                <w:szCs w:val="24"/>
              </w:rPr>
            </w:pPr>
          </w:p>
        </w:tc>
        <w:tc>
          <w:tcPr>
            <w:tcW w:w="2880" w:type="dxa"/>
          </w:tcPr>
          <w:p w14:paraId="773D5745" w14:textId="77777777" w:rsidR="00347F5B" w:rsidRPr="00103D0F" w:rsidRDefault="00347F5B" w:rsidP="00124BA4">
            <w:pPr>
              <w:rPr>
                <w:rFonts w:ascii="Arial" w:hAnsi="Arial"/>
                <w:sz w:val="24"/>
                <w:szCs w:val="24"/>
              </w:rPr>
            </w:pPr>
          </w:p>
        </w:tc>
        <w:tc>
          <w:tcPr>
            <w:tcW w:w="3060" w:type="dxa"/>
          </w:tcPr>
          <w:p w14:paraId="0749D906" w14:textId="77777777" w:rsidR="00347F5B" w:rsidRPr="00103D0F" w:rsidRDefault="00347F5B" w:rsidP="00347F5B">
            <w:pPr>
              <w:rPr>
                <w:rFonts w:ascii="Arial" w:hAnsi="Arial"/>
                <w:sz w:val="24"/>
                <w:szCs w:val="24"/>
              </w:rPr>
            </w:pPr>
            <w:r>
              <w:rPr>
                <w:rFonts w:ascii="Arial" w:hAnsi="Arial"/>
                <w:sz w:val="24"/>
                <w:szCs w:val="24"/>
              </w:rPr>
              <w:t>Desired Attribute</w:t>
            </w:r>
          </w:p>
        </w:tc>
      </w:tr>
      <w:tr w:rsidR="00347F5B" w:rsidRPr="00103D0F" w14:paraId="57F00C99" w14:textId="77777777" w:rsidTr="00124BA4">
        <w:tc>
          <w:tcPr>
            <w:tcW w:w="1728" w:type="dxa"/>
          </w:tcPr>
          <w:p w14:paraId="1844FCFC" w14:textId="77777777" w:rsidR="00347F5B" w:rsidRDefault="00347F5B" w:rsidP="00124BA4">
            <w:pPr>
              <w:rPr>
                <w:rFonts w:ascii="Arial" w:hAnsi="Arial"/>
                <w:sz w:val="24"/>
                <w:szCs w:val="24"/>
              </w:rPr>
            </w:pPr>
          </w:p>
        </w:tc>
        <w:tc>
          <w:tcPr>
            <w:tcW w:w="1170" w:type="dxa"/>
          </w:tcPr>
          <w:p w14:paraId="29A9FDC8" w14:textId="77777777" w:rsidR="00347F5B" w:rsidRDefault="00347F5B" w:rsidP="00124BA4">
            <w:pPr>
              <w:rPr>
                <w:rFonts w:ascii="Arial" w:hAnsi="Arial"/>
                <w:sz w:val="24"/>
                <w:szCs w:val="24"/>
              </w:rPr>
            </w:pPr>
          </w:p>
        </w:tc>
        <w:tc>
          <w:tcPr>
            <w:tcW w:w="2880" w:type="dxa"/>
          </w:tcPr>
          <w:p w14:paraId="797997E7" w14:textId="77777777" w:rsidR="00347F5B" w:rsidRPr="00103D0F" w:rsidRDefault="00347F5B" w:rsidP="00124BA4">
            <w:pPr>
              <w:rPr>
                <w:rFonts w:ascii="Arial" w:hAnsi="Arial"/>
                <w:sz w:val="24"/>
                <w:szCs w:val="24"/>
              </w:rPr>
            </w:pPr>
          </w:p>
        </w:tc>
        <w:tc>
          <w:tcPr>
            <w:tcW w:w="3060" w:type="dxa"/>
          </w:tcPr>
          <w:p w14:paraId="48C5663D" w14:textId="77777777" w:rsidR="00347F5B" w:rsidRPr="00103D0F" w:rsidRDefault="00347F5B" w:rsidP="00124BA4">
            <w:pPr>
              <w:rPr>
                <w:rFonts w:ascii="Arial" w:hAnsi="Arial"/>
                <w:sz w:val="24"/>
                <w:szCs w:val="24"/>
              </w:rPr>
            </w:pPr>
          </w:p>
        </w:tc>
      </w:tr>
      <w:tr w:rsidR="00347F5B" w:rsidRPr="00103D0F" w14:paraId="7A99369F" w14:textId="77777777" w:rsidTr="00124BA4">
        <w:tc>
          <w:tcPr>
            <w:tcW w:w="1728" w:type="dxa"/>
          </w:tcPr>
          <w:p w14:paraId="2F202CA3" w14:textId="77777777" w:rsidR="00347F5B" w:rsidRDefault="00347F5B" w:rsidP="00124BA4">
            <w:pPr>
              <w:rPr>
                <w:rFonts w:ascii="Arial" w:hAnsi="Arial"/>
                <w:sz w:val="24"/>
                <w:szCs w:val="24"/>
              </w:rPr>
            </w:pPr>
          </w:p>
        </w:tc>
        <w:tc>
          <w:tcPr>
            <w:tcW w:w="1170" w:type="dxa"/>
          </w:tcPr>
          <w:p w14:paraId="005D4801" w14:textId="77777777" w:rsidR="00347F5B" w:rsidRDefault="00347F5B" w:rsidP="00124BA4">
            <w:pPr>
              <w:rPr>
                <w:rFonts w:ascii="Arial" w:hAnsi="Arial"/>
                <w:sz w:val="24"/>
                <w:szCs w:val="24"/>
              </w:rPr>
            </w:pPr>
          </w:p>
        </w:tc>
        <w:tc>
          <w:tcPr>
            <w:tcW w:w="2880" w:type="dxa"/>
          </w:tcPr>
          <w:p w14:paraId="159FF93A" w14:textId="77777777" w:rsidR="00347F5B" w:rsidRPr="00103D0F" w:rsidRDefault="00347F5B" w:rsidP="00124BA4">
            <w:pPr>
              <w:rPr>
                <w:rFonts w:ascii="Arial" w:hAnsi="Arial"/>
                <w:sz w:val="24"/>
                <w:szCs w:val="24"/>
              </w:rPr>
            </w:pPr>
          </w:p>
        </w:tc>
        <w:tc>
          <w:tcPr>
            <w:tcW w:w="3060" w:type="dxa"/>
          </w:tcPr>
          <w:p w14:paraId="3528D5A7" w14:textId="77777777" w:rsidR="00347F5B" w:rsidRPr="00103D0F" w:rsidRDefault="00347F5B" w:rsidP="00124BA4">
            <w:pPr>
              <w:rPr>
                <w:rFonts w:ascii="Arial" w:hAnsi="Arial"/>
                <w:sz w:val="24"/>
                <w:szCs w:val="24"/>
              </w:rPr>
            </w:pPr>
          </w:p>
        </w:tc>
      </w:tr>
      <w:tr w:rsidR="00347F5B" w:rsidRPr="00103D0F" w14:paraId="65F07271" w14:textId="77777777" w:rsidTr="00124BA4">
        <w:tc>
          <w:tcPr>
            <w:tcW w:w="1728" w:type="dxa"/>
          </w:tcPr>
          <w:p w14:paraId="62D164B3" w14:textId="77777777" w:rsidR="00347F5B" w:rsidRDefault="00347F5B" w:rsidP="00124BA4">
            <w:pPr>
              <w:rPr>
                <w:rFonts w:ascii="Arial" w:hAnsi="Arial"/>
                <w:sz w:val="24"/>
                <w:szCs w:val="24"/>
              </w:rPr>
            </w:pPr>
          </w:p>
        </w:tc>
        <w:tc>
          <w:tcPr>
            <w:tcW w:w="1170" w:type="dxa"/>
          </w:tcPr>
          <w:p w14:paraId="16111972" w14:textId="77777777" w:rsidR="00347F5B" w:rsidRDefault="00347F5B" w:rsidP="00124BA4">
            <w:pPr>
              <w:rPr>
                <w:rFonts w:ascii="Arial" w:hAnsi="Arial"/>
                <w:sz w:val="24"/>
                <w:szCs w:val="24"/>
              </w:rPr>
            </w:pPr>
          </w:p>
        </w:tc>
        <w:tc>
          <w:tcPr>
            <w:tcW w:w="2880" w:type="dxa"/>
          </w:tcPr>
          <w:p w14:paraId="2909EBE7" w14:textId="77777777" w:rsidR="00347F5B" w:rsidRPr="00103D0F" w:rsidRDefault="00347F5B" w:rsidP="00124BA4">
            <w:pPr>
              <w:rPr>
                <w:rFonts w:ascii="Arial" w:hAnsi="Arial"/>
                <w:sz w:val="24"/>
                <w:szCs w:val="24"/>
              </w:rPr>
            </w:pPr>
          </w:p>
        </w:tc>
        <w:tc>
          <w:tcPr>
            <w:tcW w:w="3060" w:type="dxa"/>
          </w:tcPr>
          <w:p w14:paraId="7CABCD50" w14:textId="77777777" w:rsidR="00347F5B" w:rsidRPr="00103D0F" w:rsidRDefault="00347F5B" w:rsidP="00124BA4">
            <w:pPr>
              <w:rPr>
                <w:rFonts w:ascii="Arial" w:hAnsi="Arial"/>
                <w:sz w:val="24"/>
                <w:szCs w:val="24"/>
              </w:rPr>
            </w:pPr>
          </w:p>
        </w:tc>
      </w:tr>
      <w:tr w:rsidR="00347F5B" w:rsidRPr="00103D0F" w14:paraId="0DAEED9A" w14:textId="77777777" w:rsidTr="00124BA4">
        <w:tc>
          <w:tcPr>
            <w:tcW w:w="1728" w:type="dxa"/>
          </w:tcPr>
          <w:p w14:paraId="546346F8" w14:textId="77777777" w:rsidR="00347F5B" w:rsidRDefault="00347F5B" w:rsidP="00124BA4">
            <w:pPr>
              <w:rPr>
                <w:rFonts w:ascii="Arial" w:hAnsi="Arial"/>
                <w:sz w:val="24"/>
                <w:szCs w:val="24"/>
              </w:rPr>
            </w:pPr>
          </w:p>
        </w:tc>
        <w:tc>
          <w:tcPr>
            <w:tcW w:w="1170" w:type="dxa"/>
          </w:tcPr>
          <w:p w14:paraId="7FA683D6" w14:textId="77777777" w:rsidR="00347F5B" w:rsidRDefault="00347F5B" w:rsidP="00124BA4">
            <w:pPr>
              <w:rPr>
                <w:rFonts w:ascii="Arial" w:hAnsi="Arial"/>
                <w:sz w:val="24"/>
                <w:szCs w:val="24"/>
              </w:rPr>
            </w:pPr>
          </w:p>
        </w:tc>
        <w:tc>
          <w:tcPr>
            <w:tcW w:w="2880" w:type="dxa"/>
          </w:tcPr>
          <w:p w14:paraId="321CB097" w14:textId="77777777" w:rsidR="00347F5B" w:rsidRPr="00103D0F" w:rsidRDefault="00347F5B" w:rsidP="00124BA4">
            <w:pPr>
              <w:rPr>
                <w:rFonts w:ascii="Arial" w:hAnsi="Arial"/>
                <w:sz w:val="24"/>
                <w:szCs w:val="24"/>
              </w:rPr>
            </w:pPr>
          </w:p>
        </w:tc>
        <w:tc>
          <w:tcPr>
            <w:tcW w:w="3060" w:type="dxa"/>
          </w:tcPr>
          <w:p w14:paraId="11AF5079" w14:textId="77777777" w:rsidR="00347F5B" w:rsidRPr="00103D0F" w:rsidRDefault="00347F5B" w:rsidP="00124BA4">
            <w:pPr>
              <w:rPr>
                <w:rFonts w:ascii="Arial" w:hAnsi="Arial"/>
                <w:sz w:val="24"/>
                <w:szCs w:val="24"/>
              </w:rPr>
            </w:pPr>
          </w:p>
        </w:tc>
      </w:tr>
    </w:tbl>
    <w:p w14:paraId="0ADDF6E7" w14:textId="77777777" w:rsidR="00115717" w:rsidRPr="00115717" w:rsidRDefault="00115717" w:rsidP="00115717">
      <w:pPr>
        <w:rPr>
          <w:lang w:val="en-US"/>
        </w:rPr>
      </w:pPr>
    </w:p>
    <w:p w14:paraId="0055BA1D" w14:textId="77777777" w:rsidR="00601742" w:rsidRPr="00601742" w:rsidRDefault="00601742" w:rsidP="00601742">
      <w:pPr>
        <w:pStyle w:val="Heading4"/>
        <w:rPr>
          <w:lang w:val="en-US"/>
        </w:rPr>
      </w:pPr>
      <w:bookmarkStart w:id="97" w:name="_Toc400611436"/>
      <w:r w:rsidRPr="00601742">
        <w:rPr>
          <w:lang w:val="en-US"/>
        </w:rPr>
        <w:t>3.2.8.</w:t>
      </w:r>
      <w:r>
        <w:rPr>
          <w:lang w:val="en-US"/>
        </w:rPr>
        <w:t>5</w:t>
      </w:r>
      <w:r w:rsidRPr="00601742">
        <w:rPr>
          <w:lang w:val="en-US"/>
        </w:rPr>
        <w:t xml:space="preserve"> </w:t>
      </w:r>
      <w:r>
        <w:rPr>
          <w:lang w:val="en-US"/>
        </w:rPr>
        <w:t>TextObj</w:t>
      </w:r>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390"/>
        <w:gridCol w:w="2880"/>
        <w:gridCol w:w="3060"/>
      </w:tblGrid>
      <w:tr w:rsidR="00601742" w:rsidRPr="00601742" w14:paraId="1B124C4A" w14:textId="77777777" w:rsidTr="00124BA4">
        <w:tc>
          <w:tcPr>
            <w:tcW w:w="1728" w:type="dxa"/>
          </w:tcPr>
          <w:p w14:paraId="73D194DE" w14:textId="77777777" w:rsidR="00601742" w:rsidRPr="00601742" w:rsidRDefault="00601742" w:rsidP="00124BA4">
            <w:pPr>
              <w:rPr>
                <w:rFonts w:ascii="Arial" w:hAnsi="Arial"/>
                <w:b/>
                <w:bCs/>
                <w:sz w:val="24"/>
                <w:szCs w:val="24"/>
                <w:lang w:val="en-US"/>
              </w:rPr>
            </w:pPr>
            <w:r w:rsidRPr="00601742">
              <w:rPr>
                <w:rFonts w:ascii="Arial" w:hAnsi="Arial"/>
                <w:b/>
                <w:bCs/>
                <w:sz w:val="24"/>
                <w:szCs w:val="24"/>
                <w:lang w:val="en-US"/>
              </w:rPr>
              <w:t>Item</w:t>
            </w:r>
          </w:p>
        </w:tc>
        <w:tc>
          <w:tcPr>
            <w:tcW w:w="1170" w:type="dxa"/>
          </w:tcPr>
          <w:p w14:paraId="4A48FA8A" w14:textId="77777777" w:rsidR="00601742" w:rsidRPr="00601742" w:rsidRDefault="00601742" w:rsidP="00124BA4">
            <w:pPr>
              <w:rPr>
                <w:rFonts w:ascii="Arial" w:hAnsi="Arial"/>
                <w:b/>
                <w:bCs/>
                <w:sz w:val="24"/>
                <w:szCs w:val="24"/>
                <w:lang w:val="en-US"/>
              </w:rPr>
            </w:pPr>
            <w:r w:rsidRPr="00601742">
              <w:rPr>
                <w:rFonts w:ascii="Arial" w:hAnsi="Arial"/>
                <w:b/>
                <w:bCs/>
                <w:sz w:val="24"/>
                <w:szCs w:val="24"/>
                <w:lang w:val="en-US"/>
              </w:rPr>
              <w:t>Type</w:t>
            </w:r>
          </w:p>
        </w:tc>
        <w:tc>
          <w:tcPr>
            <w:tcW w:w="2880" w:type="dxa"/>
          </w:tcPr>
          <w:p w14:paraId="6CC06BF4" w14:textId="77777777" w:rsidR="00601742" w:rsidRPr="00601742" w:rsidRDefault="00601742" w:rsidP="00124BA4">
            <w:pPr>
              <w:rPr>
                <w:rFonts w:ascii="Arial" w:hAnsi="Arial"/>
                <w:b/>
                <w:bCs/>
                <w:sz w:val="24"/>
                <w:szCs w:val="24"/>
                <w:lang w:val="en-US"/>
              </w:rPr>
            </w:pPr>
            <w:r w:rsidRPr="00601742">
              <w:rPr>
                <w:rFonts w:ascii="Arial" w:hAnsi="Arial"/>
                <w:b/>
                <w:bCs/>
                <w:sz w:val="24"/>
                <w:szCs w:val="24"/>
                <w:lang w:val="en-US"/>
              </w:rPr>
              <w:t>Description</w:t>
            </w:r>
          </w:p>
        </w:tc>
        <w:tc>
          <w:tcPr>
            <w:tcW w:w="3060" w:type="dxa"/>
          </w:tcPr>
          <w:p w14:paraId="2CFA5818" w14:textId="77777777" w:rsidR="00601742" w:rsidRPr="00601742" w:rsidRDefault="00601742" w:rsidP="00124BA4">
            <w:pPr>
              <w:rPr>
                <w:rFonts w:ascii="Arial" w:hAnsi="Arial"/>
                <w:b/>
                <w:bCs/>
                <w:sz w:val="24"/>
                <w:szCs w:val="24"/>
                <w:lang w:val="en-US"/>
              </w:rPr>
            </w:pPr>
            <w:r w:rsidRPr="00601742">
              <w:rPr>
                <w:rFonts w:ascii="Arial" w:hAnsi="Arial"/>
                <w:b/>
                <w:bCs/>
                <w:sz w:val="24"/>
                <w:szCs w:val="24"/>
                <w:lang w:val="en-US"/>
              </w:rPr>
              <w:t>Comment</w:t>
            </w:r>
          </w:p>
        </w:tc>
      </w:tr>
      <w:tr w:rsidR="00601742" w:rsidRPr="00601742" w14:paraId="6E7A0930" w14:textId="77777777" w:rsidTr="00124BA4">
        <w:tc>
          <w:tcPr>
            <w:tcW w:w="1728" w:type="dxa"/>
          </w:tcPr>
          <w:p w14:paraId="280575DF" w14:textId="77777777" w:rsidR="00601742" w:rsidRPr="00601742" w:rsidRDefault="00601742" w:rsidP="00124BA4">
            <w:pPr>
              <w:rPr>
                <w:rFonts w:ascii="Arial" w:hAnsi="Arial"/>
                <w:sz w:val="24"/>
                <w:szCs w:val="24"/>
                <w:lang w:val="en-US"/>
              </w:rPr>
            </w:pPr>
            <w:r w:rsidRPr="00601742">
              <w:rPr>
                <w:rFonts w:ascii="Arial" w:hAnsi="Arial"/>
                <w:sz w:val="24"/>
                <w:szCs w:val="24"/>
                <w:lang w:val="en-US"/>
              </w:rPr>
              <w:t>ID</w:t>
            </w:r>
          </w:p>
        </w:tc>
        <w:tc>
          <w:tcPr>
            <w:tcW w:w="1170" w:type="dxa"/>
          </w:tcPr>
          <w:p w14:paraId="7487AE52" w14:textId="77777777" w:rsidR="00601742" w:rsidRPr="00601742" w:rsidRDefault="00601742" w:rsidP="00124BA4">
            <w:pPr>
              <w:rPr>
                <w:rFonts w:ascii="Arial" w:hAnsi="Arial"/>
                <w:sz w:val="24"/>
                <w:szCs w:val="24"/>
                <w:lang w:val="en-US"/>
              </w:rPr>
            </w:pPr>
          </w:p>
        </w:tc>
        <w:tc>
          <w:tcPr>
            <w:tcW w:w="2880" w:type="dxa"/>
          </w:tcPr>
          <w:p w14:paraId="1437767A" w14:textId="77777777" w:rsidR="00601742" w:rsidRPr="00601742" w:rsidRDefault="00601742" w:rsidP="00124BA4">
            <w:pPr>
              <w:rPr>
                <w:rFonts w:ascii="Arial" w:hAnsi="Arial"/>
                <w:sz w:val="24"/>
                <w:szCs w:val="24"/>
                <w:lang w:val="en-US"/>
              </w:rPr>
            </w:pPr>
          </w:p>
        </w:tc>
        <w:tc>
          <w:tcPr>
            <w:tcW w:w="3060" w:type="dxa"/>
          </w:tcPr>
          <w:p w14:paraId="2EC8F55F" w14:textId="77777777" w:rsidR="00601742" w:rsidRPr="00601742" w:rsidRDefault="00601742" w:rsidP="00124BA4">
            <w:pPr>
              <w:rPr>
                <w:rFonts w:ascii="Arial" w:hAnsi="Arial"/>
                <w:sz w:val="24"/>
                <w:szCs w:val="24"/>
                <w:lang w:val="en-US"/>
              </w:rPr>
            </w:pPr>
          </w:p>
        </w:tc>
      </w:tr>
      <w:tr w:rsidR="00601742" w:rsidRPr="00601742" w14:paraId="16829637" w14:textId="77777777" w:rsidTr="00124BA4">
        <w:tc>
          <w:tcPr>
            <w:tcW w:w="1728" w:type="dxa"/>
          </w:tcPr>
          <w:p w14:paraId="5ABF61CF" w14:textId="77777777" w:rsidR="00601742" w:rsidRPr="00601742" w:rsidRDefault="00601742" w:rsidP="00124BA4">
            <w:pPr>
              <w:rPr>
                <w:rFonts w:ascii="Arial" w:hAnsi="Arial"/>
                <w:sz w:val="24"/>
                <w:szCs w:val="24"/>
                <w:lang w:val="en-US"/>
              </w:rPr>
            </w:pPr>
            <w:r>
              <w:rPr>
                <w:rFonts w:ascii="Arial" w:hAnsi="Arial"/>
                <w:sz w:val="24"/>
                <w:szCs w:val="24"/>
                <w:lang w:val="en-US"/>
              </w:rPr>
              <w:t>User_ID</w:t>
            </w:r>
          </w:p>
        </w:tc>
        <w:tc>
          <w:tcPr>
            <w:tcW w:w="1170" w:type="dxa"/>
          </w:tcPr>
          <w:p w14:paraId="7B182746" w14:textId="77777777" w:rsidR="00601742" w:rsidRPr="00601742" w:rsidRDefault="00601742" w:rsidP="00124BA4">
            <w:pPr>
              <w:rPr>
                <w:rFonts w:ascii="Arial" w:hAnsi="Arial"/>
                <w:sz w:val="24"/>
                <w:szCs w:val="24"/>
                <w:lang w:val="en-US"/>
              </w:rPr>
            </w:pPr>
          </w:p>
        </w:tc>
        <w:tc>
          <w:tcPr>
            <w:tcW w:w="2880" w:type="dxa"/>
          </w:tcPr>
          <w:p w14:paraId="68A7A9E7" w14:textId="77777777" w:rsidR="00601742" w:rsidRPr="00601742" w:rsidRDefault="00601742" w:rsidP="00124BA4">
            <w:pPr>
              <w:rPr>
                <w:rFonts w:ascii="Arial" w:hAnsi="Arial"/>
                <w:sz w:val="24"/>
                <w:szCs w:val="24"/>
                <w:lang w:val="en-US"/>
              </w:rPr>
            </w:pPr>
          </w:p>
        </w:tc>
        <w:tc>
          <w:tcPr>
            <w:tcW w:w="3060" w:type="dxa"/>
          </w:tcPr>
          <w:p w14:paraId="032DFE54" w14:textId="77777777" w:rsidR="00601742" w:rsidRPr="00601742" w:rsidRDefault="00601742" w:rsidP="00124BA4">
            <w:pPr>
              <w:rPr>
                <w:rFonts w:ascii="Arial" w:hAnsi="Arial"/>
                <w:sz w:val="24"/>
                <w:szCs w:val="24"/>
                <w:lang w:val="en-US"/>
              </w:rPr>
            </w:pPr>
          </w:p>
        </w:tc>
      </w:tr>
      <w:tr w:rsidR="00601742" w:rsidRPr="00601742" w14:paraId="6049AAB6" w14:textId="77777777" w:rsidTr="00124BA4">
        <w:tc>
          <w:tcPr>
            <w:tcW w:w="1728" w:type="dxa"/>
          </w:tcPr>
          <w:p w14:paraId="2AC96A37" w14:textId="77777777" w:rsidR="00601742" w:rsidRPr="00601742" w:rsidRDefault="00601742" w:rsidP="00124BA4">
            <w:pPr>
              <w:rPr>
                <w:rFonts w:ascii="Arial" w:hAnsi="Arial"/>
                <w:sz w:val="24"/>
                <w:szCs w:val="24"/>
                <w:lang w:val="en-US"/>
              </w:rPr>
            </w:pPr>
            <w:r>
              <w:rPr>
                <w:rFonts w:ascii="Arial" w:hAnsi="Arial"/>
                <w:sz w:val="24"/>
                <w:szCs w:val="24"/>
                <w:lang w:val="en-US"/>
              </w:rPr>
              <w:t>Ad (Abstract)_Id</w:t>
            </w:r>
          </w:p>
        </w:tc>
        <w:tc>
          <w:tcPr>
            <w:tcW w:w="1170" w:type="dxa"/>
          </w:tcPr>
          <w:p w14:paraId="0BFC8D3C" w14:textId="77777777" w:rsidR="00601742" w:rsidRPr="00601742" w:rsidRDefault="00601742" w:rsidP="00124BA4">
            <w:pPr>
              <w:rPr>
                <w:rFonts w:ascii="Arial" w:hAnsi="Arial"/>
                <w:sz w:val="24"/>
                <w:szCs w:val="24"/>
                <w:lang w:val="en-US"/>
              </w:rPr>
            </w:pPr>
          </w:p>
        </w:tc>
        <w:tc>
          <w:tcPr>
            <w:tcW w:w="2880" w:type="dxa"/>
          </w:tcPr>
          <w:p w14:paraId="72C2F4AF" w14:textId="77777777" w:rsidR="00601742" w:rsidRPr="00601742" w:rsidRDefault="00601742" w:rsidP="00124BA4">
            <w:pPr>
              <w:rPr>
                <w:rFonts w:ascii="Arial" w:hAnsi="Arial"/>
                <w:sz w:val="24"/>
                <w:szCs w:val="24"/>
                <w:lang w:val="en-US"/>
              </w:rPr>
            </w:pPr>
          </w:p>
        </w:tc>
        <w:tc>
          <w:tcPr>
            <w:tcW w:w="3060" w:type="dxa"/>
          </w:tcPr>
          <w:p w14:paraId="3C31DF20" w14:textId="77777777" w:rsidR="00601742" w:rsidRPr="00601742" w:rsidRDefault="00601742" w:rsidP="00124BA4">
            <w:pPr>
              <w:rPr>
                <w:rFonts w:ascii="Arial" w:hAnsi="Arial"/>
                <w:sz w:val="24"/>
                <w:szCs w:val="24"/>
                <w:lang w:val="en-US"/>
              </w:rPr>
            </w:pPr>
          </w:p>
        </w:tc>
      </w:tr>
      <w:tr w:rsidR="00601742" w:rsidRPr="00650B97" w14:paraId="4D22265E" w14:textId="77777777" w:rsidTr="00124BA4">
        <w:tc>
          <w:tcPr>
            <w:tcW w:w="1728" w:type="dxa"/>
          </w:tcPr>
          <w:p w14:paraId="0526EB07" w14:textId="77777777" w:rsidR="00601742" w:rsidRPr="00601742" w:rsidRDefault="00601742" w:rsidP="00124BA4">
            <w:pPr>
              <w:rPr>
                <w:rFonts w:ascii="Arial" w:hAnsi="Arial"/>
                <w:sz w:val="24"/>
                <w:szCs w:val="24"/>
                <w:lang w:val="en-US"/>
              </w:rPr>
            </w:pPr>
            <w:r>
              <w:rPr>
                <w:rFonts w:ascii="Arial" w:hAnsi="Arial"/>
                <w:sz w:val="24"/>
                <w:szCs w:val="24"/>
                <w:lang w:val="en-US"/>
              </w:rPr>
              <w:t>Text</w:t>
            </w:r>
          </w:p>
        </w:tc>
        <w:tc>
          <w:tcPr>
            <w:tcW w:w="1170" w:type="dxa"/>
          </w:tcPr>
          <w:p w14:paraId="41131607" w14:textId="77777777" w:rsidR="00601742" w:rsidRPr="00601742" w:rsidRDefault="00601742" w:rsidP="00124BA4">
            <w:pPr>
              <w:rPr>
                <w:rFonts w:ascii="Arial" w:hAnsi="Arial"/>
                <w:sz w:val="24"/>
                <w:szCs w:val="24"/>
                <w:lang w:val="en-US"/>
              </w:rPr>
            </w:pPr>
            <w:r>
              <w:rPr>
                <w:rFonts w:ascii="Arial" w:hAnsi="Arial"/>
                <w:sz w:val="24"/>
                <w:szCs w:val="24"/>
                <w:lang w:val="en-US"/>
              </w:rPr>
              <w:t>VARCHAR</w:t>
            </w:r>
          </w:p>
        </w:tc>
        <w:tc>
          <w:tcPr>
            <w:tcW w:w="2880" w:type="dxa"/>
          </w:tcPr>
          <w:p w14:paraId="1440E403" w14:textId="77777777" w:rsidR="00601742" w:rsidRPr="00601742" w:rsidRDefault="00601742" w:rsidP="00124BA4">
            <w:pPr>
              <w:rPr>
                <w:rFonts w:ascii="Arial" w:hAnsi="Arial"/>
                <w:sz w:val="24"/>
                <w:szCs w:val="24"/>
                <w:lang w:val="en-US"/>
              </w:rPr>
            </w:pPr>
          </w:p>
        </w:tc>
        <w:tc>
          <w:tcPr>
            <w:tcW w:w="3060" w:type="dxa"/>
          </w:tcPr>
          <w:p w14:paraId="1877F5EC" w14:textId="77777777" w:rsidR="00601742" w:rsidRPr="00601742" w:rsidRDefault="00AB4443" w:rsidP="00124BA4">
            <w:pPr>
              <w:rPr>
                <w:rFonts w:ascii="Arial" w:hAnsi="Arial"/>
                <w:sz w:val="24"/>
                <w:szCs w:val="24"/>
                <w:lang w:val="en-US"/>
              </w:rPr>
            </w:pPr>
            <w:r>
              <w:rPr>
                <w:rFonts w:ascii="Arial" w:hAnsi="Arial"/>
                <w:sz w:val="24"/>
                <w:szCs w:val="24"/>
                <w:lang w:val="en-US"/>
              </w:rPr>
              <w:t>What can we store in a db</w:t>
            </w:r>
          </w:p>
        </w:tc>
      </w:tr>
      <w:tr w:rsidR="00601742" w:rsidRPr="00650B97" w14:paraId="756EC6D4" w14:textId="77777777" w:rsidTr="00124BA4">
        <w:tc>
          <w:tcPr>
            <w:tcW w:w="1728" w:type="dxa"/>
          </w:tcPr>
          <w:p w14:paraId="3226B080" w14:textId="77777777" w:rsidR="00601742" w:rsidRPr="00601742" w:rsidRDefault="00601742" w:rsidP="00124BA4">
            <w:pPr>
              <w:rPr>
                <w:rFonts w:ascii="Arial" w:hAnsi="Arial"/>
                <w:sz w:val="24"/>
                <w:szCs w:val="24"/>
                <w:lang w:val="en-US"/>
              </w:rPr>
            </w:pPr>
          </w:p>
        </w:tc>
        <w:tc>
          <w:tcPr>
            <w:tcW w:w="1170" w:type="dxa"/>
          </w:tcPr>
          <w:p w14:paraId="114DFBDD" w14:textId="77777777" w:rsidR="00601742" w:rsidRPr="00601742" w:rsidRDefault="00601742" w:rsidP="00124BA4">
            <w:pPr>
              <w:rPr>
                <w:rFonts w:ascii="Arial" w:hAnsi="Arial"/>
                <w:sz w:val="24"/>
                <w:szCs w:val="24"/>
                <w:lang w:val="en-US"/>
              </w:rPr>
            </w:pPr>
          </w:p>
        </w:tc>
        <w:tc>
          <w:tcPr>
            <w:tcW w:w="2880" w:type="dxa"/>
          </w:tcPr>
          <w:p w14:paraId="77C40D32" w14:textId="77777777" w:rsidR="00601742" w:rsidRPr="00601742" w:rsidRDefault="00601742" w:rsidP="00124BA4">
            <w:pPr>
              <w:rPr>
                <w:rFonts w:ascii="Arial" w:hAnsi="Arial"/>
                <w:sz w:val="24"/>
                <w:szCs w:val="24"/>
                <w:lang w:val="en-US"/>
              </w:rPr>
            </w:pPr>
          </w:p>
        </w:tc>
        <w:tc>
          <w:tcPr>
            <w:tcW w:w="3060" w:type="dxa"/>
          </w:tcPr>
          <w:p w14:paraId="373B350B" w14:textId="77777777" w:rsidR="00601742" w:rsidRPr="00601742" w:rsidRDefault="00601742" w:rsidP="00124BA4">
            <w:pPr>
              <w:rPr>
                <w:rFonts w:ascii="Arial" w:hAnsi="Arial"/>
                <w:sz w:val="24"/>
                <w:szCs w:val="24"/>
                <w:lang w:val="en-US"/>
              </w:rPr>
            </w:pPr>
          </w:p>
        </w:tc>
      </w:tr>
      <w:tr w:rsidR="00601742" w:rsidRPr="00650B97" w14:paraId="78832C0A" w14:textId="77777777" w:rsidTr="00124BA4">
        <w:tc>
          <w:tcPr>
            <w:tcW w:w="1728" w:type="dxa"/>
          </w:tcPr>
          <w:p w14:paraId="35CE9912" w14:textId="77777777" w:rsidR="00601742" w:rsidRPr="00601742" w:rsidRDefault="00601742" w:rsidP="00124BA4">
            <w:pPr>
              <w:rPr>
                <w:rFonts w:ascii="Arial" w:hAnsi="Arial"/>
                <w:sz w:val="24"/>
                <w:szCs w:val="24"/>
                <w:lang w:val="en-US"/>
              </w:rPr>
            </w:pPr>
          </w:p>
        </w:tc>
        <w:tc>
          <w:tcPr>
            <w:tcW w:w="1170" w:type="dxa"/>
          </w:tcPr>
          <w:p w14:paraId="51D30A4D" w14:textId="77777777" w:rsidR="00601742" w:rsidRPr="00601742" w:rsidRDefault="00601742" w:rsidP="00124BA4">
            <w:pPr>
              <w:rPr>
                <w:rFonts w:ascii="Arial" w:hAnsi="Arial"/>
                <w:sz w:val="24"/>
                <w:szCs w:val="24"/>
                <w:lang w:val="en-US"/>
              </w:rPr>
            </w:pPr>
          </w:p>
        </w:tc>
        <w:tc>
          <w:tcPr>
            <w:tcW w:w="2880" w:type="dxa"/>
          </w:tcPr>
          <w:p w14:paraId="283EFFBF" w14:textId="77777777" w:rsidR="00601742" w:rsidRPr="00601742" w:rsidRDefault="00601742" w:rsidP="00124BA4">
            <w:pPr>
              <w:rPr>
                <w:rFonts w:ascii="Arial" w:hAnsi="Arial"/>
                <w:sz w:val="24"/>
                <w:szCs w:val="24"/>
                <w:lang w:val="en-US"/>
              </w:rPr>
            </w:pPr>
          </w:p>
        </w:tc>
        <w:tc>
          <w:tcPr>
            <w:tcW w:w="3060" w:type="dxa"/>
          </w:tcPr>
          <w:p w14:paraId="13E5F8B6" w14:textId="77777777" w:rsidR="00601742" w:rsidRPr="00601742" w:rsidRDefault="00601742" w:rsidP="00124BA4">
            <w:pPr>
              <w:rPr>
                <w:rFonts w:ascii="Arial" w:hAnsi="Arial"/>
                <w:sz w:val="24"/>
                <w:szCs w:val="24"/>
                <w:lang w:val="en-US"/>
              </w:rPr>
            </w:pPr>
          </w:p>
        </w:tc>
      </w:tr>
      <w:tr w:rsidR="00601742" w:rsidRPr="00650B97" w14:paraId="153D70E7" w14:textId="77777777" w:rsidTr="00124BA4">
        <w:tc>
          <w:tcPr>
            <w:tcW w:w="1728" w:type="dxa"/>
          </w:tcPr>
          <w:p w14:paraId="5B3D783D" w14:textId="77777777" w:rsidR="00601742" w:rsidRPr="00601742" w:rsidRDefault="00601742" w:rsidP="00124BA4">
            <w:pPr>
              <w:rPr>
                <w:rFonts w:ascii="Arial" w:hAnsi="Arial"/>
                <w:sz w:val="24"/>
                <w:szCs w:val="24"/>
                <w:lang w:val="en-US"/>
              </w:rPr>
            </w:pPr>
          </w:p>
        </w:tc>
        <w:tc>
          <w:tcPr>
            <w:tcW w:w="1170" w:type="dxa"/>
          </w:tcPr>
          <w:p w14:paraId="603A98B2" w14:textId="77777777" w:rsidR="00601742" w:rsidRPr="00601742" w:rsidRDefault="00601742" w:rsidP="00124BA4">
            <w:pPr>
              <w:rPr>
                <w:rFonts w:ascii="Arial" w:hAnsi="Arial"/>
                <w:sz w:val="24"/>
                <w:szCs w:val="24"/>
                <w:lang w:val="en-US"/>
              </w:rPr>
            </w:pPr>
          </w:p>
        </w:tc>
        <w:tc>
          <w:tcPr>
            <w:tcW w:w="2880" w:type="dxa"/>
          </w:tcPr>
          <w:p w14:paraId="4300CB04" w14:textId="77777777" w:rsidR="00601742" w:rsidRPr="00601742" w:rsidRDefault="00601742" w:rsidP="00124BA4">
            <w:pPr>
              <w:rPr>
                <w:rFonts w:ascii="Arial" w:hAnsi="Arial"/>
                <w:sz w:val="24"/>
                <w:szCs w:val="24"/>
                <w:lang w:val="en-US"/>
              </w:rPr>
            </w:pPr>
          </w:p>
        </w:tc>
        <w:tc>
          <w:tcPr>
            <w:tcW w:w="3060" w:type="dxa"/>
          </w:tcPr>
          <w:p w14:paraId="107936F1" w14:textId="77777777" w:rsidR="00601742" w:rsidRPr="00601742" w:rsidRDefault="00601742" w:rsidP="00124BA4">
            <w:pPr>
              <w:rPr>
                <w:rFonts w:ascii="Arial" w:hAnsi="Arial"/>
                <w:sz w:val="24"/>
                <w:szCs w:val="24"/>
                <w:lang w:val="en-US"/>
              </w:rPr>
            </w:pPr>
          </w:p>
        </w:tc>
      </w:tr>
      <w:tr w:rsidR="00601742" w:rsidRPr="00650B97" w14:paraId="51103EED" w14:textId="77777777" w:rsidTr="00124BA4">
        <w:tc>
          <w:tcPr>
            <w:tcW w:w="1728" w:type="dxa"/>
          </w:tcPr>
          <w:p w14:paraId="71210DFB" w14:textId="77777777" w:rsidR="00601742" w:rsidRPr="00601742" w:rsidRDefault="00601742" w:rsidP="00124BA4">
            <w:pPr>
              <w:rPr>
                <w:rFonts w:ascii="Arial" w:hAnsi="Arial"/>
                <w:sz w:val="24"/>
                <w:szCs w:val="24"/>
                <w:lang w:val="en-US"/>
              </w:rPr>
            </w:pPr>
          </w:p>
        </w:tc>
        <w:tc>
          <w:tcPr>
            <w:tcW w:w="1170" w:type="dxa"/>
          </w:tcPr>
          <w:p w14:paraId="1C223BA4" w14:textId="77777777" w:rsidR="00601742" w:rsidRPr="00601742" w:rsidRDefault="00601742" w:rsidP="00124BA4">
            <w:pPr>
              <w:rPr>
                <w:rFonts w:ascii="Arial" w:hAnsi="Arial"/>
                <w:sz w:val="24"/>
                <w:szCs w:val="24"/>
                <w:lang w:val="en-US"/>
              </w:rPr>
            </w:pPr>
          </w:p>
        </w:tc>
        <w:tc>
          <w:tcPr>
            <w:tcW w:w="2880" w:type="dxa"/>
          </w:tcPr>
          <w:p w14:paraId="6856B3F4" w14:textId="77777777" w:rsidR="00601742" w:rsidRPr="00601742" w:rsidRDefault="00601742" w:rsidP="00124BA4">
            <w:pPr>
              <w:rPr>
                <w:rFonts w:ascii="Arial" w:hAnsi="Arial"/>
                <w:sz w:val="24"/>
                <w:szCs w:val="24"/>
                <w:lang w:val="en-US"/>
              </w:rPr>
            </w:pPr>
          </w:p>
        </w:tc>
        <w:tc>
          <w:tcPr>
            <w:tcW w:w="3060" w:type="dxa"/>
          </w:tcPr>
          <w:p w14:paraId="61428C61" w14:textId="77777777" w:rsidR="00601742" w:rsidRPr="00540347" w:rsidRDefault="00601742" w:rsidP="00124BA4">
            <w:pPr>
              <w:rPr>
                <w:rFonts w:ascii="Arial" w:hAnsi="Arial"/>
                <w:sz w:val="24"/>
                <w:szCs w:val="24"/>
                <w:lang w:val="en-US"/>
              </w:rPr>
            </w:pPr>
          </w:p>
        </w:tc>
      </w:tr>
      <w:tr w:rsidR="00601742" w:rsidRPr="00650B97" w14:paraId="28CAEE9A" w14:textId="77777777" w:rsidTr="00124BA4">
        <w:tc>
          <w:tcPr>
            <w:tcW w:w="1728" w:type="dxa"/>
          </w:tcPr>
          <w:p w14:paraId="774AF431" w14:textId="77777777" w:rsidR="00601742" w:rsidRPr="00540347" w:rsidRDefault="00601742" w:rsidP="00124BA4">
            <w:pPr>
              <w:rPr>
                <w:rFonts w:ascii="Arial" w:hAnsi="Arial"/>
                <w:sz w:val="24"/>
                <w:szCs w:val="24"/>
                <w:lang w:val="en-US"/>
              </w:rPr>
            </w:pPr>
          </w:p>
        </w:tc>
        <w:tc>
          <w:tcPr>
            <w:tcW w:w="1170" w:type="dxa"/>
          </w:tcPr>
          <w:p w14:paraId="118703CC" w14:textId="77777777" w:rsidR="00601742" w:rsidRPr="00540347" w:rsidRDefault="00601742" w:rsidP="00124BA4">
            <w:pPr>
              <w:rPr>
                <w:rFonts w:ascii="Arial" w:hAnsi="Arial"/>
                <w:sz w:val="24"/>
                <w:szCs w:val="24"/>
                <w:lang w:val="en-US"/>
              </w:rPr>
            </w:pPr>
          </w:p>
        </w:tc>
        <w:tc>
          <w:tcPr>
            <w:tcW w:w="2880" w:type="dxa"/>
          </w:tcPr>
          <w:p w14:paraId="03A976AA" w14:textId="77777777" w:rsidR="00601742" w:rsidRPr="00540347" w:rsidRDefault="00601742" w:rsidP="00124BA4">
            <w:pPr>
              <w:rPr>
                <w:rFonts w:ascii="Arial" w:hAnsi="Arial"/>
                <w:sz w:val="24"/>
                <w:szCs w:val="24"/>
                <w:lang w:val="en-US"/>
              </w:rPr>
            </w:pPr>
          </w:p>
        </w:tc>
        <w:tc>
          <w:tcPr>
            <w:tcW w:w="3060" w:type="dxa"/>
          </w:tcPr>
          <w:p w14:paraId="173A0B29" w14:textId="77777777" w:rsidR="00601742" w:rsidRPr="00540347" w:rsidRDefault="00601742" w:rsidP="00124BA4">
            <w:pPr>
              <w:rPr>
                <w:rFonts w:ascii="Arial" w:hAnsi="Arial"/>
                <w:sz w:val="24"/>
                <w:szCs w:val="24"/>
                <w:lang w:val="en-US"/>
              </w:rPr>
            </w:pPr>
          </w:p>
        </w:tc>
      </w:tr>
    </w:tbl>
    <w:p w14:paraId="0C304119" w14:textId="77777777" w:rsidR="007752F5" w:rsidRPr="007752F5" w:rsidRDefault="007752F5" w:rsidP="007752F5">
      <w:pPr>
        <w:rPr>
          <w:lang w:val="en-US"/>
        </w:rPr>
      </w:pPr>
    </w:p>
    <w:sectPr w:rsidR="007752F5" w:rsidRPr="007752F5" w:rsidSect="004F222B">
      <w:pgSz w:w="11906" w:h="16838"/>
      <w:pgMar w:top="1417" w:right="1417" w:bottom="1134" w:left="1417" w:header="708" w:footer="708" w:gutter="0"/>
      <w:pgNumType w:start="1"/>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Andrea Caracciolo" w:date="2014-10-16T17:02:00Z" w:initials="AC">
    <w:p w14:paraId="14BA28A6" w14:textId="22CD666C" w:rsidR="004C7B98" w:rsidRDefault="004C7B98">
      <w:pPr>
        <w:pStyle w:val="CommentText"/>
      </w:pPr>
      <w:r>
        <w:rPr>
          <w:rStyle w:val="CommentReference"/>
        </w:rPr>
        <w:annotationRef/>
      </w:r>
      <w:r>
        <w:t xml:space="preserve"> Use include/extends stereotypes as defined in the UML standard. </w:t>
      </w:r>
      <w:r w:rsidR="002B1469">
        <w:t>Maybe ‚reg. user’ could be an extension of ’non reg. user’</w:t>
      </w:r>
    </w:p>
  </w:comment>
  <w:comment w:id="13" w:author="Andrea Caracciolo" w:date="2014-10-16T17:03:00Z" w:initials="AC">
    <w:p w14:paraId="18E68480" w14:textId="51CF91CF" w:rsidR="00696443" w:rsidRDefault="00696443">
      <w:pPr>
        <w:pStyle w:val="CommentText"/>
      </w:pPr>
      <w:r>
        <w:rPr>
          <w:rStyle w:val="CommentReference"/>
        </w:rPr>
        <w:annotationRef/>
      </w:r>
      <w:r>
        <w:t>Can be said for any use case. I would avoid mentioning conditions that are too obvious</w:t>
      </w:r>
    </w:p>
  </w:comment>
  <w:comment w:id="14" w:author="Andrea Caracciolo" w:date="2014-10-16T17:04:00Z" w:initials="AC">
    <w:p w14:paraId="24E39ABD" w14:textId="67C10AA5" w:rsidR="000262E1" w:rsidRDefault="000262E1">
      <w:pPr>
        <w:pStyle w:val="CommentText"/>
      </w:pPr>
      <w:r>
        <w:rPr>
          <w:rStyle w:val="CommentReference"/>
        </w:rPr>
        <w:annotationRef/>
      </w:r>
      <w:r>
        <w:t>This 3 could become one: „the user is logged in“</w:t>
      </w:r>
    </w:p>
  </w:comment>
  <w:comment w:id="15" w:author="Andrea Caracciolo" w:date="2014-10-16T17:04:00Z" w:initials="AC">
    <w:p w14:paraId="0EC72BD5" w14:textId="2F2134C7" w:rsidR="0067780B" w:rsidRDefault="0067780B">
      <w:pPr>
        <w:pStyle w:val="CommentText"/>
      </w:pPr>
      <w:r>
        <w:rPr>
          <w:rStyle w:val="CommentReference"/>
        </w:rPr>
        <w:annotationRef/>
      </w:r>
      <w:r>
        <w:t>Which info?</w:t>
      </w:r>
    </w:p>
  </w:comment>
  <w:comment w:id="16" w:author="Andrea Caracciolo" w:date="2014-10-16T17:05:00Z" w:initials="AC">
    <w:p w14:paraId="62EE2917" w14:textId="3B144346" w:rsidR="00236C6A" w:rsidRDefault="00236C6A">
      <w:pPr>
        <w:pStyle w:val="CommentText"/>
      </w:pPr>
      <w:r>
        <w:rPr>
          <w:rStyle w:val="CommentReference"/>
        </w:rPr>
        <w:annotationRef/>
      </w:r>
      <w:r>
        <w:t xml:space="preserve">In the pre-conditions you said he must already be logged in .. </w:t>
      </w:r>
    </w:p>
  </w:comment>
  <w:comment w:id="18" w:author="Andrea Caracciolo" w:date="2014-10-16T17:06:00Z" w:initials="AC">
    <w:p w14:paraId="13659565" w14:textId="05D142EF" w:rsidR="00236C6A" w:rsidRDefault="00236C6A">
      <w:pPr>
        <w:pStyle w:val="CommentText"/>
      </w:pPr>
      <w:r>
        <w:rPr>
          <w:rStyle w:val="CommentReference"/>
        </w:rPr>
        <w:annotationRef/>
      </w:r>
      <w:r>
        <w:t>The scenario should start from the moment in which the users performs the operation specified as „trigger“.</w:t>
      </w:r>
    </w:p>
  </w:comment>
  <w:comment w:id="19" w:author="Andrea Caracciolo" w:date="2014-10-16T17:07:00Z" w:initials="AC">
    <w:p w14:paraId="79D911CD" w14:textId="1193A966" w:rsidR="00210329" w:rsidRDefault="00210329">
      <w:pPr>
        <w:pStyle w:val="CommentText"/>
      </w:pPr>
      <w:r>
        <w:rPr>
          <w:rStyle w:val="CommentReference"/>
        </w:rPr>
        <w:annotationRef/>
      </w:r>
      <w:r>
        <w:t>What’s a field?</w:t>
      </w:r>
    </w:p>
  </w:comment>
  <w:comment w:id="22" w:author="Andrea Caracciolo" w:date="2014-10-16T17:10:00Z" w:initials="AC">
    <w:p w14:paraId="7A909BB6" w14:textId="20D97C9C" w:rsidR="00C87F3F" w:rsidRDefault="00C87F3F">
      <w:pPr>
        <w:pStyle w:val="CommentText"/>
      </w:pPr>
      <w:r>
        <w:rPr>
          <w:rStyle w:val="CommentReference"/>
        </w:rPr>
        <w:annotationRef/>
      </w:r>
      <w:r>
        <w:t>Candidates? Applicants?</w:t>
      </w:r>
    </w:p>
  </w:comment>
  <w:comment w:id="23" w:author="Andrea Caracciolo" w:date="2014-10-16T17:12:00Z" w:initials="AC">
    <w:p w14:paraId="00D4D0FB" w14:textId="7862D138" w:rsidR="00994F9D" w:rsidRDefault="00994F9D">
      <w:pPr>
        <w:pStyle w:val="CommentText"/>
      </w:pPr>
      <w:r>
        <w:rPr>
          <w:rStyle w:val="CommentReference"/>
        </w:rPr>
        <w:annotationRef/>
      </w:r>
      <w:r>
        <w:t xml:space="preserve">So there is a deadline? </w:t>
      </w:r>
      <w:r w:rsidR="008823A8">
        <w:t>Is this needed?</w:t>
      </w:r>
    </w:p>
  </w:comment>
  <w:comment w:id="27" w:author="Andrea Caracciolo" w:date="2014-10-16T17:13:00Z" w:initials="AC">
    <w:p w14:paraId="6C43484A" w14:textId="62A838EC" w:rsidR="00386160" w:rsidRDefault="00386160">
      <w:pPr>
        <w:pStyle w:val="CommentText"/>
      </w:pPr>
      <w:r>
        <w:rPr>
          <w:rStyle w:val="CommentReference"/>
        </w:rPr>
        <w:annotationRef/>
      </w:r>
      <w:r>
        <w:t xml:space="preserve">You are comparing profiles? What criteria? </w:t>
      </w:r>
    </w:p>
  </w:comment>
  <w:comment w:id="31" w:author="Andrea Caracciolo" w:date="2014-10-16T17:14:00Z" w:initials="AC">
    <w:p w14:paraId="51A2A81A" w14:textId="62989BB0" w:rsidR="004A431F" w:rsidRDefault="004A431F">
      <w:pPr>
        <w:pStyle w:val="CommentText"/>
      </w:pPr>
      <w:r>
        <w:rPr>
          <w:rStyle w:val="CommentReference"/>
        </w:rPr>
        <w:annotationRef/>
      </w:r>
      <w:r>
        <w:t xml:space="preserve">Go to the section .. </w:t>
      </w:r>
    </w:p>
  </w:comment>
  <w:comment w:id="32" w:author="Andrea Caracciolo" w:date="2014-10-16T17:15:00Z" w:initials="AC">
    <w:p w14:paraId="0B85D5B8" w14:textId="75620395" w:rsidR="00C77A56" w:rsidRDefault="00C77A56">
      <w:pPr>
        <w:pStyle w:val="CommentText"/>
      </w:pPr>
      <w:r>
        <w:rPr>
          <w:rStyle w:val="CommentReference"/>
        </w:rPr>
        <w:annotationRef/>
      </w:r>
      <w:r>
        <w:t xml:space="preserve">Defining categories for this will be fun ! </w:t>
      </w:r>
    </w:p>
  </w:comment>
  <w:comment w:id="35" w:author="Andrea Caracciolo" w:date="2014-10-16T17:18:00Z" w:initials="AC">
    <w:p w14:paraId="4C305501" w14:textId="132E1C9D" w:rsidR="00C77A56" w:rsidRDefault="00C77A56">
      <w:pPr>
        <w:pStyle w:val="CommentText"/>
      </w:pPr>
      <w:r>
        <w:rPr>
          <w:rStyle w:val="CommentReference"/>
        </w:rPr>
        <w:annotationRef/>
      </w:r>
      <w:r>
        <w:t xml:space="preserve">Might be better to have a use case for „view ad“ that replaces this one. </w:t>
      </w:r>
    </w:p>
  </w:comment>
  <w:comment w:id="38" w:author="Andrea Caracciolo" w:date="2014-10-16T17:19:00Z" w:initials="AC">
    <w:p w14:paraId="022CBEA9" w14:textId="1D212EFD" w:rsidR="00005EE3" w:rsidRDefault="00005EE3">
      <w:pPr>
        <w:pStyle w:val="CommentText"/>
      </w:pPr>
      <w:r>
        <w:rPr>
          <w:rStyle w:val="CommentReference"/>
        </w:rPr>
        <w:annotationRef/>
      </w:r>
      <w:r>
        <w:t>??</w:t>
      </w:r>
    </w:p>
  </w:comment>
  <w:comment w:id="41" w:author="Andrea Caracciolo" w:date="2014-10-16T17:20:00Z" w:initials="AC">
    <w:p w14:paraId="1D1467C2" w14:textId="1C5F5EE4" w:rsidR="00005EE3" w:rsidRDefault="00005EE3">
      <w:pPr>
        <w:pStyle w:val="CommentText"/>
      </w:pPr>
      <w:r>
        <w:rPr>
          <w:rStyle w:val="CommentReference"/>
        </w:rPr>
        <w:annotationRef/>
      </w:r>
      <w:r>
        <w:t xml:space="preserve">makes sense </w:t>
      </w:r>
      <w:r>
        <w:sym w:font="Wingdings" w:char="F04A"/>
      </w:r>
      <w:r>
        <w:t xml:space="preserve"> must be easy to read and user-centric.</w:t>
      </w:r>
    </w:p>
  </w:comment>
  <w:comment w:id="47" w:author="Andrea Caracciolo" w:date="2014-10-16T17:21:00Z" w:initials="AC">
    <w:p w14:paraId="1DECC732" w14:textId="501992F1" w:rsidR="006063F9" w:rsidRDefault="006063F9">
      <w:pPr>
        <w:pStyle w:val="CommentText"/>
      </w:pPr>
      <w:r>
        <w:rPr>
          <w:rStyle w:val="CommentReference"/>
        </w:rPr>
        <w:annotationRef/>
      </w:r>
      <w:r>
        <w:t xml:space="preserve">List some .. </w:t>
      </w:r>
    </w:p>
  </w:comment>
  <w:comment w:id="51" w:author="Andrea Caracciolo" w:date="2014-10-16T17:22:00Z" w:initials="AC">
    <w:p w14:paraId="35552F4D" w14:textId="2E21FA47" w:rsidR="00C5655C" w:rsidRDefault="00C5655C">
      <w:pPr>
        <w:pStyle w:val="CommentText"/>
      </w:pPr>
      <w:r>
        <w:rPr>
          <w:rStyle w:val="CommentReference"/>
        </w:rPr>
        <w:annotationRef/>
      </w:r>
      <w:r>
        <w:t>What do you mean?</w:t>
      </w:r>
    </w:p>
  </w:comment>
  <w:comment w:id="52" w:author="Andrea Caracciolo" w:date="2014-10-16T17:22:00Z" w:initials="AC">
    <w:p w14:paraId="5400B352" w14:textId="69A17972" w:rsidR="00462371" w:rsidRDefault="00462371">
      <w:pPr>
        <w:pStyle w:val="CommentText"/>
      </w:pPr>
      <w:r>
        <w:rPr>
          <w:rStyle w:val="CommentReference"/>
        </w:rPr>
        <w:annotationRef/>
      </w:r>
      <w:r>
        <w:t>Would use another label</w:t>
      </w:r>
    </w:p>
  </w:comment>
  <w:comment w:id="64" w:author="Andrea Caracciolo" w:date="2014-10-16T17:23:00Z" w:initials="AC">
    <w:p w14:paraId="63034F23" w14:textId="3C8A7380" w:rsidR="005A7CE3" w:rsidRDefault="005A7CE3">
      <w:pPr>
        <w:pStyle w:val="CommentText"/>
      </w:pPr>
      <w:r>
        <w:rPr>
          <w:rStyle w:val="CommentReference"/>
        </w:rPr>
        <w:annotationRef/>
      </w:r>
      <w:r>
        <w:t>Non-functional req.</w:t>
      </w:r>
    </w:p>
  </w:comment>
  <w:comment w:id="65" w:author="Andrea Caracciolo" w:date="2014-10-16T17:25:00Z" w:initials="AC">
    <w:p w14:paraId="56D5A66C" w14:textId="5FBB9EE9" w:rsidR="00AD4E02" w:rsidRDefault="00AD4E02">
      <w:pPr>
        <w:pStyle w:val="CommentText"/>
      </w:pPr>
      <w:r>
        <w:rPr>
          <w:rStyle w:val="CommentReference"/>
        </w:rPr>
        <w:annotationRef/>
      </w:r>
      <w:r>
        <w:t>Is it related to „create ads“ ?</w:t>
      </w:r>
    </w:p>
  </w:comment>
  <w:comment w:id="68" w:author="Andrea Caracciolo" w:date="2014-10-16T17:26:00Z" w:initials="AC">
    <w:p w14:paraId="3F4C6CC5" w14:textId="7E75951E" w:rsidR="00981121" w:rsidRDefault="00981121">
      <w:pPr>
        <w:pStyle w:val="CommentText"/>
      </w:pPr>
      <w:r>
        <w:rPr>
          <w:rStyle w:val="CommentReference"/>
        </w:rPr>
        <w:annotationRef/>
      </w:r>
      <w:r>
        <w:t>Strange sentence</w:t>
      </w:r>
    </w:p>
  </w:comment>
  <w:comment w:id="70" w:author="Andrea Caracciolo" w:date="2014-10-16T17:26:00Z" w:initials="AC">
    <w:p w14:paraId="53784FC6" w14:textId="33C924D4" w:rsidR="00A96C60" w:rsidRDefault="00A96C60">
      <w:pPr>
        <w:pStyle w:val="CommentText"/>
      </w:pPr>
      <w:r>
        <w:rPr>
          <w:rStyle w:val="CommentReference"/>
        </w:rPr>
        <w:annotationRef/>
      </w:r>
      <w:r>
        <w:t>Is this actually related to</w:t>
      </w:r>
      <w:r w:rsidR="0090656A">
        <w:t xml:space="preserve"> </w:t>
      </w:r>
      <w:r>
        <w:t xml:space="preserve">the application  you are building? </w:t>
      </w:r>
    </w:p>
  </w:comment>
  <w:comment w:id="85" w:author="Andrea Caracciolo" w:date="2014-10-16T17:27:00Z" w:initials="AC">
    <w:p w14:paraId="3A3E8770" w14:textId="72561B59" w:rsidR="00EC6A3F" w:rsidRDefault="00EC6A3F">
      <w:pPr>
        <w:pStyle w:val="CommentText"/>
      </w:pPr>
      <w:r>
        <w:rPr>
          <w:rStyle w:val="CommentReference"/>
        </w:rPr>
        <w:annotationRef/>
      </w:r>
      <w:r>
        <w:t>What is this?</w:t>
      </w:r>
    </w:p>
  </w:comment>
  <w:comment w:id="86" w:author="Andrea Caracciolo" w:date="2014-10-16T17:27:00Z" w:initials="AC">
    <w:p w14:paraId="15AFB3B8" w14:textId="64E159AF" w:rsidR="00703485" w:rsidRDefault="00703485">
      <w:pPr>
        <w:pStyle w:val="CommentText"/>
      </w:pPr>
      <w:r>
        <w:rPr>
          <w:rStyle w:val="CommentReference"/>
        </w:rPr>
        <w:annotationRef/>
      </w:r>
      <w:r>
        <w:t>What is it ?</w:t>
      </w:r>
    </w:p>
  </w:comment>
  <w:comment w:id="88" w:author="Andrea Caracciolo" w:date="2014-10-16T17:28:00Z" w:initials="AC">
    <w:p w14:paraId="6E76EEAE" w14:textId="5E4BEF4B" w:rsidR="00B73E33" w:rsidRDefault="00B73E33">
      <w:pPr>
        <w:pStyle w:val="CommentText"/>
      </w:pPr>
      <w:r>
        <w:rPr>
          <w:rStyle w:val="CommentReference"/>
        </w:rPr>
        <w:annotationRef/>
      </w:r>
      <w:r>
        <w:t xml:space="preserve">I would go with german as primary language .. </w:t>
      </w:r>
    </w:p>
  </w:comment>
  <w:comment w:id="91" w:author="Andrea Caracciolo" w:date="2014-10-16T17:28:00Z" w:initials="AC">
    <w:p w14:paraId="2CD33930" w14:textId="7EF9CFFB" w:rsidR="00BD0385" w:rsidRDefault="00BD0385">
      <w:pPr>
        <w:pStyle w:val="CommentText"/>
      </w:pPr>
      <w:r>
        <w:rPr>
          <w:rStyle w:val="CommentReference"/>
        </w:rPr>
        <w:annotationRef/>
      </w:r>
      <w:r>
        <w:t>This is an implementation detail and should not be included in the SRS</w:t>
      </w:r>
      <w:bookmarkStart w:id="92" w:name="_GoBack"/>
      <w:bookmarkEnd w:id="92"/>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DA95B4" w14:textId="77777777" w:rsidR="00E055DB" w:rsidRDefault="00E055DB" w:rsidP="002D085B">
      <w:pPr>
        <w:spacing w:after="0" w:line="240" w:lineRule="auto"/>
      </w:pPr>
      <w:r>
        <w:separator/>
      </w:r>
    </w:p>
  </w:endnote>
  <w:endnote w:type="continuationSeparator" w:id="0">
    <w:p w14:paraId="56ACC881" w14:textId="77777777" w:rsidR="00E055DB" w:rsidRDefault="00E055DB" w:rsidP="002D0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1AF068" w14:textId="77777777" w:rsidR="00E055DB" w:rsidRDefault="00E055DB" w:rsidP="002D085B">
      <w:pPr>
        <w:spacing w:after="0" w:line="240" w:lineRule="auto"/>
      </w:pPr>
      <w:r>
        <w:separator/>
      </w:r>
    </w:p>
  </w:footnote>
  <w:footnote w:type="continuationSeparator" w:id="0">
    <w:p w14:paraId="1CD9A480" w14:textId="77777777" w:rsidR="00E055DB" w:rsidRDefault="00E055DB" w:rsidP="002D085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864321"/>
      <w:docPartObj>
        <w:docPartGallery w:val="Page Numbers (Top of Page)"/>
        <w:docPartUnique/>
      </w:docPartObj>
    </w:sdtPr>
    <w:sdtEndPr>
      <w:rPr>
        <w:noProof/>
      </w:rPr>
    </w:sdtEndPr>
    <w:sdtContent>
      <w:p w14:paraId="155EC223" w14:textId="77777777" w:rsidR="007A6B17" w:rsidRDefault="007A6B17">
        <w:pPr>
          <w:pStyle w:val="Header"/>
          <w:jc w:val="right"/>
        </w:pPr>
        <w:r>
          <w:fldChar w:fldCharType="begin"/>
        </w:r>
        <w:r>
          <w:instrText xml:space="preserve"> PAGE   \* MERGEFORMAT </w:instrText>
        </w:r>
        <w:r>
          <w:fldChar w:fldCharType="separate"/>
        </w:r>
        <w:r w:rsidR="00BD0385">
          <w:rPr>
            <w:noProof/>
          </w:rPr>
          <w:t>23</w:t>
        </w:r>
        <w:r>
          <w:rPr>
            <w:noProof/>
          </w:rPr>
          <w:fldChar w:fldCharType="end"/>
        </w:r>
      </w:p>
    </w:sdtContent>
  </w:sdt>
  <w:p w14:paraId="6F4A854A" w14:textId="77777777" w:rsidR="007A6B17" w:rsidRDefault="007A6B1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73DCC" w14:textId="77777777" w:rsidR="007A6B17" w:rsidRDefault="007A6B17">
    <w:pPr>
      <w:pStyle w:val="Header"/>
      <w:jc w:val="right"/>
    </w:pPr>
  </w:p>
  <w:p w14:paraId="706A745A" w14:textId="77777777" w:rsidR="007A6B17" w:rsidRDefault="007A6B1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1F84E" w14:textId="77777777" w:rsidR="007A6B17" w:rsidRDefault="007A6B17">
    <w:pPr>
      <w:pStyle w:val="Header"/>
      <w:jc w:val="right"/>
    </w:pPr>
  </w:p>
  <w:p w14:paraId="5A3F9403" w14:textId="77777777" w:rsidR="007A6B17" w:rsidRDefault="007A6B17">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9483378"/>
      <w:docPartObj>
        <w:docPartGallery w:val="Page Numbers (Top of Page)"/>
        <w:docPartUnique/>
      </w:docPartObj>
    </w:sdtPr>
    <w:sdtEndPr>
      <w:rPr>
        <w:noProof/>
      </w:rPr>
    </w:sdtEndPr>
    <w:sdtContent>
      <w:p w14:paraId="231CEDDF" w14:textId="77777777" w:rsidR="007A6B17" w:rsidRDefault="007A6B17">
        <w:pPr>
          <w:pStyle w:val="Header"/>
          <w:jc w:val="right"/>
        </w:pPr>
        <w:r>
          <w:fldChar w:fldCharType="begin"/>
        </w:r>
        <w:r>
          <w:instrText xml:space="preserve"> PAGE   \* MERGEFORMAT </w:instrText>
        </w:r>
        <w:r>
          <w:fldChar w:fldCharType="separate"/>
        </w:r>
        <w:r w:rsidR="00C77A56">
          <w:rPr>
            <w:noProof/>
          </w:rPr>
          <w:t>1</w:t>
        </w:r>
        <w:r>
          <w:rPr>
            <w:noProof/>
          </w:rPr>
          <w:fldChar w:fldCharType="end"/>
        </w:r>
      </w:p>
    </w:sdtContent>
  </w:sdt>
  <w:p w14:paraId="27DE5828" w14:textId="77777777" w:rsidR="007A6B17" w:rsidRDefault="007A6B1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6457A"/>
    <w:multiLevelType w:val="hybridMultilevel"/>
    <w:tmpl w:val="5EB491E4"/>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nsid w:val="1EB82D28"/>
    <w:multiLevelType w:val="hybridMultilevel"/>
    <w:tmpl w:val="7E249EEA"/>
    <w:lvl w:ilvl="0" w:tplc="28A81C82">
      <w:start w:val="1"/>
      <w:numFmt w:val="bullet"/>
      <w:lvlText w:val=""/>
      <w:lvlJc w:val="left"/>
      <w:pPr>
        <w:ind w:left="720" w:hanging="360"/>
      </w:pPr>
      <w:rPr>
        <w:rFonts w:ascii="Symbol" w:hAnsi="Symbol" w:hint="default"/>
        <w:color w:val="auto"/>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C8625E"/>
    <w:multiLevelType w:val="hybridMultilevel"/>
    <w:tmpl w:val="F8F6BF1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34425CF"/>
    <w:multiLevelType w:val="multilevel"/>
    <w:tmpl w:val="39A61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7D25F1"/>
    <w:multiLevelType w:val="hybridMultilevel"/>
    <w:tmpl w:val="761216CA"/>
    <w:lvl w:ilvl="0" w:tplc="F2680112">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4197AD7"/>
    <w:multiLevelType w:val="multilevel"/>
    <w:tmpl w:val="B5B0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694336"/>
    <w:multiLevelType w:val="multilevel"/>
    <w:tmpl w:val="4BFE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C17331"/>
    <w:multiLevelType w:val="hybridMultilevel"/>
    <w:tmpl w:val="AD2058BE"/>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8F72483"/>
    <w:multiLevelType w:val="hybridMultilevel"/>
    <w:tmpl w:val="C70EE5AE"/>
    <w:lvl w:ilvl="0" w:tplc="04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5"/>
  </w:num>
  <w:num w:numId="5">
    <w:abstractNumId w:val="7"/>
  </w:num>
  <w:num w:numId="6">
    <w:abstractNumId w:val="0"/>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815"/>
    <w:rsid w:val="00005EE3"/>
    <w:rsid w:val="000162B9"/>
    <w:rsid w:val="00024C38"/>
    <w:rsid w:val="000262E1"/>
    <w:rsid w:val="00032A85"/>
    <w:rsid w:val="0004711A"/>
    <w:rsid w:val="00065A96"/>
    <w:rsid w:val="00066CD0"/>
    <w:rsid w:val="00067A67"/>
    <w:rsid w:val="00070E19"/>
    <w:rsid w:val="00083DED"/>
    <w:rsid w:val="000910CD"/>
    <w:rsid w:val="000B1427"/>
    <w:rsid w:val="000B19EC"/>
    <w:rsid w:val="000B2002"/>
    <w:rsid w:val="000B5F5F"/>
    <w:rsid w:val="000C436A"/>
    <w:rsid w:val="000C5ED5"/>
    <w:rsid w:val="000D7F1B"/>
    <w:rsid w:val="000E39DA"/>
    <w:rsid w:val="000E531F"/>
    <w:rsid w:val="0011175B"/>
    <w:rsid w:val="00112707"/>
    <w:rsid w:val="00115717"/>
    <w:rsid w:val="00124BA4"/>
    <w:rsid w:val="00126BFF"/>
    <w:rsid w:val="001321CF"/>
    <w:rsid w:val="00141BD3"/>
    <w:rsid w:val="00145708"/>
    <w:rsid w:val="001457F9"/>
    <w:rsid w:val="001625A7"/>
    <w:rsid w:val="0018753E"/>
    <w:rsid w:val="00191B09"/>
    <w:rsid w:val="00194478"/>
    <w:rsid w:val="001A3673"/>
    <w:rsid w:val="001A618C"/>
    <w:rsid w:val="001B60C7"/>
    <w:rsid w:val="001D7C4F"/>
    <w:rsid w:val="001E0CB5"/>
    <w:rsid w:val="00206FDF"/>
    <w:rsid w:val="00210329"/>
    <w:rsid w:val="002111C5"/>
    <w:rsid w:val="00213C96"/>
    <w:rsid w:val="002159DC"/>
    <w:rsid w:val="00222F05"/>
    <w:rsid w:val="002345B0"/>
    <w:rsid w:val="00236C6A"/>
    <w:rsid w:val="00242811"/>
    <w:rsid w:val="00252DCB"/>
    <w:rsid w:val="00287788"/>
    <w:rsid w:val="00293860"/>
    <w:rsid w:val="002A28F9"/>
    <w:rsid w:val="002B1469"/>
    <w:rsid w:val="002B7CD1"/>
    <w:rsid w:val="002D085B"/>
    <w:rsid w:val="002F06B7"/>
    <w:rsid w:val="002F6FE4"/>
    <w:rsid w:val="00303E76"/>
    <w:rsid w:val="00305C44"/>
    <w:rsid w:val="00307205"/>
    <w:rsid w:val="00315918"/>
    <w:rsid w:val="00336749"/>
    <w:rsid w:val="00347F5B"/>
    <w:rsid w:val="003503D8"/>
    <w:rsid w:val="00352B77"/>
    <w:rsid w:val="003612C0"/>
    <w:rsid w:val="003619F1"/>
    <w:rsid w:val="00361EF9"/>
    <w:rsid w:val="00367677"/>
    <w:rsid w:val="00370AE2"/>
    <w:rsid w:val="00373A1B"/>
    <w:rsid w:val="00382614"/>
    <w:rsid w:val="00386160"/>
    <w:rsid w:val="00387776"/>
    <w:rsid w:val="003A77B7"/>
    <w:rsid w:val="003B3541"/>
    <w:rsid w:val="003C2F34"/>
    <w:rsid w:val="003D741A"/>
    <w:rsid w:val="003E6CDC"/>
    <w:rsid w:val="004100C4"/>
    <w:rsid w:val="00413177"/>
    <w:rsid w:val="004161C6"/>
    <w:rsid w:val="00426734"/>
    <w:rsid w:val="004305CD"/>
    <w:rsid w:val="00432B65"/>
    <w:rsid w:val="004466B4"/>
    <w:rsid w:val="00454324"/>
    <w:rsid w:val="00460533"/>
    <w:rsid w:val="00462371"/>
    <w:rsid w:val="004625EA"/>
    <w:rsid w:val="0046497C"/>
    <w:rsid w:val="00487031"/>
    <w:rsid w:val="004A1E08"/>
    <w:rsid w:val="004A431F"/>
    <w:rsid w:val="004A55A7"/>
    <w:rsid w:val="004C1D1B"/>
    <w:rsid w:val="004C7B98"/>
    <w:rsid w:val="004D6153"/>
    <w:rsid w:val="004E411F"/>
    <w:rsid w:val="004E5EAD"/>
    <w:rsid w:val="004F1CC3"/>
    <w:rsid w:val="004F222B"/>
    <w:rsid w:val="004F5A1D"/>
    <w:rsid w:val="00514791"/>
    <w:rsid w:val="00514CB0"/>
    <w:rsid w:val="00515B2C"/>
    <w:rsid w:val="00517293"/>
    <w:rsid w:val="00536EA7"/>
    <w:rsid w:val="00540347"/>
    <w:rsid w:val="005465DE"/>
    <w:rsid w:val="00561854"/>
    <w:rsid w:val="00562D9C"/>
    <w:rsid w:val="00580FBC"/>
    <w:rsid w:val="00586C3E"/>
    <w:rsid w:val="00587762"/>
    <w:rsid w:val="005A7CE3"/>
    <w:rsid w:val="005D170B"/>
    <w:rsid w:val="005F0187"/>
    <w:rsid w:val="005F195D"/>
    <w:rsid w:val="00601742"/>
    <w:rsid w:val="00604341"/>
    <w:rsid w:val="006063F9"/>
    <w:rsid w:val="00640178"/>
    <w:rsid w:val="00650B97"/>
    <w:rsid w:val="0067780B"/>
    <w:rsid w:val="00681F28"/>
    <w:rsid w:val="00683EF0"/>
    <w:rsid w:val="00695557"/>
    <w:rsid w:val="00696443"/>
    <w:rsid w:val="006B1F45"/>
    <w:rsid w:val="006C6100"/>
    <w:rsid w:val="006D7E2A"/>
    <w:rsid w:val="006E4938"/>
    <w:rsid w:val="006E588D"/>
    <w:rsid w:val="006F11D0"/>
    <w:rsid w:val="006F2D0A"/>
    <w:rsid w:val="00703485"/>
    <w:rsid w:val="00712535"/>
    <w:rsid w:val="00731E62"/>
    <w:rsid w:val="00742263"/>
    <w:rsid w:val="007423F1"/>
    <w:rsid w:val="0075594E"/>
    <w:rsid w:val="00771C91"/>
    <w:rsid w:val="007752F5"/>
    <w:rsid w:val="007870AE"/>
    <w:rsid w:val="00787AAF"/>
    <w:rsid w:val="007A0A48"/>
    <w:rsid w:val="007A5FD6"/>
    <w:rsid w:val="007A6B17"/>
    <w:rsid w:val="007B031B"/>
    <w:rsid w:val="007B4BF9"/>
    <w:rsid w:val="007B5E75"/>
    <w:rsid w:val="007C0B31"/>
    <w:rsid w:val="007C18B2"/>
    <w:rsid w:val="007C4CE5"/>
    <w:rsid w:val="007E3C47"/>
    <w:rsid w:val="007E3F2D"/>
    <w:rsid w:val="007F137A"/>
    <w:rsid w:val="007F30CA"/>
    <w:rsid w:val="008051C6"/>
    <w:rsid w:val="00826D3D"/>
    <w:rsid w:val="0083661D"/>
    <w:rsid w:val="00850240"/>
    <w:rsid w:val="00852723"/>
    <w:rsid w:val="0085712E"/>
    <w:rsid w:val="00867102"/>
    <w:rsid w:val="008823A8"/>
    <w:rsid w:val="00886FE1"/>
    <w:rsid w:val="008902EE"/>
    <w:rsid w:val="00896D73"/>
    <w:rsid w:val="008B20C5"/>
    <w:rsid w:val="008C2BD0"/>
    <w:rsid w:val="008E7075"/>
    <w:rsid w:val="009046E2"/>
    <w:rsid w:val="0090656A"/>
    <w:rsid w:val="0091451B"/>
    <w:rsid w:val="00934D3C"/>
    <w:rsid w:val="0093539F"/>
    <w:rsid w:val="00944619"/>
    <w:rsid w:val="00953815"/>
    <w:rsid w:val="009546A8"/>
    <w:rsid w:val="009560F7"/>
    <w:rsid w:val="00966FDC"/>
    <w:rsid w:val="00971DA7"/>
    <w:rsid w:val="00981121"/>
    <w:rsid w:val="00984941"/>
    <w:rsid w:val="00985C3A"/>
    <w:rsid w:val="00994F9D"/>
    <w:rsid w:val="00995687"/>
    <w:rsid w:val="009B1355"/>
    <w:rsid w:val="009C29BA"/>
    <w:rsid w:val="009C57D9"/>
    <w:rsid w:val="009D01C4"/>
    <w:rsid w:val="009D6812"/>
    <w:rsid w:val="009E32F3"/>
    <w:rsid w:val="009F02B2"/>
    <w:rsid w:val="009F6172"/>
    <w:rsid w:val="00A12C4B"/>
    <w:rsid w:val="00A162EE"/>
    <w:rsid w:val="00A302C1"/>
    <w:rsid w:val="00A32EBD"/>
    <w:rsid w:val="00A54B60"/>
    <w:rsid w:val="00A54E89"/>
    <w:rsid w:val="00A615FF"/>
    <w:rsid w:val="00A624C6"/>
    <w:rsid w:val="00A66CAA"/>
    <w:rsid w:val="00A701B8"/>
    <w:rsid w:val="00A76284"/>
    <w:rsid w:val="00A7657F"/>
    <w:rsid w:val="00A944F9"/>
    <w:rsid w:val="00A96C60"/>
    <w:rsid w:val="00AB4443"/>
    <w:rsid w:val="00AB5857"/>
    <w:rsid w:val="00AC3475"/>
    <w:rsid w:val="00AC42A2"/>
    <w:rsid w:val="00AD4E02"/>
    <w:rsid w:val="00AD57EF"/>
    <w:rsid w:val="00AE5988"/>
    <w:rsid w:val="00B00019"/>
    <w:rsid w:val="00B014A7"/>
    <w:rsid w:val="00B1625B"/>
    <w:rsid w:val="00B708BE"/>
    <w:rsid w:val="00B73E33"/>
    <w:rsid w:val="00BA2C7B"/>
    <w:rsid w:val="00BB6D56"/>
    <w:rsid w:val="00BD0385"/>
    <w:rsid w:val="00BD37B4"/>
    <w:rsid w:val="00BD59B7"/>
    <w:rsid w:val="00C01573"/>
    <w:rsid w:val="00C11588"/>
    <w:rsid w:val="00C26311"/>
    <w:rsid w:val="00C26E94"/>
    <w:rsid w:val="00C33961"/>
    <w:rsid w:val="00C40E4A"/>
    <w:rsid w:val="00C51AB1"/>
    <w:rsid w:val="00C5520F"/>
    <w:rsid w:val="00C5655C"/>
    <w:rsid w:val="00C70C72"/>
    <w:rsid w:val="00C77A56"/>
    <w:rsid w:val="00C84339"/>
    <w:rsid w:val="00C87F3F"/>
    <w:rsid w:val="00C90914"/>
    <w:rsid w:val="00C93742"/>
    <w:rsid w:val="00C95BC7"/>
    <w:rsid w:val="00CA5530"/>
    <w:rsid w:val="00CC3B7F"/>
    <w:rsid w:val="00CC3E45"/>
    <w:rsid w:val="00CC7C60"/>
    <w:rsid w:val="00D152E3"/>
    <w:rsid w:val="00D16138"/>
    <w:rsid w:val="00D17641"/>
    <w:rsid w:val="00D25BE1"/>
    <w:rsid w:val="00D3271C"/>
    <w:rsid w:val="00D32D8E"/>
    <w:rsid w:val="00D34AF2"/>
    <w:rsid w:val="00D47335"/>
    <w:rsid w:val="00D64043"/>
    <w:rsid w:val="00D65BF5"/>
    <w:rsid w:val="00D82B04"/>
    <w:rsid w:val="00D8501C"/>
    <w:rsid w:val="00D909A3"/>
    <w:rsid w:val="00D92A74"/>
    <w:rsid w:val="00DA4282"/>
    <w:rsid w:val="00DA6E61"/>
    <w:rsid w:val="00DB68C1"/>
    <w:rsid w:val="00DC4095"/>
    <w:rsid w:val="00DC6DBA"/>
    <w:rsid w:val="00DF34E8"/>
    <w:rsid w:val="00E055DB"/>
    <w:rsid w:val="00E14D5E"/>
    <w:rsid w:val="00E2634C"/>
    <w:rsid w:val="00E27627"/>
    <w:rsid w:val="00E301F0"/>
    <w:rsid w:val="00E47F6F"/>
    <w:rsid w:val="00E60162"/>
    <w:rsid w:val="00E63B3E"/>
    <w:rsid w:val="00E809DA"/>
    <w:rsid w:val="00EA6485"/>
    <w:rsid w:val="00EA76D4"/>
    <w:rsid w:val="00EC6687"/>
    <w:rsid w:val="00EC6A3F"/>
    <w:rsid w:val="00EC7704"/>
    <w:rsid w:val="00EC78C0"/>
    <w:rsid w:val="00EF575E"/>
    <w:rsid w:val="00F03EB2"/>
    <w:rsid w:val="00F371F9"/>
    <w:rsid w:val="00F42887"/>
    <w:rsid w:val="00F438E1"/>
    <w:rsid w:val="00F62B9F"/>
    <w:rsid w:val="00F6690D"/>
    <w:rsid w:val="00F7291C"/>
    <w:rsid w:val="00FA52EE"/>
    <w:rsid w:val="00FE604D"/>
    <w:rsid w:val="00FF70B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521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27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46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046E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81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Spacing">
    <w:name w:val="No Spacing"/>
    <w:link w:val="NoSpacingChar"/>
    <w:uiPriority w:val="1"/>
    <w:qFormat/>
    <w:rsid w:val="0095381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53815"/>
    <w:rPr>
      <w:rFonts w:eastAsiaTheme="minorEastAsia"/>
      <w:lang w:val="en-US" w:eastAsia="ja-JP"/>
    </w:rPr>
  </w:style>
  <w:style w:type="paragraph" w:styleId="BalloonText">
    <w:name w:val="Balloon Text"/>
    <w:basedOn w:val="Normal"/>
    <w:link w:val="BalloonTextChar"/>
    <w:uiPriority w:val="99"/>
    <w:semiHidden/>
    <w:unhideWhenUsed/>
    <w:rsid w:val="00953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815"/>
    <w:rPr>
      <w:rFonts w:ascii="Tahoma" w:hAnsi="Tahoma" w:cs="Tahoma"/>
      <w:sz w:val="16"/>
      <w:szCs w:val="16"/>
    </w:rPr>
  </w:style>
  <w:style w:type="paragraph" w:styleId="ListParagraph">
    <w:name w:val="List Paragraph"/>
    <w:basedOn w:val="Normal"/>
    <w:uiPriority w:val="34"/>
    <w:qFormat/>
    <w:rsid w:val="00A76284"/>
    <w:pPr>
      <w:ind w:left="720"/>
      <w:contextualSpacing/>
    </w:pPr>
  </w:style>
  <w:style w:type="character" w:customStyle="1" w:styleId="Heading1Char">
    <w:name w:val="Heading 1 Char"/>
    <w:basedOn w:val="DefaultParagraphFont"/>
    <w:link w:val="Heading1"/>
    <w:uiPriority w:val="9"/>
    <w:rsid w:val="00A762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2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26BFF"/>
    <w:rPr>
      <w:color w:val="0000FF"/>
      <w:u w:val="single"/>
    </w:rPr>
  </w:style>
  <w:style w:type="paragraph" w:customStyle="1" w:styleId="Hints">
    <w:name w:val="Hints"/>
    <w:basedOn w:val="Normal"/>
    <w:link w:val="HintsChar"/>
    <w:rsid w:val="00112707"/>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112707"/>
    <w:rPr>
      <w:rFonts w:ascii="Arial" w:eastAsia="Times New Roman" w:hAnsi="Arial" w:cs="Times New Roman"/>
      <w:color w:val="5F5F5F"/>
      <w:sz w:val="20"/>
      <w:szCs w:val="20"/>
      <w:lang w:val="en-US"/>
    </w:rPr>
  </w:style>
  <w:style w:type="character" w:customStyle="1" w:styleId="Heading3Char">
    <w:name w:val="Heading 3 Char"/>
    <w:basedOn w:val="DefaultParagraphFont"/>
    <w:link w:val="Heading3"/>
    <w:uiPriority w:val="9"/>
    <w:rsid w:val="001127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046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046E2"/>
    <w:rPr>
      <w:rFonts w:asciiTheme="majorHAnsi" w:eastAsiaTheme="majorEastAsia" w:hAnsiTheme="majorHAnsi" w:cstheme="majorBidi"/>
      <w:color w:val="243F60" w:themeColor="accent1" w:themeShade="7F"/>
    </w:rPr>
  </w:style>
  <w:style w:type="paragraph" w:customStyle="1" w:styleId="Bodytext">
    <w:name w:val="Bodytext"/>
    <w:aliases w:val="bt"/>
    <w:basedOn w:val="Normal"/>
    <w:rsid w:val="002D085B"/>
    <w:pPr>
      <w:spacing w:after="120" w:line="240" w:lineRule="auto"/>
      <w:ind w:left="1440"/>
    </w:pPr>
    <w:rPr>
      <w:rFonts w:ascii="Arial" w:eastAsia="Times New Roman" w:hAnsi="Arial" w:cs="Times New Roman"/>
      <w:szCs w:val="20"/>
      <w:lang w:val="en-US"/>
    </w:rPr>
  </w:style>
  <w:style w:type="paragraph" w:styleId="TOCHeading">
    <w:name w:val="TOC Heading"/>
    <w:basedOn w:val="Heading1"/>
    <w:next w:val="Normal"/>
    <w:uiPriority w:val="39"/>
    <w:semiHidden/>
    <w:unhideWhenUsed/>
    <w:qFormat/>
    <w:rsid w:val="002D085B"/>
    <w:pPr>
      <w:outlineLvl w:val="9"/>
    </w:pPr>
    <w:rPr>
      <w:lang w:val="en-US" w:eastAsia="ja-JP"/>
    </w:rPr>
  </w:style>
  <w:style w:type="paragraph" w:styleId="TOC1">
    <w:name w:val="toc 1"/>
    <w:basedOn w:val="Normal"/>
    <w:next w:val="Normal"/>
    <w:autoRedefine/>
    <w:uiPriority w:val="39"/>
    <w:unhideWhenUsed/>
    <w:qFormat/>
    <w:rsid w:val="002D085B"/>
    <w:pPr>
      <w:spacing w:after="100"/>
    </w:pPr>
  </w:style>
  <w:style w:type="paragraph" w:styleId="TOC2">
    <w:name w:val="toc 2"/>
    <w:basedOn w:val="Normal"/>
    <w:next w:val="Normal"/>
    <w:autoRedefine/>
    <w:uiPriority w:val="39"/>
    <w:unhideWhenUsed/>
    <w:qFormat/>
    <w:rsid w:val="002D085B"/>
    <w:pPr>
      <w:spacing w:after="100"/>
      <w:ind w:left="220"/>
    </w:pPr>
  </w:style>
  <w:style w:type="paragraph" w:styleId="TOC3">
    <w:name w:val="toc 3"/>
    <w:basedOn w:val="Normal"/>
    <w:next w:val="Normal"/>
    <w:autoRedefine/>
    <w:uiPriority w:val="39"/>
    <w:unhideWhenUsed/>
    <w:qFormat/>
    <w:rsid w:val="002D085B"/>
    <w:pPr>
      <w:spacing w:after="100"/>
      <w:ind w:left="440"/>
    </w:pPr>
  </w:style>
  <w:style w:type="paragraph" w:styleId="Header">
    <w:name w:val="header"/>
    <w:basedOn w:val="Normal"/>
    <w:link w:val="HeaderChar"/>
    <w:uiPriority w:val="99"/>
    <w:unhideWhenUsed/>
    <w:rsid w:val="002D08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085B"/>
  </w:style>
  <w:style w:type="paragraph" w:styleId="Footer">
    <w:name w:val="footer"/>
    <w:basedOn w:val="Normal"/>
    <w:link w:val="FooterChar"/>
    <w:uiPriority w:val="99"/>
    <w:unhideWhenUsed/>
    <w:rsid w:val="002D08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085B"/>
  </w:style>
  <w:style w:type="paragraph" w:styleId="TOC4">
    <w:name w:val="toc 4"/>
    <w:basedOn w:val="Normal"/>
    <w:next w:val="Normal"/>
    <w:autoRedefine/>
    <w:uiPriority w:val="39"/>
    <w:unhideWhenUsed/>
    <w:rsid w:val="00222F05"/>
    <w:pPr>
      <w:spacing w:after="100"/>
      <w:ind w:left="660"/>
    </w:pPr>
  </w:style>
  <w:style w:type="paragraph" w:styleId="TOC5">
    <w:name w:val="toc 5"/>
    <w:basedOn w:val="Normal"/>
    <w:next w:val="Normal"/>
    <w:autoRedefine/>
    <w:uiPriority w:val="39"/>
    <w:unhideWhenUsed/>
    <w:rsid w:val="00222F05"/>
    <w:pPr>
      <w:spacing w:after="100"/>
      <w:ind w:left="880"/>
    </w:pPr>
  </w:style>
  <w:style w:type="paragraph" w:styleId="TOC6">
    <w:name w:val="toc 6"/>
    <w:basedOn w:val="Normal"/>
    <w:next w:val="Normal"/>
    <w:autoRedefine/>
    <w:uiPriority w:val="39"/>
    <w:unhideWhenUsed/>
    <w:rsid w:val="00222F05"/>
    <w:pPr>
      <w:spacing w:after="100"/>
      <w:ind w:left="1100"/>
    </w:pPr>
    <w:rPr>
      <w:rFonts w:eastAsiaTheme="minorEastAsia"/>
      <w:lang w:eastAsia="de-CH"/>
    </w:rPr>
  </w:style>
  <w:style w:type="paragraph" w:styleId="TOC7">
    <w:name w:val="toc 7"/>
    <w:basedOn w:val="Normal"/>
    <w:next w:val="Normal"/>
    <w:autoRedefine/>
    <w:uiPriority w:val="39"/>
    <w:unhideWhenUsed/>
    <w:rsid w:val="00222F05"/>
    <w:pPr>
      <w:spacing w:after="100"/>
      <w:ind w:left="1320"/>
    </w:pPr>
    <w:rPr>
      <w:rFonts w:eastAsiaTheme="minorEastAsia"/>
      <w:lang w:eastAsia="de-CH"/>
    </w:rPr>
  </w:style>
  <w:style w:type="paragraph" w:styleId="TOC8">
    <w:name w:val="toc 8"/>
    <w:basedOn w:val="Normal"/>
    <w:next w:val="Normal"/>
    <w:autoRedefine/>
    <w:uiPriority w:val="39"/>
    <w:unhideWhenUsed/>
    <w:rsid w:val="00222F05"/>
    <w:pPr>
      <w:spacing w:after="100"/>
      <w:ind w:left="1540"/>
    </w:pPr>
    <w:rPr>
      <w:rFonts w:eastAsiaTheme="minorEastAsia"/>
      <w:lang w:eastAsia="de-CH"/>
    </w:rPr>
  </w:style>
  <w:style w:type="paragraph" w:styleId="TOC9">
    <w:name w:val="toc 9"/>
    <w:basedOn w:val="Normal"/>
    <w:next w:val="Normal"/>
    <w:autoRedefine/>
    <w:uiPriority w:val="39"/>
    <w:unhideWhenUsed/>
    <w:rsid w:val="00222F05"/>
    <w:pPr>
      <w:spacing w:after="100"/>
      <w:ind w:left="1760"/>
    </w:pPr>
    <w:rPr>
      <w:rFonts w:eastAsiaTheme="minorEastAsia"/>
      <w:lang w:eastAsia="de-CH"/>
    </w:rPr>
  </w:style>
  <w:style w:type="character" w:styleId="CommentReference">
    <w:name w:val="annotation reference"/>
    <w:basedOn w:val="DefaultParagraphFont"/>
    <w:uiPriority w:val="99"/>
    <w:semiHidden/>
    <w:unhideWhenUsed/>
    <w:rsid w:val="004C7B98"/>
    <w:rPr>
      <w:sz w:val="18"/>
      <w:szCs w:val="18"/>
    </w:rPr>
  </w:style>
  <w:style w:type="paragraph" w:styleId="CommentText">
    <w:name w:val="annotation text"/>
    <w:basedOn w:val="Normal"/>
    <w:link w:val="CommentTextChar"/>
    <w:uiPriority w:val="99"/>
    <w:semiHidden/>
    <w:unhideWhenUsed/>
    <w:rsid w:val="004C7B98"/>
    <w:pPr>
      <w:spacing w:line="240" w:lineRule="auto"/>
    </w:pPr>
    <w:rPr>
      <w:sz w:val="24"/>
      <w:szCs w:val="24"/>
    </w:rPr>
  </w:style>
  <w:style w:type="character" w:customStyle="1" w:styleId="CommentTextChar">
    <w:name w:val="Comment Text Char"/>
    <w:basedOn w:val="DefaultParagraphFont"/>
    <w:link w:val="CommentText"/>
    <w:uiPriority w:val="99"/>
    <w:semiHidden/>
    <w:rsid w:val="004C7B98"/>
    <w:rPr>
      <w:sz w:val="24"/>
      <w:szCs w:val="24"/>
    </w:rPr>
  </w:style>
  <w:style w:type="paragraph" w:styleId="CommentSubject">
    <w:name w:val="annotation subject"/>
    <w:basedOn w:val="CommentText"/>
    <w:next w:val="CommentText"/>
    <w:link w:val="CommentSubjectChar"/>
    <w:uiPriority w:val="99"/>
    <w:semiHidden/>
    <w:unhideWhenUsed/>
    <w:rsid w:val="004C7B98"/>
    <w:rPr>
      <w:b/>
      <w:bCs/>
      <w:sz w:val="20"/>
      <w:szCs w:val="20"/>
    </w:rPr>
  </w:style>
  <w:style w:type="character" w:customStyle="1" w:styleId="CommentSubjectChar">
    <w:name w:val="Comment Subject Char"/>
    <w:basedOn w:val="CommentTextChar"/>
    <w:link w:val="CommentSubject"/>
    <w:uiPriority w:val="99"/>
    <w:semiHidden/>
    <w:rsid w:val="004C7B9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27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46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046E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81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Spacing">
    <w:name w:val="No Spacing"/>
    <w:link w:val="NoSpacingChar"/>
    <w:uiPriority w:val="1"/>
    <w:qFormat/>
    <w:rsid w:val="0095381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53815"/>
    <w:rPr>
      <w:rFonts w:eastAsiaTheme="minorEastAsia"/>
      <w:lang w:val="en-US" w:eastAsia="ja-JP"/>
    </w:rPr>
  </w:style>
  <w:style w:type="paragraph" w:styleId="BalloonText">
    <w:name w:val="Balloon Text"/>
    <w:basedOn w:val="Normal"/>
    <w:link w:val="BalloonTextChar"/>
    <w:uiPriority w:val="99"/>
    <w:semiHidden/>
    <w:unhideWhenUsed/>
    <w:rsid w:val="00953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815"/>
    <w:rPr>
      <w:rFonts w:ascii="Tahoma" w:hAnsi="Tahoma" w:cs="Tahoma"/>
      <w:sz w:val="16"/>
      <w:szCs w:val="16"/>
    </w:rPr>
  </w:style>
  <w:style w:type="paragraph" w:styleId="ListParagraph">
    <w:name w:val="List Paragraph"/>
    <w:basedOn w:val="Normal"/>
    <w:uiPriority w:val="34"/>
    <w:qFormat/>
    <w:rsid w:val="00A76284"/>
    <w:pPr>
      <w:ind w:left="720"/>
      <w:contextualSpacing/>
    </w:pPr>
  </w:style>
  <w:style w:type="character" w:customStyle="1" w:styleId="Heading1Char">
    <w:name w:val="Heading 1 Char"/>
    <w:basedOn w:val="DefaultParagraphFont"/>
    <w:link w:val="Heading1"/>
    <w:uiPriority w:val="9"/>
    <w:rsid w:val="00A762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2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26BFF"/>
    <w:rPr>
      <w:color w:val="0000FF"/>
      <w:u w:val="single"/>
    </w:rPr>
  </w:style>
  <w:style w:type="paragraph" w:customStyle="1" w:styleId="Hints">
    <w:name w:val="Hints"/>
    <w:basedOn w:val="Normal"/>
    <w:link w:val="HintsChar"/>
    <w:rsid w:val="00112707"/>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112707"/>
    <w:rPr>
      <w:rFonts w:ascii="Arial" w:eastAsia="Times New Roman" w:hAnsi="Arial" w:cs="Times New Roman"/>
      <w:color w:val="5F5F5F"/>
      <w:sz w:val="20"/>
      <w:szCs w:val="20"/>
      <w:lang w:val="en-US"/>
    </w:rPr>
  </w:style>
  <w:style w:type="character" w:customStyle="1" w:styleId="Heading3Char">
    <w:name w:val="Heading 3 Char"/>
    <w:basedOn w:val="DefaultParagraphFont"/>
    <w:link w:val="Heading3"/>
    <w:uiPriority w:val="9"/>
    <w:rsid w:val="001127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046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046E2"/>
    <w:rPr>
      <w:rFonts w:asciiTheme="majorHAnsi" w:eastAsiaTheme="majorEastAsia" w:hAnsiTheme="majorHAnsi" w:cstheme="majorBidi"/>
      <w:color w:val="243F60" w:themeColor="accent1" w:themeShade="7F"/>
    </w:rPr>
  </w:style>
  <w:style w:type="paragraph" w:customStyle="1" w:styleId="Bodytext">
    <w:name w:val="Bodytext"/>
    <w:aliases w:val="bt"/>
    <w:basedOn w:val="Normal"/>
    <w:rsid w:val="002D085B"/>
    <w:pPr>
      <w:spacing w:after="120" w:line="240" w:lineRule="auto"/>
      <w:ind w:left="1440"/>
    </w:pPr>
    <w:rPr>
      <w:rFonts w:ascii="Arial" w:eastAsia="Times New Roman" w:hAnsi="Arial" w:cs="Times New Roman"/>
      <w:szCs w:val="20"/>
      <w:lang w:val="en-US"/>
    </w:rPr>
  </w:style>
  <w:style w:type="paragraph" w:styleId="TOCHeading">
    <w:name w:val="TOC Heading"/>
    <w:basedOn w:val="Heading1"/>
    <w:next w:val="Normal"/>
    <w:uiPriority w:val="39"/>
    <w:semiHidden/>
    <w:unhideWhenUsed/>
    <w:qFormat/>
    <w:rsid w:val="002D085B"/>
    <w:pPr>
      <w:outlineLvl w:val="9"/>
    </w:pPr>
    <w:rPr>
      <w:lang w:val="en-US" w:eastAsia="ja-JP"/>
    </w:rPr>
  </w:style>
  <w:style w:type="paragraph" w:styleId="TOC1">
    <w:name w:val="toc 1"/>
    <w:basedOn w:val="Normal"/>
    <w:next w:val="Normal"/>
    <w:autoRedefine/>
    <w:uiPriority w:val="39"/>
    <w:unhideWhenUsed/>
    <w:qFormat/>
    <w:rsid w:val="002D085B"/>
    <w:pPr>
      <w:spacing w:after="100"/>
    </w:pPr>
  </w:style>
  <w:style w:type="paragraph" w:styleId="TOC2">
    <w:name w:val="toc 2"/>
    <w:basedOn w:val="Normal"/>
    <w:next w:val="Normal"/>
    <w:autoRedefine/>
    <w:uiPriority w:val="39"/>
    <w:unhideWhenUsed/>
    <w:qFormat/>
    <w:rsid w:val="002D085B"/>
    <w:pPr>
      <w:spacing w:after="100"/>
      <w:ind w:left="220"/>
    </w:pPr>
  </w:style>
  <w:style w:type="paragraph" w:styleId="TOC3">
    <w:name w:val="toc 3"/>
    <w:basedOn w:val="Normal"/>
    <w:next w:val="Normal"/>
    <w:autoRedefine/>
    <w:uiPriority w:val="39"/>
    <w:unhideWhenUsed/>
    <w:qFormat/>
    <w:rsid w:val="002D085B"/>
    <w:pPr>
      <w:spacing w:after="100"/>
      <w:ind w:left="440"/>
    </w:pPr>
  </w:style>
  <w:style w:type="paragraph" w:styleId="Header">
    <w:name w:val="header"/>
    <w:basedOn w:val="Normal"/>
    <w:link w:val="HeaderChar"/>
    <w:uiPriority w:val="99"/>
    <w:unhideWhenUsed/>
    <w:rsid w:val="002D08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085B"/>
  </w:style>
  <w:style w:type="paragraph" w:styleId="Footer">
    <w:name w:val="footer"/>
    <w:basedOn w:val="Normal"/>
    <w:link w:val="FooterChar"/>
    <w:uiPriority w:val="99"/>
    <w:unhideWhenUsed/>
    <w:rsid w:val="002D08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085B"/>
  </w:style>
  <w:style w:type="paragraph" w:styleId="TOC4">
    <w:name w:val="toc 4"/>
    <w:basedOn w:val="Normal"/>
    <w:next w:val="Normal"/>
    <w:autoRedefine/>
    <w:uiPriority w:val="39"/>
    <w:unhideWhenUsed/>
    <w:rsid w:val="00222F05"/>
    <w:pPr>
      <w:spacing w:after="100"/>
      <w:ind w:left="660"/>
    </w:pPr>
  </w:style>
  <w:style w:type="paragraph" w:styleId="TOC5">
    <w:name w:val="toc 5"/>
    <w:basedOn w:val="Normal"/>
    <w:next w:val="Normal"/>
    <w:autoRedefine/>
    <w:uiPriority w:val="39"/>
    <w:unhideWhenUsed/>
    <w:rsid w:val="00222F05"/>
    <w:pPr>
      <w:spacing w:after="100"/>
      <w:ind w:left="880"/>
    </w:pPr>
  </w:style>
  <w:style w:type="paragraph" w:styleId="TOC6">
    <w:name w:val="toc 6"/>
    <w:basedOn w:val="Normal"/>
    <w:next w:val="Normal"/>
    <w:autoRedefine/>
    <w:uiPriority w:val="39"/>
    <w:unhideWhenUsed/>
    <w:rsid w:val="00222F05"/>
    <w:pPr>
      <w:spacing w:after="100"/>
      <w:ind w:left="1100"/>
    </w:pPr>
    <w:rPr>
      <w:rFonts w:eastAsiaTheme="minorEastAsia"/>
      <w:lang w:eastAsia="de-CH"/>
    </w:rPr>
  </w:style>
  <w:style w:type="paragraph" w:styleId="TOC7">
    <w:name w:val="toc 7"/>
    <w:basedOn w:val="Normal"/>
    <w:next w:val="Normal"/>
    <w:autoRedefine/>
    <w:uiPriority w:val="39"/>
    <w:unhideWhenUsed/>
    <w:rsid w:val="00222F05"/>
    <w:pPr>
      <w:spacing w:after="100"/>
      <w:ind w:left="1320"/>
    </w:pPr>
    <w:rPr>
      <w:rFonts w:eastAsiaTheme="minorEastAsia"/>
      <w:lang w:eastAsia="de-CH"/>
    </w:rPr>
  </w:style>
  <w:style w:type="paragraph" w:styleId="TOC8">
    <w:name w:val="toc 8"/>
    <w:basedOn w:val="Normal"/>
    <w:next w:val="Normal"/>
    <w:autoRedefine/>
    <w:uiPriority w:val="39"/>
    <w:unhideWhenUsed/>
    <w:rsid w:val="00222F05"/>
    <w:pPr>
      <w:spacing w:after="100"/>
      <w:ind w:left="1540"/>
    </w:pPr>
    <w:rPr>
      <w:rFonts w:eastAsiaTheme="minorEastAsia"/>
      <w:lang w:eastAsia="de-CH"/>
    </w:rPr>
  </w:style>
  <w:style w:type="paragraph" w:styleId="TOC9">
    <w:name w:val="toc 9"/>
    <w:basedOn w:val="Normal"/>
    <w:next w:val="Normal"/>
    <w:autoRedefine/>
    <w:uiPriority w:val="39"/>
    <w:unhideWhenUsed/>
    <w:rsid w:val="00222F05"/>
    <w:pPr>
      <w:spacing w:after="100"/>
      <w:ind w:left="1760"/>
    </w:pPr>
    <w:rPr>
      <w:rFonts w:eastAsiaTheme="minorEastAsia"/>
      <w:lang w:eastAsia="de-CH"/>
    </w:rPr>
  </w:style>
  <w:style w:type="character" w:styleId="CommentReference">
    <w:name w:val="annotation reference"/>
    <w:basedOn w:val="DefaultParagraphFont"/>
    <w:uiPriority w:val="99"/>
    <w:semiHidden/>
    <w:unhideWhenUsed/>
    <w:rsid w:val="004C7B98"/>
    <w:rPr>
      <w:sz w:val="18"/>
      <w:szCs w:val="18"/>
    </w:rPr>
  </w:style>
  <w:style w:type="paragraph" w:styleId="CommentText">
    <w:name w:val="annotation text"/>
    <w:basedOn w:val="Normal"/>
    <w:link w:val="CommentTextChar"/>
    <w:uiPriority w:val="99"/>
    <w:semiHidden/>
    <w:unhideWhenUsed/>
    <w:rsid w:val="004C7B98"/>
    <w:pPr>
      <w:spacing w:line="240" w:lineRule="auto"/>
    </w:pPr>
    <w:rPr>
      <w:sz w:val="24"/>
      <w:szCs w:val="24"/>
    </w:rPr>
  </w:style>
  <w:style w:type="character" w:customStyle="1" w:styleId="CommentTextChar">
    <w:name w:val="Comment Text Char"/>
    <w:basedOn w:val="DefaultParagraphFont"/>
    <w:link w:val="CommentText"/>
    <w:uiPriority w:val="99"/>
    <w:semiHidden/>
    <w:rsid w:val="004C7B98"/>
    <w:rPr>
      <w:sz w:val="24"/>
      <w:szCs w:val="24"/>
    </w:rPr>
  </w:style>
  <w:style w:type="paragraph" w:styleId="CommentSubject">
    <w:name w:val="annotation subject"/>
    <w:basedOn w:val="CommentText"/>
    <w:next w:val="CommentText"/>
    <w:link w:val="CommentSubjectChar"/>
    <w:uiPriority w:val="99"/>
    <w:semiHidden/>
    <w:unhideWhenUsed/>
    <w:rsid w:val="004C7B98"/>
    <w:rPr>
      <w:b/>
      <w:bCs/>
      <w:sz w:val="20"/>
      <w:szCs w:val="20"/>
    </w:rPr>
  </w:style>
  <w:style w:type="character" w:customStyle="1" w:styleId="CommentSubjectChar">
    <w:name w:val="Comment Subject Char"/>
    <w:basedOn w:val="CommentTextChar"/>
    <w:link w:val="CommentSubject"/>
    <w:uiPriority w:val="99"/>
    <w:semiHidden/>
    <w:rsid w:val="004C7B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09329">
      <w:bodyDiv w:val="1"/>
      <w:marLeft w:val="0"/>
      <w:marRight w:val="0"/>
      <w:marTop w:val="0"/>
      <w:marBottom w:val="0"/>
      <w:divBdr>
        <w:top w:val="none" w:sz="0" w:space="0" w:color="auto"/>
        <w:left w:val="none" w:sz="0" w:space="0" w:color="auto"/>
        <w:bottom w:val="none" w:sz="0" w:space="0" w:color="auto"/>
        <w:right w:val="none" w:sz="0" w:space="0" w:color="auto"/>
      </w:divBdr>
      <w:divsChild>
        <w:div w:id="794182229">
          <w:marLeft w:val="0"/>
          <w:marRight w:val="0"/>
          <w:marTop w:val="0"/>
          <w:marBottom w:val="0"/>
          <w:divBdr>
            <w:top w:val="none" w:sz="0" w:space="0" w:color="auto"/>
            <w:left w:val="none" w:sz="0" w:space="0" w:color="auto"/>
            <w:bottom w:val="none" w:sz="0" w:space="0" w:color="auto"/>
            <w:right w:val="none" w:sz="0" w:space="0" w:color="auto"/>
          </w:divBdr>
          <w:divsChild>
            <w:div w:id="1877961569">
              <w:marLeft w:val="0"/>
              <w:marRight w:val="0"/>
              <w:marTop w:val="0"/>
              <w:marBottom w:val="0"/>
              <w:divBdr>
                <w:top w:val="none" w:sz="0" w:space="0" w:color="auto"/>
                <w:left w:val="none" w:sz="0" w:space="0" w:color="auto"/>
                <w:bottom w:val="none" w:sz="0" w:space="0" w:color="auto"/>
                <w:right w:val="none" w:sz="0" w:space="0" w:color="auto"/>
              </w:divBdr>
            </w:div>
            <w:div w:id="2559895">
              <w:marLeft w:val="0"/>
              <w:marRight w:val="0"/>
              <w:marTop w:val="0"/>
              <w:marBottom w:val="0"/>
              <w:divBdr>
                <w:top w:val="none" w:sz="0" w:space="0" w:color="auto"/>
                <w:left w:val="none" w:sz="0" w:space="0" w:color="auto"/>
                <w:bottom w:val="none" w:sz="0" w:space="0" w:color="auto"/>
                <w:right w:val="none" w:sz="0" w:space="0" w:color="auto"/>
              </w:divBdr>
            </w:div>
            <w:div w:id="826168147">
              <w:marLeft w:val="0"/>
              <w:marRight w:val="0"/>
              <w:marTop w:val="0"/>
              <w:marBottom w:val="0"/>
              <w:divBdr>
                <w:top w:val="none" w:sz="0" w:space="0" w:color="auto"/>
                <w:left w:val="none" w:sz="0" w:space="0" w:color="auto"/>
                <w:bottom w:val="none" w:sz="0" w:space="0" w:color="auto"/>
                <w:right w:val="none" w:sz="0" w:space="0" w:color="auto"/>
              </w:divBdr>
            </w:div>
          </w:divsChild>
        </w:div>
        <w:div w:id="94716192">
          <w:marLeft w:val="0"/>
          <w:marRight w:val="0"/>
          <w:marTop w:val="0"/>
          <w:marBottom w:val="0"/>
          <w:divBdr>
            <w:top w:val="none" w:sz="0" w:space="0" w:color="auto"/>
            <w:left w:val="none" w:sz="0" w:space="0" w:color="auto"/>
            <w:bottom w:val="none" w:sz="0" w:space="0" w:color="auto"/>
            <w:right w:val="none" w:sz="0" w:space="0" w:color="auto"/>
          </w:divBdr>
          <w:divsChild>
            <w:div w:id="1237548472">
              <w:marLeft w:val="0"/>
              <w:marRight w:val="0"/>
              <w:marTop w:val="0"/>
              <w:marBottom w:val="0"/>
              <w:divBdr>
                <w:top w:val="none" w:sz="0" w:space="0" w:color="auto"/>
                <w:left w:val="none" w:sz="0" w:space="0" w:color="auto"/>
                <w:bottom w:val="none" w:sz="0" w:space="0" w:color="auto"/>
                <w:right w:val="none" w:sz="0" w:space="0" w:color="auto"/>
              </w:divBdr>
            </w:div>
            <w:div w:id="552809169">
              <w:marLeft w:val="0"/>
              <w:marRight w:val="0"/>
              <w:marTop w:val="0"/>
              <w:marBottom w:val="0"/>
              <w:divBdr>
                <w:top w:val="none" w:sz="0" w:space="0" w:color="auto"/>
                <w:left w:val="none" w:sz="0" w:space="0" w:color="auto"/>
                <w:bottom w:val="none" w:sz="0" w:space="0" w:color="auto"/>
                <w:right w:val="none" w:sz="0" w:space="0" w:color="auto"/>
              </w:divBdr>
            </w:div>
            <w:div w:id="57489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8153">
      <w:bodyDiv w:val="1"/>
      <w:marLeft w:val="0"/>
      <w:marRight w:val="0"/>
      <w:marTop w:val="0"/>
      <w:marBottom w:val="0"/>
      <w:divBdr>
        <w:top w:val="none" w:sz="0" w:space="0" w:color="auto"/>
        <w:left w:val="none" w:sz="0" w:space="0" w:color="auto"/>
        <w:bottom w:val="none" w:sz="0" w:space="0" w:color="auto"/>
        <w:right w:val="none" w:sz="0" w:space="0" w:color="auto"/>
      </w:divBdr>
    </w:div>
    <w:div w:id="779180977">
      <w:bodyDiv w:val="1"/>
      <w:marLeft w:val="0"/>
      <w:marRight w:val="0"/>
      <w:marTop w:val="0"/>
      <w:marBottom w:val="0"/>
      <w:divBdr>
        <w:top w:val="none" w:sz="0" w:space="0" w:color="auto"/>
        <w:left w:val="none" w:sz="0" w:space="0" w:color="auto"/>
        <w:bottom w:val="none" w:sz="0" w:space="0" w:color="auto"/>
        <w:right w:val="none" w:sz="0" w:space="0" w:color="auto"/>
      </w:divBdr>
    </w:div>
    <w:div w:id="1091194311">
      <w:bodyDiv w:val="1"/>
      <w:marLeft w:val="0"/>
      <w:marRight w:val="0"/>
      <w:marTop w:val="0"/>
      <w:marBottom w:val="0"/>
      <w:divBdr>
        <w:top w:val="none" w:sz="0" w:space="0" w:color="auto"/>
        <w:left w:val="none" w:sz="0" w:space="0" w:color="auto"/>
        <w:bottom w:val="none" w:sz="0" w:space="0" w:color="auto"/>
        <w:right w:val="none" w:sz="0" w:space="0" w:color="auto"/>
      </w:divBdr>
    </w:div>
    <w:div w:id="1169826365">
      <w:bodyDiv w:val="1"/>
      <w:marLeft w:val="0"/>
      <w:marRight w:val="0"/>
      <w:marTop w:val="0"/>
      <w:marBottom w:val="0"/>
      <w:divBdr>
        <w:top w:val="none" w:sz="0" w:space="0" w:color="auto"/>
        <w:left w:val="none" w:sz="0" w:space="0" w:color="auto"/>
        <w:bottom w:val="none" w:sz="0" w:space="0" w:color="auto"/>
        <w:right w:val="none" w:sz="0" w:space="0" w:color="auto"/>
      </w:divBdr>
      <w:divsChild>
        <w:div w:id="1607736954">
          <w:marLeft w:val="0"/>
          <w:marRight w:val="0"/>
          <w:marTop w:val="0"/>
          <w:marBottom w:val="0"/>
          <w:divBdr>
            <w:top w:val="none" w:sz="0" w:space="0" w:color="auto"/>
            <w:left w:val="none" w:sz="0" w:space="0" w:color="auto"/>
            <w:bottom w:val="none" w:sz="0" w:space="0" w:color="auto"/>
            <w:right w:val="none" w:sz="0" w:space="0" w:color="auto"/>
          </w:divBdr>
          <w:divsChild>
            <w:div w:id="1318222862">
              <w:marLeft w:val="0"/>
              <w:marRight w:val="0"/>
              <w:marTop w:val="0"/>
              <w:marBottom w:val="0"/>
              <w:divBdr>
                <w:top w:val="none" w:sz="0" w:space="0" w:color="auto"/>
                <w:left w:val="none" w:sz="0" w:space="0" w:color="auto"/>
                <w:bottom w:val="none" w:sz="0" w:space="0" w:color="auto"/>
                <w:right w:val="none" w:sz="0" w:space="0" w:color="auto"/>
              </w:divBdr>
            </w:div>
            <w:div w:id="1336567389">
              <w:marLeft w:val="0"/>
              <w:marRight w:val="0"/>
              <w:marTop w:val="0"/>
              <w:marBottom w:val="0"/>
              <w:divBdr>
                <w:top w:val="none" w:sz="0" w:space="0" w:color="auto"/>
                <w:left w:val="none" w:sz="0" w:space="0" w:color="auto"/>
                <w:bottom w:val="none" w:sz="0" w:space="0" w:color="auto"/>
                <w:right w:val="none" w:sz="0" w:space="0" w:color="auto"/>
              </w:divBdr>
            </w:div>
            <w:div w:id="598022912">
              <w:marLeft w:val="0"/>
              <w:marRight w:val="0"/>
              <w:marTop w:val="0"/>
              <w:marBottom w:val="0"/>
              <w:divBdr>
                <w:top w:val="none" w:sz="0" w:space="0" w:color="auto"/>
                <w:left w:val="none" w:sz="0" w:space="0" w:color="auto"/>
                <w:bottom w:val="none" w:sz="0" w:space="0" w:color="auto"/>
                <w:right w:val="none" w:sz="0" w:space="0" w:color="auto"/>
              </w:divBdr>
            </w:div>
          </w:divsChild>
        </w:div>
        <w:div w:id="1485659972">
          <w:marLeft w:val="0"/>
          <w:marRight w:val="0"/>
          <w:marTop w:val="0"/>
          <w:marBottom w:val="0"/>
          <w:divBdr>
            <w:top w:val="none" w:sz="0" w:space="0" w:color="auto"/>
            <w:left w:val="none" w:sz="0" w:space="0" w:color="auto"/>
            <w:bottom w:val="none" w:sz="0" w:space="0" w:color="auto"/>
            <w:right w:val="none" w:sz="0" w:space="0" w:color="auto"/>
          </w:divBdr>
          <w:divsChild>
            <w:div w:id="744914179">
              <w:marLeft w:val="0"/>
              <w:marRight w:val="0"/>
              <w:marTop w:val="0"/>
              <w:marBottom w:val="0"/>
              <w:divBdr>
                <w:top w:val="none" w:sz="0" w:space="0" w:color="auto"/>
                <w:left w:val="none" w:sz="0" w:space="0" w:color="auto"/>
                <w:bottom w:val="none" w:sz="0" w:space="0" w:color="auto"/>
                <w:right w:val="none" w:sz="0" w:space="0" w:color="auto"/>
              </w:divBdr>
            </w:div>
            <w:div w:id="2091847809">
              <w:marLeft w:val="0"/>
              <w:marRight w:val="0"/>
              <w:marTop w:val="0"/>
              <w:marBottom w:val="0"/>
              <w:divBdr>
                <w:top w:val="none" w:sz="0" w:space="0" w:color="auto"/>
                <w:left w:val="none" w:sz="0" w:space="0" w:color="auto"/>
                <w:bottom w:val="none" w:sz="0" w:space="0" w:color="auto"/>
                <w:right w:val="none" w:sz="0" w:space="0" w:color="auto"/>
              </w:divBdr>
            </w:div>
            <w:div w:id="5229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jpg"/><Relationship Id="rId21" Type="http://schemas.openxmlformats.org/officeDocument/2006/relationships/comments" Target="comments.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yperlink" Target="http://www.wgzimmer.ch/" TargetMode="External"/><Relationship Id="rId15" Type="http://schemas.openxmlformats.org/officeDocument/2006/relationships/hyperlink" Target="http://www.students.ch/wohnen/" TargetMode="External"/><Relationship Id="rId16" Type="http://schemas.openxmlformats.org/officeDocument/2006/relationships/hyperlink" Target="http://www.tutti.ch/ganze-schweiz/immobilien/wg-zimmer" TargetMode="External"/><Relationship Id="rId17" Type="http://schemas.openxmlformats.org/officeDocument/2006/relationships/hyperlink" Target="http://www.wgzimmer.ch/" TargetMode="External"/><Relationship Id="rId18" Type="http://schemas.openxmlformats.org/officeDocument/2006/relationships/hyperlink" Target="http://www.students.ch/wohnen/" TargetMode="External"/><Relationship Id="rId19" Type="http://schemas.openxmlformats.org/officeDocument/2006/relationships/hyperlink" Target="http://www.students.ch/wohnen/"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29A1D2-B0AE-0947-856B-48488B929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29</Pages>
  <Words>4313</Words>
  <Characters>24587</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SRS – Group 2 – ESE 2014</vt:lpstr>
    </vt:vector>
  </TitlesOfParts>
  <Company>Universität Bern</Company>
  <LinksUpToDate>false</LinksUpToDate>
  <CharactersWithSpaces>28843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 Group 2 – ESE 2014</dc:title>
  <dc:subject>Software requirements specification document</dc:subject>
  <dc:creator>Raffael Hertle, Carl Balmer, Peter Allemann, Mathias Fuchs</dc:creator>
  <cp:lastModifiedBy>Andrea Caracciolo</cp:lastModifiedBy>
  <cp:revision>30</cp:revision>
  <dcterms:created xsi:type="dcterms:W3CDTF">2014-10-16T14:55:00Z</dcterms:created>
  <dcterms:modified xsi:type="dcterms:W3CDTF">2014-10-16T15:28:00Z</dcterms:modified>
</cp:coreProperties>
</file>