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lang w:val="de-CH"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Universität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rsidR="00222F05" w:rsidRDefault="00222F05">
              <w:pPr>
                <w:pStyle w:val="TOCHeading"/>
              </w:pPr>
              <w:r>
                <w:t>Contents</w:t>
              </w:r>
            </w:p>
            <w:p w:rsidR="00995687"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545346" w:history="1">
                <w:r w:rsidR="00995687" w:rsidRPr="008F1D2E">
                  <w:rPr>
                    <w:rStyle w:val="Hyperlink"/>
                    <w:noProof/>
                    <w:lang w:val="en-US"/>
                  </w:rPr>
                  <w:t>I. Revision History</w:t>
                </w:r>
                <w:r w:rsidR="00995687">
                  <w:rPr>
                    <w:noProof/>
                    <w:webHidden/>
                  </w:rPr>
                  <w:tab/>
                </w:r>
                <w:r w:rsidR="00995687">
                  <w:rPr>
                    <w:noProof/>
                    <w:webHidden/>
                  </w:rPr>
                  <w:fldChar w:fldCharType="begin"/>
                </w:r>
                <w:r w:rsidR="00995687">
                  <w:rPr>
                    <w:noProof/>
                    <w:webHidden/>
                  </w:rPr>
                  <w:instrText xml:space="preserve"> PAGEREF _Toc400545346 \h </w:instrText>
                </w:r>
                <w:r w:rsidR="00995687">
                  <w:rPr>
                    <w:noProof/>
                    <w:webHidden/>
                  </w:rPr>
                </w:r>
                <w:r w:rsidR="00995687">
                  <w:rPr>
                    <w:noProof/>
                    <w:webHidden/>
                  </w:rPr>
                  <w:fldChar w:fldCharType="separate"/>
                </w:r>
                <w:r w:rsidR="00995687">
                  <w:rPr>
                    <w:noProof/>
                    <w:webHidden/>
                  </w:rPr>
                  <w:t>I</w:t>
                </w:r>
                <w:r w:rsidR="00995687">
                  <w:rPr>
                    <w:noProof/>
                    <w:webHidden/>
                  </w:rPr>
                  <w:fldChar w:fldCharType="end"/>
                </w:r>
              </w:hyperlink>
            </w:p>
            <w:p w:rsidR="00995687" w:rsidRDefault="00995687">
              <w:pPr>
                <w:pStyle w:val="TOC1"/>
                <w:tabs>
                  <w:tab w:val="right" w:leader="dot" w:pos="9062"/>
                </w:tabs>
                <w:rPr>
                  <w:rFonts w:eastAsiaTheme="minorEastAsia"/>
                  <w:noProof/>
                  <w:lang w:eastAsia="de-CH"/>
                </w:rPr>
              </w:pPr>
              <w:hyperlink w:anchor="_Toc400545347" w:history="1">
                <w:r w:rsidRPr="008F1D2E">
                  <w:rPr>
                    <w:rStyle w:val="Hyperlink"/>
                    <w:rFonts w:ascii="Times New Roman" w:hAnsi="Times New Roman" w:cs="Times New Roman"/>
                    <w:noProof/>
                    <w:lang w:val="en-US"/>
                  </w:rPr>
                  <w:t>1. Introduction</w:t>
                </w:r>
                <w:r>
                  <w:rPr>
                    <w:noProof/>
                    <w:webHidden/>
                  </w:rPr>
                  <w:tab/>
                </w:r>
                <w:r>
                  <w:rPr>
                    <w:noProof/>
                    <w:webHidden/>
                  </w:rPr>
                  <w:fldChar w:fldCharType="begin"/>
                </w:r>
                <w:r>
                  <w:rPr>
                    <w:noProof/>
                    <w:webHidden/>
                  </w:rPr>
                  <w:instrText xml:space="preserve"> PAGEREF _Toc400545347 \h </w:instrText>
                </w:r>
                <w:r>
                  <w:rPr>
                    <w:noProof/>
                    <w:webHidden/>
                  </w:rPr>
                </w:r>
                <w:r>
                  <w:rPr>
                    <w:noProof/>
                    <w:webHidden/>
                  </w:rPr>
                  <w:fldChar w:fldCharType="separate"/>
                </w:r>
                <w:r>
                  <w:rPr>
                    <w:noProof/>
                    <w:webHidden/>
                  </w:rPr>
                  <w:t>1</w:t>
                </w:r>
                <w:r>
                  <w:rPr>
                    <w:noProof/>
                    <w:webHidden/>
                  </w:rPr>
                  <w:fldChar w:fldCharType="end"/>
                </w:r>
              </w:hyperlink>
            </w:p>
            <w:p w:rsidR="00995687" w:rsidRDefault="00995687">
              <w:pPr>
                <w:pStyle w:val="TOC2"/>
                <w:tabs>
                  <w:tab w:val="right" w:leader="dot" w:pos="9062"/>
                </w:tabs>
                <w:rPr>
                  <w:rFonts w:eastAsiaTheme="minorEastAsia"/>
                  <w:noProof/>
                  <w:lang w:eastAsia="de-CH"/>
                </w:rPr>
              </w:pPr>
              <w:hyperlink w:anchor="_Toc400545348" w:history="1">
                <w:r w:rsidRPr="008F1D2E">
                  <w:rPr>
                    <w:rStyle w:val="Hyperlink"/>
                    <w:rFonts w:ascii="Times New Roman" w:hAnsi="Times New Roman" w:cs="Times New Roman"/>
                    <w:noProof/>
                    <w:lang w:val="en-US"/>
                  </w:rPr>
                  <w:t>1.2 Stakeholders</w:t>
                </w:r>
                <w:r>
                  <w:rPr>
                    <w:noProof/>
                    <w:webHidden/>
                  </w:rPr>
                  <w:tab/>
                </w:r>
                <w:r>
                  <w:rPr>
                    <w:noProof/>
                    <w:webHidden/>
                  </w:rPr>
                  <w:fldChar w:fldCharType="begin"/>
                </w:r>
                <w:r>
                  <w:rPr>
                    <w:noProof/>
                    <w:webHidden/>
                  </w:rPr>
                  <w:instrText xml:space="preserve"> PAGEREF _Toc400545348 \h </w:instrText>
                </w:r>
                <w:r>
                  <w:rPr>
                    <w:noProof/>
                    <w:webHidden/>
                  </w:rPr>
                </w:r>
                <w:r>
                  <w:rPr>
                    <w:noProof/>
                    <w:webHidden/>
                  </w:rPr>
                  <w:fldChar w:fldCharType="separate"/>
                </w:r>
                <w:r>
                  <w:rPr>
                    <w:noProof/>
                    <w:webHidden/>
                  </w:rPr>
                  <w:t>1</w:t>
                </w:r>
                <w:r>
                  <w:rPr>
                    <w:noProof/>
                    <w:webHidden/>
                  </w:rPr>
                  <w:fldChar w:fldCharType="end"/>
                </w:r>
              </w:hyperlink>
            </w:p>
            <w:p w:rsidR="00995687" w:rsidRDefault="00995687">
              <w:pPr>
                <w:pStyle w:val="TOC2"/>
                <w:tabs>
                  <w:tab w:val="right" w:leader="dot" w:pos="9062"/>
                </w:tabs>
                <w:rPr>
                  <w:rFonts w:eastAsiaTheme="minorEastAsia"/>
                  <w:noProof/>
                  <w:lang w:eastAsia="de-CH"/>
                </w:rPr>
              </w:pPr>
              <w:hyperlink w:anchor="_Toc400545349" w:history="1">
                <w:r w:rsidRPr="008F1D2E">
                  <w:rPr>
                    <w:rStyle w:val="Hyperlink"/>
                    <w:rFonts w:ascii="Times New Roman" w:hAnsi="Times New Roman" w:cs="Times New Roman"/>
                    <w:noProof/>
                    <w:lang w:val="en-US"/>
                  </w:rPr>
                  <w:t>1.1. Purpose</w:t>
                </w:r>
                <w:r>
                  <w:rPr>
                    <w:noProof/>
                    <w:webHidden/>
                  </w:rPr>
                  <w:tab/>
                </w:r>
                <w:r>
                  <w:rPr>
                    <w:noProof/>
                    <w:webHidden/>
                  </w:rPr>
                  <w:fldChar w:fldCharType="begin"/>
                </w:r>
                <w:r>
                  <w:rPr>
                    <w:noProof/>
                    <w:webHidden/>
                  </w:rPr>
                  <w:instrText xml:space="preserve"> PAGEREF _Toc400545349 \h </w:instrText>
                </w:r>
                <w:r>
                  <w:rPr>
                    <w:noProof/>
                    <w:webHidden/>
                  </w:rPr>
                </w:r>
                <w:r>
                  <w:rPr>
                    <w:noProof/>
                    <w:webHidden/>
                  </w:rPr>
                  <w:fldChar w:fldCharType="separate"/>
                </w:r>
                <w:r>
                  <w:rPr>
                    <w:noProof/>
                    <w:webHidden/>
                  </w:rPr>
                  <w:t>1</w:t>
                </w:r>
                <w:r>
                  <w:rPr>
                    <w:noProof/>
                    <w:webHidden/>
                  </w:rPr>
                  <w:fldChar w:fldCharType="end"/>
                </w:r>
              </w:hyperlink>
            </w:p>
            <w:p w:rsidR="00995687" w:rsidRDefault="00995687">
              <w:pPr>
                <w:pStyle w:val="TOC2"/>
                <w:tabs>
                  <w:tab w:val="right" w:leader="dot" w:pos="9062"/>
                </w:tabs>
                <w:rPr>
                  <w:rFonts w:eastAsiaTheme="minorEastAsia"/>
                  <w:noProof/>
                  <w:lang w:eastAsia="de-CH"/>
                </w:rPr>
              </w:pPr>
              <w:hyperlink w:anchor="_Toc400545350" w:history="1">
                <w:r w:rsidRPr="008F1D2E">
                  <w:rPr>
                    <w:rStyle w:val="Hyperlink"/>
                    <w:rFonts w:ascii="Times New Roman" w:hAnsi="Times New Roman" w:cs="Times New Roman"/>
                    <w:noProof/>
                    <w:lang w:val="en-US"/>
                  </w:rPr>
                  <w:t>1.3 Definitions</w:t>
                </w:r>
                <w:r>
                  <w:rPr>
                    <w:noProof/>
                    <w:webHidden/>
                  </w:rPr>
                  <w:tab/>
                </w:r>
                <w:r>
                  <w:rPr>
                    <w:noProof/>
                    <w:webHidden/>
                  </w:rPr>
                  <w:fldChar w:fldCharType="begin"/>
                </w:r>
                <w:r>
                  <w:rPr>
                    <w:noProof/>
                    <w:webHidden/>
                  </w:rPr>
                  <w:instrText xml:space="preserve"> PAGEREF _Toc400545350 \h </w:instrText>
                </w:r>
                <w:r>
                  <w:rPr>
                    <w:noProof/>
                    <w:webHidden/>
                  </w:rPr>
                </w:r>
                <w:r>
                  <w:rPr>
                    <w:noProof/>
                    <w:webHidden/>
                  </w:rPr>
                  <w:fldChar w:fldCharType="separate"/>
                </w:r>
                <w:r>
                  <w:rPr>
                    <w:noProof/>
                    <w:webHidden/>
                  </w:rPr>
                  <w:t>1</w:t>
                </w:r>
                <w:r>
                  <w:rPr>
                    <w:noProof/>
                    <w:webHidden/>
                  </w:rPr>
                  <w:fldChar w:fldCharType="end"/>
                </w:r>
              </w:hyperlink>
            </w:p>
            <w:p w:rsidR="00995687" w:rsidRDefault="00995687">
              <w:pPr>
                <w:pStyle w:val="TOC2"/>
                <w:tabs>
                  <w:tab w:val="right" w:leader="dot" w:pos="9062"/>
                </w:tabs>
                <w:rPr>
                  <w:rFonts w:eastAsiaTheme="minorEastAsia"/>
                  <w:noProof/>
                  <w:lang w:eastAsia="de-CH"/>
                </w:rPr>
              </w:pPr>
              <w:hyperlink w:anchor="_Toc400545351" w:history="1">
                <w:r w:rsidRPr="008F1D2E">
                  <w:rPr>
                    <w:rStyle w:val="Hyperlink"/>
                    <w:rFonts w:ascii="Times New Roman" w:hAnsi="Times New Roman" w:cs="Times New Roman"/>
                    <w:noProof/>
                    <w:lang w:val="en-US"/>
                  </w:rPr>
                  <w:t>1.4 System overview</w:t>
                </w:r>
                <w:r>
                  <w:rPr>
                    <w:noProof/>
                    <w:webHidden/>
                  </w:rPr>
                  <w:tab/>
                </w:r>
                <w:r>
                  <w:rPr>
                    <w:noProof/>
                    <w:webHidden/>
                  </w:rPr>
                  <w:fldChar w:fldCharType="begin"/>
                </w:r>
                <w:r>
                  <w:rPr>
                    <w:noProof/>
                    <w:webHidden/>
                  </w:rPr>
                  <w:instrText xml:space="preserve"> PAGEREF _Toc400545351 \h </w:instrText>
                </w:r>
                <w:r>
                  <w:rPr>
                    <w:noProof/>
                    <w:webHidden/>
                  </w:rPr>
                </w:r>
                <w:r>
                  <w:rPr>
                    <w:noProof/>
                    <w:webHidden/>
                  </w:rPr>
                  <w:fldChar w:fldCharType="separate"/>
                </w:r>
                <w:r>
                  <w:rPr>
                    <w:noProof/>
                    <w:webHidden/>
                  </w:rPr>
                  <w:t>1</w:t>
                </w:r>
                <w:r>
                  <w:rPr>
                    <w:noProof/>
                    <w:webHidden/>
                  </w:rPr>
                  <w:fldChar w:fldCharType="end"/>
                </w:r>
              </w:hyperlink>
            </w:p>
            <w:p w:rsidR="00995687" w:rsidRDefault="00995687">
              <w:pPr>
                <w:pStyle w:val="TOC2"/>
                <w:tabs>
                  <w:tab w:val="right" w:leader="dot" w:pos="9062"/>
                </w:tabs>
                <w:rPr>
                  <w:rFonts w:eastAsiaTheme="minorEastAsia"/>
                  <w:noProof/>
                  <w:lang w:eastAsia="de-CH"/>
                </w:rPr>
              </w:pPr>
              <w:hyperlink w:anchor="_Toc400545352" w:history="1">
                <w:r w:rsidRPr="008F1D2E">
                  <w:rPr>
                    <w:rStyle w:val="Hyperlink"/>
                    <w:noProof/>
                    <w:lang w:val="en-US"/>
                  </w:rPr>
                  <w:t>1.5 References</w:t>
                </w:r>
                <w:r>
                  <w:rPr>
                    <w:noProof/>
                    <w:webHidden/>
                  </w:rPr>
                  <w:tab/>
                </w:r>
                <w:r>
                  <w:rPr>
                    <w:noProof/>
                    <w:webHidden/>
                  </w:rPr>
                  <w:fldChar w:fldCharType="begin"/>
                </w:r>
                <w:r>
                  <w:rPr>
                    <w:noProof/>
                    <w:webHidden/>
                  </w:rPr>
                  <w:instrText xml:space="preserve"> PAGEREF _Toc400545352 \h </w:instrText>
                </w:r>
                <w:r>
                  <w:rPr>
                    <w:noProof/>
                    <w:webHidden/>
                  </w:rPr>
                </w:r>
                <w:r>
                  <w:rPr>
                    <w:noProof/>
                    <w:webHidden/>
                  </w:rPr>
                  <w:fldChar w:fldCharType="separate"/>
                </w:r>
                <w:r>
                  <w:rPr>
                    <w:noProof/>
                    <w:webHidden/>
                  </w:rPr>
                  <w:t>2</w:t>
                </w:r>
                <w:r>
                  <w:rPr>
                    <w:noProof/>
                    <w:webHidden/>
                  </w:rPr>
                  <w:fldChar w:fldCharType="end"/>
                </w:r>
              </w:hyperlink>
            </w:p>
            <w:p w:rsidR="00995687" w:rsidRDefault="00995687">
              <w:pPr>
                <w:pStyle w:val="TOC1"/>
                <w:tabs>
                  <w:tab w:val="right" w:leader="dot" w:pos="9062"/>
                </w:tabs>
                <w:rPr>
                  <w:rFonts w:eastAsiaTheme="minorEastAsia"/>
                  <w:noProof/>
                  <w:lang w:eastAsia="de-CH"/>
                </w:rPr>
              </w:pPr>
              <w:hyperlink w:anchor="_Toc400545353" w:history="1">
                <w:r w:rsidRPr="008F1D2E">
                  <w:rPr>
                    <w:rStyle w:val="Hyperlink"/>
                    <w:noProof/>
                    <w:lang w:val="en-US"/>
                  </w:rPr>
                  <w:t>2. Overall description</w:t>
                </w:r>
                <w:r>
                  <w:rPr>
                    <w:noProof/>
                    <w:webHidden/>
                  </w:rPr>
                  <w:tab/>
                </w:r>
                <w:r>
                  <w:rPr>
                    <w:noProof/>
                    <w:webHidden/>
                  </w:rPr>
                  <w:fldChar w:fldCharType="begin"/>
                </w:r>
                <w:r>
                  <w:rPr>
                    <w:noProof/>
                    <w:webHidden/>
                  </w:rPr>
                  <w:instrText xml:space="preserve"> PAGEREF _Toc400545353 \h </w:instrText>
                </w:r>
                <w:r>
                  <w:rPr>
                    <w:noProof/>
                    <w:webHidden/>
                  </w:rPr>
                </w:r>
                <w:r>
                  <w:rPr>
                    <w:noProof/>
                    <w:webHidden/>
                  </w:rPr>
                  <w:fldChar w:fldCharType="separate"/>
                </w:r>
                <w:r>
                  <w:rPr>
                    <w:noProof/>
                    <w:webHidden/>
                  </w:rPr>
                  <w:t>2</w:t>
                </w:r>
                <w:r>
                  <w:rPr>
                    <w:noProof/>
                    <w:webHidden/>
                  </w:rPr>
                  <w:fldChar w:fldCharType="end"/>
                </w:r>
              </w:hyperlink>
            </w:p>
            <w:p w:rsidR="00995687" w:rsidRDefault="00995687">
              <w:pPr>
                <w:pStyle w:val="TOC2"/>
                <w:tabs>
                  <w:tab w:val="right" w:leader="dot" w:pos="9062"/>
                </w:tabs>
                <w:rPr>
                  <w:rFonts w:eastAsiaTheme="minorEastAsia"/>
                  <w:noProof/>
                  <w:lang w:eastAsia="de-CH"/>
                </w:rPr>
              </w:pPr>
              <w:hyperlink w:anchor="_Toc400545354" w:history="1">
                <w:r w:rsidRPr="008F1D2E">
                  <w:rPr>
                    <w:rStyle w:val="Hyperlink"/>
                    <w:noProof/>
                    <w:lang w:val="en-US"/>
                  </w:rPr>
                  <w:t>2.1 Use Cases</w:t>
                </w:r>
                <w:r>
                  <w:rPr>
                    <w:noProof/>
                    <w:webHidden/>
                  </w:rPr>
                  <w:tab/>
                </w:r>
                <w:r>
                  <w:rPr>
                    <w:noProof/>
                    <w:webHidden/>
                  </w:rPr>
                  <w:fldChar w:fldCharType="begin"/>
                </w:r>
                <w:r>
                  <w:rPr>
                    <w:noProof/>
                    <w:webHidden/>
                  </w:rPr>
                  <w:instrText xml:space="preserve"> PAGEREF _Toc400545354 \h </w:instrText>
                </w:r>
                <w:r>
                  <w:rPr>
                    <w:noProof/>
                    <w:webHidden/>
                  </w:rPr>
                </w:r>
                <w:r>
                  <w:rPr>
                    <w:noProof/>
                    <w:webHidden/>
                  </w:rPr>
                  <w:fldChar w:fldCharType="separate"/>
                </w:r>
                <w:r>
                  <w:rPr>
                    <w:noProof/>
                    <w:webHidden/>
                  </w:rPr>
                  <w:t>2</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55" w:history="1">
                <w:r w:rsidRPr="008F1D2E">
                  <w:rPr>
                    <w:rStyle w:val="Hyperlink"/>
                    <w:noProof/>
                    <w:lang w:val="en-US"/>
                  </w:rPr>
                  <w:t>2.1.1 Overview Diagram</w:t>
                </w:r>
                <w:r>
                  <w:rPr>
                    <w:noProof/>
                    <w:webHidden/>
                  </w:rPr>
                  <w:tab/>
                </w:r>
                <w:r>
                  <w:rPr>
                    <w:noProof/>
                    <w:webHidden/>
                  </w:rPr>
                  <w:fldChar w:fldCharType="begin"/>
                </w:r>
                <w:r>
                  <w:rPr>
                    <w:noProof/>
                    <w:webHidden/>
                  </w:rPr>
                  <w:instrText xml:space="preserve"> PAGEREF _Toc400545355 \h </w:instrText>
                </w:r>
                <w:r>
                  <w:rPr>
                    <w:noProof/>
                    <w:webHidden/>
                  </w:rPr>
                </w:r>
                <w:r>
                  <w:rPr>
                    <w:noProof/>
                    <w:webHidden/>
                  </w:rPr>
                  <w:fldChar w:fldCharType="separate"/>
                </w:r>
                <w:r>
                  <w:rPr>
                    <w:noProof/>
                    <w:webHidden/>
                  </w:rPr>
                  <w:t>2</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56" w:history="1">
                <w:r w:rsidRPr="008F1D2E">
                  <w:rPr>
                    <w:rStyle w:val="Hyperlink"/>
                    <w:rFonts w:ascii="Times New Roman" w:hAnsi="Times New Roman" w:cs="Times New Roman"/>
                    <w:noProof/>
                    <w:lang w:val="en-US"/>
                  </w:rPr>
                  <w:t>2.1.2 Advertiser use cases</w:t>
                </w:r>
                <w:r>
                  <w:rPr>
                    <w:noProof/>
                    <w:webHidden/>
                  </w:rPr>
                  <w:tab/>
                </w:r>
                <w:r>
                  <w:rPr>
                    <w:noProof/>
                    <w:webHidden/>
                  </w:rPr>
                  <w:fldChar w:fldCharType="begin"/>
                </w:r>
                <w:r>
                  <w:rPr>
                    <w:noProof/>
                    <w:webHidden/>
                  </w:rPr>
                  <w:instrText xml:space="preserve"> PAGEREF _Toc400545356 \h </w:instrText>
                </w:r>
                <w:r>
                  <w:rPr>
                    <w:noProof/>
                    <w:webHidden/>
                  </w:rPr>
                </w:r>
                <w:r>
                  <w:rPr>
                    <w:noProof/>
                    <w:webHidden/>
                  </w:rPr>
                  <w:fldChar w:fldCharType="separate"/>
                </w:r>
                <w:r>
                  <w:rPr>
                    <w:noProof/>
                    <w:webHidden/>
                  </w:rPr>
                  <w:t>4</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57" w:history="1">
                <w:r w:rsidRPr="008F1D2E">
                  <w:rPr>
                    <w:rStyle w:val="Hyperlink"/>
                    <w:noProof/>
                    <w:lang w:val="en-US"/>
                  </w:rPr>
                  <w:t>0. put up an ad without registering</w:t>
                </w:r>
                <w:r>
                  <w:rPr>
                    <w:noProof/>
                    <w:webHidden/>
                  </w:rPr>
                  <w:tab/>
                </w:r>
                <w:r>
                  <w:rPr>
                    <w:noProof/>
                    <w:webHidden/>
                  </w:rPr>
                  <w:fldChar w:fldCharType="begin"/>
                </w:r>
                <w:r>
                  <w:rPr>
                    <w:noProof/>
                    <w:webHidden/>
                  </w:rPr>
                  <w:instrText xml:space="preserve"> PAGEREF _Toc400545357 \h </w:instrText>
                </w:r>
                <w:r>
                  <w:rPr>
                    <w:noProof/>
                    <w:webHidden/>
                  </w:rPr>
                </w:r>
                <w:r>
                  <w:rPr>
                    <w:noProof/>
                    <w:webHidden/>
                  </w:rPr>
                  <w:fldChar w:fldCharType="separate"/>
                </w:r>
                <w:r>
                  <w:rPr>
                    <w:noProof/>
                    <w:webHidden/>
                  </w:rPr>
                  <w:t>4</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58" w:history="1">
                <w:r w:rsidRPr="008F1D2E">
                  <w:rPr>
                    <w:rStyle w:val="Hyperlink"/>
                    <w:noProof/>
                    <w:lang w:val="en-US"/>
                  </w:rPr>
                  <w:t>1. edit ad as non-registered user</w:t>
                </w:r>
                <w:r>
                  <w:rPr>
                    <w:noProof/>
                    <w:webHidden/>
                  </w:rPr>
                  <w:tab/>
                </w:r>
                <w:r>
                  <w:rPr>
                    <w:noProof/>
                    <w:webHidden/>
                  </w:rPr>
                  <w:fldChar w:fldCharType="begin"/>
                </w:r>
                <w:r>
                  <w:rPr>
                    <w:noProof/>
                    <w:webHidden/>
                  </w:rPr>
                  <w:instrText xml:space="preserve"> PAGEREF _Toc400545358 \h </w:instrText>
                </w:r>
                <w:r>
                  <w:rPr>
                    <w:noProof/>
                    <w:webHidden/>
                  </w:rPr>
                </w:r>
                <w:r>
                  <w:rPr>
                    <w:noProof/>
                    <w:webHidden/>
                  </w:rPr>
                  <w:fldChar w:fldCharType="separate"/>
                </w:r>
                <w:r>
                  <w:rPr>
                    <w:noProof/>
                    <w:webHidden/>
                  </w:rPr>
                  <w:t>4</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59" w:history="1">
                <w:r w:rsidRPr="008F1D2E">
                  <w:rPr>
                    <w:rStyle w:val="Hyperlink"/>
                    <w:noProof/>
                    <w:lang w:val="en-US"/>
                  </w:rPr>
                  <w:t>2. delete ad as a non-registered user</w:t>
                </w:r>
                <w:r>
                  <w:rPr>
                    <w:noProof/>
                    <w:webHidden/>
                  </w:rPr>
                  <w:tab/>
                </w:r>
                <w:r>
                  <w:rPr>
                    <w:noProof/>
                    <w:webHidden/>
                  </w:rPr>
                  <w:fldChar w:fldCharType="begin"/>
                </w:r>
                <w:r>
                  <w:rPr>
                    <w:noProof/>
                    <w:webHidden/>
                  </w:rPr>
                  <w:instrText xml:space="preserve"> PAGEREF _Toc400545359 \h </w:instrText>
                </w:r>
                <w:r>
                  <w:rPr>
                    <w:noProof/>
                    <w:webHidden/>
                  </w:rPr>
                </w:r>
                <w:r>
                  <w:rPr>
                    <w:noProof/>
                    <w:webHidden/>
                  </w:rPr>
                  <w:fldChar w:fldCharType="separate"/>
                </w:r>
                <w:r>
                  <w:rPr>
                    <w:noProof/>
                    <w:webHidden/>
                  </w:rPr>
                  <w:t>5</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60" w:history="1">
                <w:r w:rsidRPr="008F1D2E">
                  <w:rPr>
                    <w:rStyle w:val="Hyperlink"/>
                    <w:noProof/>
                    <w:lang w:val="en-US"/>
                  </w:rPr>
                  <w:t>3. Put up an ad as a registered user</w:t>
                </w:r>
                <w:r>
                  <w:rPr>
                    <w:noProof/>
                    <w:webHidden/>
                  </w:rPr>
                  <w:tab/>
                </w:r>
                <w:r>
                  <w:rPr>
                    <w:noProof/>
                    <w:webHidden/>
                  </w:rPr>
                  <w:fldChar w:fldCharType="begin"/>
                </w:r>
                <w:r>
                  <w:rPr>
                    <w:noProof/>
                    <w:webHidden/>
                  </w:rPr>
                  <w:instrText xml:space="preserve"> PAGEREF _Toc400545360 \h </w:instrText>
                </w:r>
                <w:r>
                  <w:rPr>
                    <w:noProof/>
                    <w:webHidden/>
                  </w:rPr>
                </w:r>
                <w:r>
                  <w:rPr>
                    <w:noProof/>
                    <w:webHidden/>
                  </w:rPr>
                  <w:fldChar w:fldCharType="separate"/>
                </w:r>
                <w:r>
                  <w:rPr>
                    <w:noProof/>
                    <w:webHidden/>
                  </w:rPr>
                  <w:t>6</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61" w:history="1">
                <w:r w:rsidRPr="008F1D2E">
                  <w:rPr>
                    <w:rStyle w:val="Hyperlink"/>
                    <w:noProof/>
                    <w:lang w:val="en-US"/>
                  </w:rPr>
                  <w:t>4. edit ad as a registered user</w:t>
                </w:r>
                <w:r>
                  <w:rPr>
                    <w:noProof/>
                    <w:webHidden/>
                  </w:rPr>
                  <w:tab/>
                </w:r>
                <w:r>
                  <w:rPr>
                    <w:noProof/>
                    <w:webHidden/>
                  </w:rPr>
                  <w:fldChar w:fldCharType="begin"/>
                </w:r>
                <w:r>
                  <w:rPr>
                    <w:noProof/>
                    <w:webHidden/>
                  </w:rPr>
                  <w:instrText xml:space="preserve"> PAGEREF _Toc400545361 \h </w:instrText>
                </w:r>
                <w:r>
                  <w:rPr>
                    <w:noProof/>
                    <w:webHidden/>
                  </w:rPr>
                </w:r>
                <w:r>
                  <w:rPr>
                    <w:noProof/>
                    <w:webHidden/>
                  </w:rPr>
                  <w:fldChar w:fldCharType="separate"/>
                </w:r>
                <w:r>
                  <w:rPr>
                    <w:noProof/>
                    <w:webHidden/>
                  </w:rPr>
                  <w:t>7</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62" w:history="1">
                <w:r w:rsidRPr="008F1D2E">
                  <w:rPr>
                    <w:rStyle w:val="Hyperlink"/>
                    <w:noProof/>
                    <w:lang w:val="en-US"/>
                  </w:rPr>
                  <w:t>5. Delete ad as a registered user</w:t>
                </w:r>
                <w:r>
                  <w:rPr>
                    <w:noProof/>
                    <w:webHidden/>
                  </w:rPr>
                  <w:tab/>
                </w:r>
                <w:r>
                  <w:rPr>
                    <w:noProof/>
                    <w:webHidden/>
                  </w:rPr>
                  <w:fldChar w:fldCharType="begin"/>
                </w:r>
                <w:r>
                  <w:rPr>
                    <w:noProof/>
                    <w:webHidden/>
                  </w:rPr>
                  <w:instrText xml:space="preserve"> PAGEREF _Toc400545362 \h </w:instrText>
                </w:r>
                <w:r>
                  <w:rPr>
                    <w:noProof/>
                    <w:webHidden/>
                  </w:rPr>
                </w:r>
                <w:r>
                  <w:rPr>
                    <w:noProof/>
                    <w:webHidden/>
                  </w:rPr>
                  <w:fldChar w:fldCharType="separate"/>
                </w:r>
                <w:r>
                  <w:rPr>
                    <w:noProof/>
                    <w:webHidden/>
                  </w:rPr>
                  <w:t>8</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63" w:history="1">
                <w:r w:rsidRPr="008F1D2E">
                  <w:rPr>
                    <w:rStyle w:val="Hyperlink"/>
                    <w:noProof/>
                    <w:lang w:val="en-US"/>
                  </w:rPr>
                  <w:t>6.  Appointment finding ( for registered users)</w:t>
                </w:r>
                <w:r>
                  <w:rPr>
                    <w:noProof/>
                    <w:webHidden/>
                  </w:rPr>
                  <w:tab/>
                </w:r>
                <w:r>
                  <w:rPr>
                    <w:noProof/>
                    <w:webHidden/>
                  </w:rPr>
                  <w:fldChar w:fldCharType="begin"/>
                </w:r>
                <w:r>
                  <w:rPr>
                    <w:noProof/>
                    <w:webHidden/>
                  </w:rPr>
                  <w:instrText xml:space="preserve"> PAGEREF _Toc400545363 \h </w:instrText>
                </w:r>
                <w:r>
                  <w:rPr>
                    <w:noProof/>
                    <w:webHidden/>
                  </w:rPr>
                </w:r>
                <w:r>
                  <w:rPr>
                    <w:noProof/>
                    <w:webHidden/>
                  </w:rPr>
                  <w:fldChar w:fldCharType="separate"/>
                </w:r>
                <w:r>
                  <w:rPr>
                    <w:noProof/>
                    <w:webHidden/>
                  </w:rPr>
                  <w:t>9</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64" w:history="1">
                <w:r w:rsidRPr="008F1D2E">
                  <w:rPr>
                    <w:rStyle w:val="Hyperlink"/>
                    <w:noProof/>
                    <w:lang w:val="en-US"/>
                  </w:rPr>
                  <w:t>7. man</w:t>
                </w:r>
                <w:r w:rsidRPr="008F1D2E">
                  <w:rPr>
                    <w:rStyle w:val="Hyperlink"/>
                    <w:noProof/>
                    <w:lang w:val="en-US"/>
                  </w:rPr>
                  <w:t>a</w:t>
                </w:r>
                <w:r w:rsidRPr="008F1D2E">
                  <w:rPr>
                    <w:rStyle w:val="Hyperlink"/>
                    <w:noProof/>
                    <w:lang w:val="en-US"/>
                  </w:rPr>
                  <w:t>ge  ads</w:t>
                </w:r>
                <w:r>
                  <w:rPr>
                    <w:noProof/>
                    <w:webHidden/>
                  </w:rPr>
                  <w:tab/>
                </w:r>
                <w:r>
                  <w:rPr>
                    <w:noProof/>
                    <w:webHidden/>
                  </w:rPr>
                  <w:fldChar w:fldCharType="begin"/>
                </w:r>
                <w:r>
                  <w:rPr>
                    <w:noProof/>
                    <w:webHidden/>
                  </w:rPr>
                  <w:instrText xml:space="preserve"> PAGEREF _Toc400545364 \h </w:instrText>
                </w:r>
                <w:r>
                  <w:rPr>
                    <w:noProof/>
                    <w:webHidden/>
                  </w:rPr>
                </w:r>
                <w:r>
                  <w:rPr>
                    <w:noProof/>
                    <w:webHidden/>
                  </w:rPr>
                  <w:fldChar w:fldCharType="separate"/>
                </w:r>
                <w:r>
                  <w:rPr>
                    <w:noProof/>
                    <w:webHidden/>
                  </w:rPr>
                  <w:t>10</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65" w:history="1">
                <w:r w:rsidRPr="008F1D2E">
                  <w:rPr>
                    <w:rStyle w:val="Hyperlink"/>
                    <w:noProof/>
                    <w:lang w:val="en-US"/>
                  </w:rPr>
                  <w:t>8. Manage  applicants</w:t>
                </w:r>
                <w:r>
                  <w:rPr>
                    <w:noProof/>
                    <w:webHidden/>
                  </w:rPr>
                  <w:tab/>
                </w:r>
                <w:r>
                  <w:rPr>
                    <w:noProof/>
                    <w:webHidden/>
                  </w:rPr>
                  <w:fldChar w:fldCharType="begin"/>
                </w:r>
                <w:r>
                  <w:rPr>
                    <w:noProof/>
                    <w:webHidden/>
                  </w:rPr>
                  <w:instrText xml:space="preserve"> PAGEREF _Toc400545365 \h </w:instrText>
                </w:r>
                <w:r>
                  <w:rPr>
                    <w:noProof/>
                    <w:webHidden/>
                  </w:rPr>
                </w:r>
                <w:r>
                  <w:rPr>
                    <w:noProof/>
                    <w:webHidden/>
                  </w:rPr>
                  <w:fldChar w:fldCharType="separate"/>
                </w:r>
                <w:r>
                  <w:rPr>
                    <w:noProof/>
                    <w:webHidden/>
                  </w:rPr>
                  <w:t>11</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66" w:history="1">
                <w:r w:rsidRPr="008F1D2E">
                  <w:rPr>
                    <w:rStyle w:val="Hyperlink"/>
                    <w:noProof/>
                    <w:lang w:val="en-US"/>
                  </w:rPr>
                  <w:t>9. Compare applicants.</w:t>
                </w:r>
                <w:r>
                  <w:rPr>
                    <w:noProof/>
                    <w:webHidden/>
                  </w:rPr>
                  <w:tab/>
                </w:r>
                <w:r>
                  <w:rPr>
                    <w:noProof/>
                    <w:webHidden/>
                  </w:rPr>
                  <w:fldChar w:fldCharType="begin"/>
                </w:r>
                <w:r>
                  <w:rPr>
                    <w:noProof/>
                    <w:webHidden/>
                  </w:rPr>
                  <w:instrText xml:space="preserve"> PAGEREF _Toc400545366 \h </w:instrText>
                </w:r>
                <w:r>
                  <w:rPr>
                    <w:noProof/>
                    <w:webHidden/>
                  </w:rPr>
                </w:r>
                <w:r>
                  <w:rPr>
                    <w:noProof/>
                    <w:webHidden/>
                  </w:rPr>
                  <w:fldChar w:fldCharType="separate"/>
                </w:r>
                <w:r>
                  <w:rPr>
                    <w:noProof/>
                    <w:webHidden/>
                  </w:rPr>
                  <w:t>11</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67" w:history="1">
                <w:r w:rsidRPr="008F1D2E">
                  <w:rPr>
                    <w:rStyle w:val="Hyperlink"/>
                    <w:noProof/>
                    <w:lang w:val="en-US"/>
                  </w:rPr>
                  <w:t>2.1.3 Searcher use cases</w:t>
                </w:r>
                <w:r>
                  <w:rPr>
                    <w:noProof/>
                    <w:webHidden/>
                  </w:rPr>
                  <w:tab/>
                </w:r>
                <w:r>
                  <w:rPr>
                    <w:noProof/>
                    <w:webHidden/>
                  </w:rPr>
                  <w:fldChar w:fldCharType="begin"/>
                </w:r>
                <w:r>
                  <w:rPr>
                    <w:noProof/>
                    <w:webHidden/>
                  </w:rPr>
                  <w:instrText xml:space="preserve"> PAGEREF _Toc400545367 \h </w:instrText>
                </w:r>
                <w:r>
                  <w:rPr>
                    <w:noProof/>
                    <w:webHidden/>
                  </w:rPr>
                </w:r>
                <w:r>
                  <w:rPr>
                    <w:noProof/>
                    <w:webHidden/>
                  </w:rPr>
                  <w:fldChar w:fldCharType="separate"/>
                </w:r>
                <w:r>
                  <w:rPr>
                    <w:noProof/>
                    <w:webHidden/>
                  </w:rPr>
                  <w:t>12</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68" w:history="1">
                <w:r w:rsidRPr="008F1D2E">
                  <w:rPr>
                    <w:rStyle w:val="Hyperlink"/>
                    <w:noProof/>
                    <w:lang w:val="en-US"/>
                  </w:rPr>
                  <w:t>10. Filter ads when searching for a room</w:t>
                </w:r>
                <w:r>
                  <w:rPr>
                    <w:noProof/>
                    <w:webHidden/>
                  </w:rPr>
                  <w:tab/>
                </w:r>
                <w:r>
                  <w:rPr>
                    <w:noProof/>
                    <w:webHidden/>
                  </w:rPr>
                  <w:fldChar w:fldCharType="begin"/>
                </w:r>
                <w:r>
                  <w:rPr>
                    <w:noProof/>
                    <w:webHidden/>
                  </w:rPr>
                  <w:instrText xml:space="preserve"> PAGEREF _Toc400545368 \h </w:instrText>
                </w:r>
                <w:r>
                  <w:rPr>
                    <w:noProof/>
                    <w:webHidden/>
                  </w:rPr>
                </w:r>
                <w:r>
                  <w:rPr>
                    <w:noProof/>
                    <w:webHidden/>
                  </w:rPr>
                  <w:fldChar w:fldCharType="separate"/>
                </w:r>
                <w:r>
                  <w:rPr>
                    <w:noProof/>
                    <w:webHidden/>
                  </w:rPr>
                  <w:t>12</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69" w:history="1">
                <w:r w:rsidRPr="008F1D2E">
                  <w:rPr>
                    <w:rStyle w:val="Hyperlink"/>
                    <w:noProof/>
                    <w:lang w:val="en-US"/>
                  </w:rPr>
                  <w:t>11. Filter ads when searching for roommates</w:t>
                </w:r>
                <w:r>
                  <w:rPr>
                    <w:noProof/>
                    <w:webHidden/>
                  </w:rPr>
                  <w:tab/>
                </w:r>
                <w:r>
                  <w:rPr>
                    <w:noProof/>
                    <w:webHidden/>
                  </w:rPr>
                  <w:fldChar w:fldCharType="begin"/>
                </w:r>
                <w:r>
                  <w:rPr>
                    <w:noProof/>
                    <w:webHidden/>
                  </w:rPr>
                  <w:instrText xml:space="preserve"> PAGEREF _Toc400545369 \h </w:instrText>
                </w:r>
                <w:r>
                  <w:rPr>
                    <w:noProof/>
                    <w:webHidden/>
                  </w:rPr>
                </w:r>
                <w:r>
                  <w:rPr>
                    <w:noProof/>
                    <w:webHidden/>
                  </w:rPr>
                  <w:fldChar w:fldCharType="separate"/>
                </w:r>
                <w:r>
                  <w:rPr>
                    <w:noProof/>
                    <w:webHidden/>
                  </w:rPr>
                  <w:t>13</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70" w:history="1">
                <w:r w:rsidRPr="008F1D2E">
                  <w:rPr>
                    <w:rStyle w:val="Hyperlink"/>
                    <w:noProof/>
                    <w:lang w:val="en-US"/>
                  </w:rPr>
                  <w:t>12. Ask question to an ad (as a registered user)</w:t>
                </w:r>
                <w:r>
                  <w:rPr>
                    <w:noProof/>
                    <w:webHidden/>
                  </w:rPr>
                  <w:tab/>
                </w:r>
                <w:r>
                  <w:rPr>
                    <w:noProof/>
                    <w:webHidden/>
                  </w:rPr>
                  <w:fldChar w:fldCharType="begin"/>
                </w:r>
                <w:r>
                  <w:rPr>
                    <w:noProof/>
                    <w:webHidden/>
                  </w:rPr>
                  <w:instrText xml:space="preserve"> PAGEREF _Toc400545370 \h </w:instrText>
                </w:r>
                <w:r>
                  <w:rPr>
                    <w:noProof/>
                    <w:webHidden/>
                  </w:rPr>
                </w:r>
                <w:r>
                  <w:rPr>
                    <w:noProof/>
                    <w:webHidden/>
                  </w:rPr>
                  <w:fldChar w:fldCharType="separate"/>
                </w:r>
                <w:r>
                  <w:rPr>
                    <w:noProof/>
                    <w:webHidden/>
                  </w:rPr>
                  <w:t>14</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71" w:history="1">
                <w:r w:rsidRPr="008F1D2E">
                  <w:rPr>
                    <w:rStyle w:val="Hyperlink"/>
                    <w:noProof/>
                    <w:lang w:val="en-US"/>
                  </w:rPr>
                  <w:t>13. Public question system</w:t>
                </w:r>
                <w:r>
                  <w:rPr>
                    <w:noProof/>
                    <w:webHidden/>
                  </w:rPr>
                  <w:tab/>
                </w:r>
                <w:r>
                  <w:rPr>
                    <w:noProof/>
                    <w:webHidden/>
                  </w:rPr>
                  <w:fldChar w:fldCharType="begin"/>
                </w:r>
                <w:r>
                  <w:rPr>
                    <w:noProof/>
                    <w:webHidden/>
                  </w:rPr>
                  <w:instrText xml:space="preserve"> PAGEREF _Toc400545371 \h </w:instrText>
                </w:r>
                <w:r>
                  <w:rPr>
                    <w:noProof/>
                    <w:webHidden/>
                  </w:rPr>
                </w:r>
                <w:r>
                  <w:rPr>
                    <w:noProof/>
                    <w:webHidden/>
                  </w:rPr>
                  <w:fldChar w:fldCharType="separate"/>
                </w:r>
                <w:r>
                  <w:rPr>
                    <w:noProof/>
                    <w:webHidden/>
                  </w:rPr>
                  <w:t>15</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72" w:history="1">
                <w:r w:rsidRPr="008F1D2E">
                  <w:rPr>
                    <w:rStyle w:val="Hyperlink"/>
                    <w:noProof/>
                    <w:lang w:val="en-US"/>
                  </w:rPr>
                  <w:t>14.  Bookmark  ads (registered users only)</w:t>
                </w:r>
                <w:r>
                  <w:rPr>
                    <w:noProof/>
                    <w:webHidden/>
                  </w:rPr>
                  <w:tab/>
                </w:r>
                <w:r>
                  <w:rPr>
                    <w:noProof/>
                    <w:webHidden/>
                  </w:rPr>
                  <w:fldChar w:fldCharType="begin"/>
                </w:r>
                <w:r>
                  <w:rPr>
                    <w:noProof/>
                    <w:webHidden/>
                  </w:rPr>
                  <w:instrText xml:space="preserve"> PAGEREF _Toc400545372 \h </w:instrText>
                </w:r>
                <w:r>
                  <w:rPr>
                    <w:noProof/>
                    <w:webHidden/>
                  </w:rPr>
                </w:r>
                <w:r>
                  <w:rPr>
                    <w:noProof/>
                    <w:webHidden/>
                  </w:rPr>
                  <w:fldChar w:fldCharType="separate"/>
                </w:r>
                <w:r>
                  <w:rPr>
                    <w:noProof/>
                    <w:webHidden/>
                  </w:rPr>
                  <w:t>16</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73" w:history="1">
                <w:r w:rsidRPr="008F1D2E">
                  <w:rPr>
                    <w:rStyle w:val="Hyperlink"/>
                    <w:noProof/>
                    <w:lang w:val="en-US"/>
                  </w:rPr>
                  <w:t>15.  Delete bookmark ads (registered users only)</w:t>
                </w:r>
                <w:r>
                  <w:rPr>
                    <w:noProof/>
                    <w:webHidden/>
                  </w:rPr>
                  <w:tab/>
                </w:r>
                <w:r>
                  <w:rPr>
                    <w:noProof/>
                    <w:webHidden/>
                  </w:rPr>
                  <w:fldChar w:fldCharType="begin"/>
                </w:r>
                <w:r>
                  <w:rPr>
                    <w:noProof/>
                    <w:webHidden/>
                  </w:rPr>
                  <w:instrText xml:space="preserve"> PAGEREF _Toc400545373 \h </w:instrText>
                </w:r>
                <w:r>
                  <w:rPr>
                    <w:noProof/>
                    <w:webHidden/>
                  </w:rPr>
                </w:r>
                <w:r>
                  <w:rPr>
                    <w:noProof/>
                    <w:webHidden/>
                  </w:rPr>
                  <w:fldChar w:fldCharType="separate"/>
                </w:r>
                <w:r>
                  <w:rPr>
                    <w:noProof/>
                    <w:webHidden/>
                  </w:rPr>
                  <w:t>16</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74" w:history="1">
                <w:r w:rsidRPr="008F1D2E">
                  <w:rPr>
                    <w:rStyle w:val="Hyperlink"/>
                    <w:noProof/>
                    <w:lang w:val="en-US"/>
                  </w:rPr>
                  <w:t>16.  Appointment accepting ( for registered users)</w:t>
                </w:r>
                <w:r>
                  <w:rPr>
                    <w:noProof/>
                    <w:webHidden/>
                  </w:rPr>
                  <w:tab/>
                </w:r>
                <w:r>
                  <w:rPr>
                    <w:noProof/>
                    <w:webHidden/>
                  </w:rPr>
                  <w:fldChar w:fldCharType="begin"/>
                </w:r>
                <w:r>
                  <w:rPr>
                    <w:noProof/>
                    <w:webHidden/>
                  </w:rPr>
                  <w:instrText xml:space="preserve"> PAGEREF _Toc400545374 \h </w:instrText>
                </w:r>
                <w:r>
                  <w:rPr>
                    <w:noProof/>
                    <w:webHidden/>
                  </w:rPr>
                </w:r>
                <w:r>
                  <w:rPr>
                    <w:noProof/>
                    <w:webHidden/>
                  </w:rPr>
                  <w:fldChar w:fldCharType="separate"/>
                </w:r>
                <w:r>
                  <w:rPr>
                    <w:noProof/>
                    <w:webHidden/>
                  </w:rPr>
                  <w:t>17</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75" w:history="1">
                <w:r w:rsidRPr="008F1D2E">
                  <w:rPr>
                    <w:rStyle w:val="Hyperlink"/>
                    <w:noProof/>
                    <w:lang w:val="en-US"/>
                  </w:rPr>
                  <w:t>17.  User wants to make an appointment to visit ( for registered users)</w:t>
                </w:r>
                <w:r>
                  <w:rPr>
                    <w:noProof/>
                    <w:webHidden/>
                  </w:rPr>
                  <w:tab/>
                </w:r>
                <w:r>
                  <w:rPr>
                    <w:noProof/>
                    <w:webHidden/>
                  </w:rPr>
                  <w:fldChar w:fldCharType="begin"/>
                </w:r>
                <w:r>
                  <w:rPr>
                    <w:noProof/>
                    <w:webHidden/>
                  </w:rPr>
                  <w:instrText xml:space="preserve"> PAGEREF _Toc400545375 \h </w:instrText>
                </w:r>
                <w:r>
                  <w:rPr>
                    <w:noProof/>
                    <w:webHidden/>
                  </w:rPr>
                </w:r>
                <w:r>
                  <w:rPr>
                    <w:noProof/>
                    <w:webHidden/>
                  </w:rPr>
                  <w:fldChar w:fldCharType="separate"/>
                </w:r>
                <w:r>
                  <w:rPr>
                    <w:noProof/>
                    <w:webHidden/>
                  </w:rPr>
                  <w:t>18</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76" w:history="1">
                <w:r w:rsidRPr="008F1D2E">
                  <w:rPr>
                    <w:rStyle w:val="Hyperlink"/>
                    <w:noProof/>
                    <w:lang w:val="en-US"/>
                  </w:rPr>
                  <w:t>2.1.4 other use cases</w:t>
                </w:r>
                <w:r>
                  <w:rPr>
                    <w:noProof/>
                    <w:webHidden/>
                  </w:rPr>
                  <w:tab/>
                </w:r>
                <w:r>
                  <w:rPr>
                    <w:noProof/>
                    <w:webHidden/>
                  </w:rPr>
                  <w:fldChar w:fldCharType="begin"/>
                </w:r>
                <w:r>
                  <w:rPr>
                    <w:noProof/>
                    <w:webHidden/>
                  </w:rPr>
                  <w:instrText xml:space="preserve"> PAGEREF _Toc400545376 \h </w:instrText>
                </w:r>
                <w:r>
                  <w:rPr>
                    <w:noProof/>
                    <w:webHidden/>
                  </w:rPr>
                </w:r>
                <w:r>
                  <w:rPr>
                    <w:noProof/>
                    <w:webHidden/>
                  </w:rPr>
                  <w:fldChar w:fldCharType="separate"/>
                </w:r>
                <w:r>
                  <w:rPr>
                    <w:noProof/>
                    <w:webHidden/>
                  </w:rPr>
                  <w:t>19</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77" w:history="1">
                <w:r w:rsidRPr="008F1D2E">
                  <w:rPr>
                    <w:rStyle w:val="Hyperlink"/>
                    <w:rFonts w:ascii="Times New Roman" w:hAnsi="Times New Roman" w:cs="Times New Roman"/>
                    <w:noProof/>
                    <w:lang w:val="en-US"/>
                  </w:rPr>
                  <w:t>18. Register on the website</w:t>
                </w:r>
                <w:r>
                  <w:rPr>
                    <w:noProof/>
                    <w:webHidden/>
                  </w:rPr>
                  <w:tab/>
                </w:r>
                <w:r>
                  <w:rPr>
                    <w:noProof/>
                    <w:webHidden/>
                  </w:rPr>
                  <w:fldChar w:fldCharType="begin"/>
                </w:r>
                <w:r>
                  <w:rPr>
                    <w:noProof/>
                    <w:webHidden/>
                  </w:rPr>
                  <w:instrText xml:space="preserve"> PAGEREF _Toc400545377 \h </w:instrText>
                </w:r>
                <w:r>
                  <w:rPr>
                    <w:noProof/>
                    <w:webHidden/>
                  </w:rPr>
                </w:r>
                <w:r>
                  <w:rPr>
                    <w:noProof/>
                    <w:webHidden/>
                  </w:rPr>
                  <w:fldChar w:fldCharType="separate"/>
                </w:r>
                <w:r>
                  <w:rPr>
                    <w:noProof/>
                    <w:webHidden/>
                  </w:rPr>
                  <w:t>19</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78" w:history="1">
                <w:r w:rsidRPr="008F1D2E">
                  <w:rPr>
                    <w:rStyle w:val="Hyperlink"/>
                    <w:noProof/>
                    <w:lang w:val="en-US"/>
                  </w:rPr>
                  <w:t>19. login on the website as a registered user</w:t>
                </w:r>
                <w:r>
                  <w:rPr>
                    <w:noProof/>
                    <w:webHidden/>
                  </w:rPr>
                  <w:tab/>
                </w:r>
                <w:r>
                  <w:rPr>
                    <w:noProof/>
                    <w:webHidden/>
                  </w:rPr>
                  <w:fldChar w:fldCharType="begin"/>
                </w:r>
                <w:r>
                  <w:rPr>
                    <w:noProof/>
                    <w:webHidden/>
                  </w:rPr>
                  <w:instrText xml:space="preserve"> PAGEREF _Toc400545378 \h </w:instrText>
                </w:r>
                <w:r>
                  <w:rPr>
                    <w:noProof/>
                    <w:webHidden/>
                  </w:rPr>
                </w:r>
                <w:r>
                  <w:rPr>
                    <w:noProof/>
                    <w:webHidden/>
                  </w:rPr>
                  <w:fldChar w:fldCharType="separate"/>
                </w:r>
                <w:r>
                  <w:rPr>
                    <w:noProof/>
                    <w:webHidden/>
                  </w:rPr>
                  <w:t>20</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79" w:history="1">
                <w:r w:rsidRPr="008F1D2E">
                  <w:rPr>
                    <w:rStyle w:val="Hyperlink"/>
                    <w:noProof/>
                    <w:lang w:val="en-US"/>
                  </w:rPr>
                  <w:t>20. Send PM to an user( as a registered user)</w:t>
                </w:r>
                <w:r>
                  <w:rPr>
                    <w:noProof/>
                    <w:webHidden/>
                  </w:rPr>
                  <w:tab/>
                </w:r>
                <w:r>
                  <w:rPr>
                    <w:noProof/>
                    <w:webHidden/>
                  </w:rPr>
                  <w:fldChar w:fldCharType="begin"/>
                </w:r>
                <w:r>
                  <w:rPr>
                    <w:noProof/>
                    <w:webHidden/>
                  </w:rPr>
                  <w:instrText xml:space="preserve"> PAGEREF _Toc400545379 \h </w:instrText>
                </w:r>
                <w:r>
                  <w:rPr>
                    <w:noProof/>
                    <w:webHidden/>
                  </w:rPr>
                </w:r>
                <w:r>
                  <w:rPr>
                    <w:noProof/>
                    <w:webHidden/>
                  </w:rPr>
                  <w:fldChar w:fldCharType="separate"/>
                </w:r>
                <w:r>
                  <w:rPr>
                    <w:noProof/>
                    <w:webHidden/>
                  </w:rPr>
                  <w:t>20</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80" w:history="1">
                <w:r w:rsidRPr="008F1D2E">
                  <w:rPr>
                    <w:rStyle w:val="Hyperlink"/>
                    <w:noProof/>
                    <w:lang w:val="en-US"/>
                  </w:rPr>
                  <w:t>21. forgot password/ link as non-registered user</w:t>
                </w:r>
                <w:r>
                  <w:rPr>
                    <w:noProof/>
                    <w:webHidden/>
                  </w:rPr>
                  <w:tab/>
                </w:r>
                <w:r>
                  <w:rPr>
                    <w:noProof/>
                    <w:webHidden/>
                  </w:rPr>
                  <w:fldChar w:fldCharType="begin"/>
                </w:r>
                <w:r>
                  <w:rPr>
                    <w:noProof/>
                    <w:webHidden/>
                  </w:rPr>
                  <w:instrText xml:space="preserve"> PAGEREF _Toc400545380 \h </w:instrText>
                </w:r>
                <w:r>
                  <w:rPr>
                    <w:noProof/>
                    <w:webHidden/>
                  </w:rPr>
                </w:r>
                <w:r>
                  <w:rPr>
                    <w:noProof/>
                    <w:webHidden/>
                  </w:rPr>
                  <w:fldChar w:fldCharType="separate"/>
                </w:r>
                <w:r>
                  <w:rPr>
                    <w:noProof/>
                    <w:webHidden/>
                  </w:rPr>
                  <w:t>21</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81" w:history="1">
                <w:r w:rsidRPr="008F1D2E">
                  <w:rPr>
                    <w:rStyle w:val="Hyperlink"/>
                    <w:noProof/>
                    <w:lang w:val="en-US"/>
                  </w:rPr>
                  <w:t>22. forgot username/password as a-registered user</w:t>
                </w:r>
                <w:r>
                  <w:rPr>
                    <w:noProof/>
                    <w:webHidden/>
                  </w:rPr>
                  <w:tab/>
                </w:r>
                <w:r>
                  <w:rPr>
                    <w:noProof/>
                    <w:webHidden/>
                  </w:rPr>
                  <w:fldChar w:fldCharType="begin"/>
                </w:r>
                <w:r>
                  <w:rPr>
                    <w:noProof/>
                    <w:webHidden/>
                  </w:rPr>
                  <w:instrText xml:space="preserve"> PAGEREF _Toc400545381 \h </w:instrText>
                </w:r>
                <w:r>
                  <w:rPr>
                    <w:noProof/>
                    <w:webHidden/>
                  </w:rPr>
                </w:r>
                <w:r>
                  <w:rPr>
                    <w:noProof/>
                    <w:webHidden/>
                  </w:rPr>
                  <w:fldChar w:fldCharType="separate"/>
                </w:r>
                <w:r>
                  <w:rPr>
                    <w:noProof/>
                    <w:webHidden/>
                  </w:rPr>
                  <w:t>22</w:t>
                </w:r>
                <w:r>
                  <w:rPr>
                    <w:noProof/>
                    <w:webHidden/>
                  </w:rPr>
                  <w:fldChar w:fldCharType="end"/>
                </w:r>
              </w:hyperlink>
            </w:p>
            <w:p w:rsidR="00995687" w:rsidRDefault="00995687">
              <w:pPr>
                <w:pStyle w:val="TOC2"/>
                <w:tabs>
                  <w:tab w:val="right" w:leader="dot" w:pos="9062"/>
                </w:tabs>
                <w:rPr>
                  <w:rFonts w:eastAsiaTheme="minorEastAsia"/>
                  <w:noProof/>
                  <w:lang w:eastAsia="de-CH"/>
                </w:rPr>
              </w:pPr>
              <w:hyperlink w:anchor="_Toc400545382" w:history="1">
                <w:r w:rsidRPr="008F1D2E">
                  <w:rPr>
                    <w:rStyle w:val="Hyperlink"/>
                    <w:noProof/>
                    <w:lang w:val="en-US"/>
                  </w:rPr>
                  <w:t>2.2 Actor characteristics</w:t>
                </w:r>
                <w:r>
                  <w:rPr>
                    <w:noProof/>
                    <w:webHidden/>
                  </w:rPr>
                  <w:tab/>
                </w:r>
                <w:r>
                  <w:rPr>
                    <w:noProof/>
                    <w:webHidden/>
                  </w:rPr>
                  <w:fldChar w:fldCharType="begin"/>
                </w:r>
                <w:r>
                  <w:rPr>
                    <w:noProof/>
                    <w:webHidden/>
                  </w:rPr>
                  <w:instrText xml:space="preserve"> PAGEREF _Toc400545382 \h </w:instrText>
                </w:r>
                <w:r>
                  <w:rPr>
                    <w:noProof/>
                    <w:webHidden/>
                  </w:rPr>
                </w:r>
                <w:r>
                  <w:rPr>
                    <w:noProof/>
                    <w:webHidden/>
                  </w:rPr>
                  <w:fldChar w:fldCharType="separate"/>
                </w:r>
                <w:r>
                  <w:rPr>
                    <w:noProof/>
                    <w:webHidden/>
                  </w:rPr>
                  <w:t>24</w:t>
                </w:r>
                <w:r>
                  <w:rPr>
                    <w:noProof/>
                    <w:webHidden/>
                  </w:rPr>
                  <w:fldChar w:fldCharType="end"/>
                </w:r>
              </w:hyperlink>
            </w:p>
            <w:p w:rsidR="00995687" w:rsidRDefault="00995687">
              <w:pPr>
                <w:pStyle w:val="TOC1"/>
                <w:tabs>
                  <w:tab w:val="right" w:leader="dot" w:pos="9062"/>
                </w:tabs>
                <w:rPr>
                  <w:rFonts w:eastAsiaTheme="minorEastAsia"/>
                  <w:noProof/>
                  <w:lang w:eastAsia="de-CH"/>
                </w:rPr>
              </w:pPr>
              <w:hyperlink w:anchor="_Toc400545383" w:history="1">
                <w:r w:rsidRPr="008F1D2E">
                  <w:rPr>
                    <w:rStyle w:val="Hyperlink"/>
                    <w:noProof/>
                    <w:lang w:val="en-US"/>
                  </w:rPr>
                  <w:t>3. Specific requirements</w:t>
                </w:r>
                <w:r>
                  <w:rPr>
                    <w:noProof/>
                    <w:webHidden/>
                  </w:rPr>
                  <w:tab/>
                </w:r>
                <w:r>
                  <w:rPr>
                    <w:noProof/>
                    <w:webHidden/>
                  </w:rPr>
                  <w:fldChar w:fldCharType="begin"/>
                </w:r>
                <w:r>
                  <w:rPr>
                    <w:noProof/>
                    <w:webHidden/>
                  </w:rPr>
                  <w:instrText xml:space="preserve"> PAGEREF _Toc400545383 \h </w:instrText>
                </w:r>
                <w:r>
                  <w:rPr>
                    <w:noProof/>
                    <w:webHidden/>
                  </w:rPr>
                </w:r>
                <w:r>
                  <w:rPr>
                    <w:noProof/>
                    <w:webHidden/>
                  </w:rPr>
                  <w:fldChar w:fldCharType="separate"/>
                </w:r>
                <w:r>
                  <w:rPr>
                    <w:noProof/>
                    <w:webHidden/>
                  </w:rPr>
                  <w:t>24</w:t>
                </w:r>
                <w:r>
                  <w:rPr>
                    <w:noProof/>
                    <w:webHidden/>
                  </w:rPr>
                  <w:fldChar w:fldCharType="end"/>
                </w:r>
              </w:hyperlink>
            </w:p>
            <w:p w:rsidR="00995687" w:rsidRDefault="00995687">
              <w:pPr>
                <w:pStyle w:val="TOC2"/>
                <w:tabs>
                  <w:tab w:val="right" w:leader="dot" w:pos="9062"/>
                </w:tabs>
                <w:rPr>
                  <w:rFonts w:eastAsiaTheme="minorEastAsia"/>
                  <w:noProof/>
                  <w:lang w:eastAsia="de-CH"/>
                </w:rPr>
              </w:pPr>
              <w:hyperlink w:anchor="_Toc400545384" w:history="1">
                <w:r w:rsidRPr="008F1D2E">
                  <w:rPr>
                    <w:rStyle w:val="Hyperlink"/>
                    <w:noProof/>
                    <w:lang w:val="en-US"/>
                  </w:rPr>
                  <w:t>3.1 Functional requirements</w:t>
                </w:r>
                <w:r>
                  <w:rPr>
                    <w:noProof/>
                    <w:webHidden/>
                  </w:rPr>
                  <w:tab/>
                </w:r>
                <w:r>
                  <w:rPr>
                    <w:noProof/>
                    <w:webHidden/>
                  </w:rPr>
                  <w:fldChar w:fldCharType="begin"/>
                </w:r>
                <w:r>
                  <w:rPr>
                    <w:noProof/>
                    <w:webHidden/>
                  </w:rPr>
                  <w:instrText xml:space="preserve"> PAGEREF _Toc400545384 \h </w:instrText>
                </w:r>
                <w:r>
                  <w:rPr>
                    <w:noProof/>
                    <w:webHidden/>
                  </w:rPr>
                </w:r>
                <w:r>
                  <w:rPr>
                    <w:noProof/>
                    <w:webHidden/>
                  </w:rPr>
                  <w:fldChar w:fldCharType="separate"/>
                </w:r>
                <w:r>
                  <w:rPr>
                    <w:noProof/>
                    <w:webHidden/>
                  </w:rPr>
                  <w:t>24</w:t>
                </w:r>
                <w:r>
                  <w:rPr>
                    <w:noProof/>
                    <w:webHidden/>
                  </w:rPr>
                  <w:fldChar w:fldCharType="end"/>
                </w:r>
              </w:hyperlink>
            </w:p>
            <w:p w:rsidR="00995687" w:rsidRDefault="00995687">
              <w:pPr>
                <w:pStyle w:val="TOC2"/>
                <w:tabs>
                  <w:tab w:val="right" w:leader="dot" w:pos="9062"/>
                </w:tabs>
                <w:rPr>
                  <w:rFonts w:eastAsiaTheme="minorEastAsia"/>
                  <w:noProof/>
                  <w:lang w:eastAsia="de-CH"/>
                </w:rPr>
              </w:pPr>
              <w:hyperlink w:anchor="_Toc400545385" w:history="1">
                <w:r w:rsidRPr="008F1D2E">
                  <w:rPr>
                    <w:rStyle w:val="Hyperlink"/>
                    <w:noProof/>
                    <w:lang w:val="en-US"/>
                  </w:rPr>
                  <w:t>3.2 Non-functional requirements</w:t>
                </w:r>
                <w:r>
                  <w:rPr>
                    <w:noProof/>
                    <w:webHidden/>
                  </w:rPr>
                  <w:tab/>
                </w:r>
                <w:r>
                  <w:rPr>
                    <w:noProof/>
                    <w:webHidden/>
                  </w:rPr>
                  <w:fldChar w:fldCharType="begin"/>
                </w:r>
                <w:r>
                  <w:rPr>
                    <w:noProof/>
                    <w:webHidden/>
                  </w:rPr>
                  <w:instrText xml:space="preserve"> PAGEREF _Toc400545385 \h </w:instrText>
                </w:r>
                <w:r>
                  <w:rPr>
                    <w:noProof/>
                    <w:webHidden/>
                  </w:rPr>
                </w:r>
                <w:r>
                  <w:rPr>
                    <w:noProof/>
                    <w:webHidden/>
                  </w:rPr>
                  <w:fldChar w:fldCharType="separate"/>
                </w:r>
                <w:r>
                  <w:rPr>
                    <w:noProof/>
                    <w:webHidden/>
                  </w:rPr>
                  <w:t>25</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86" w:history="1">
                <w:r w:rsidRPr="008F1D2E">
                  <w:rPr>
                    <w:rStyle w:val="Hyperlink"/>
                    <w:noProof/>
                    <w:lang w:val="en-US"/>
                  </w:rPr>
                  <w:t>3.2.1 Performance</w:t>
                </w:r>
                <w:r>
                  <w:rPr>
                    <w:noProof/>
                    <w:webHidden/>
                  </w:rPr>
                  <w:tab/>
                </w:r>
                <w:r>
                  <w:rPr>
                    <w:noProof/>
                    <w:webHidden/>
                  </w:rPr>
                  <w:fldChar w:fldCharType="begin"/>
                </w:r>
                <w:r>
                  <w:rPr>
                    <w:noProof/>
                    <w:webHidden/>
                  </w:rPr>
                  <w:instrText xml:space="preserve"> PAGEREF _Toc400545386 \h </w:instrText>
                </w:r>
                <w:r>
                  <w:rPr>
                    <w:noProof/>
                    <w:webHidden/>
                  </w:rPr>
                </w:r>
                <w:r>
                  <w:rPr>
                    <w:noProof/>
                    <w:webHidden/>
                  </w:rPr>
                  <w:fldChar w:fldCharType="separate"/>
                </w:r>
                <w:r>
                  <w:rPr>
                    <w:noProof/>
                    <w:webHidden/>
                  </w:rPr>
                  <w:t>25</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87" w:history="1">
                <w:r w:rsidRPr="008F1D2E">
                  <w:rPr>
                    <w:rStyle w:val="Hyperlink"/>
                    <w:noProof/>
                    <w:lang w:val="en-US"/>
                  </w:rPr>
                  <w:t>3.2.2 Safety</w:t>
                </w:r>
                <w:r>
                  <w:rPr>
                    <w:noProof/>
                    <w:webHidden/>
                  </w:rPr>
                  <w:tab/>
                </w:r>
                <w:r>
                  <w:rPr>
                    <w:noProof/>
                    <w:webHidden/>
                  </w:rPr>
                  <w:fldChar w:fldCharType="begin"/>
                </w:r>
                <w:r>
                  <w:rPr>
                    <w:noProof/>
                    <w:webHidden/>
                  </w:rPr>
                  <w:instrText xml:space="preserve"> PAGEREF _Toc400545387 \h </w:instrText>
                </w:r>
                <w:r>
                  <w:rPr>
                    <w:noProof/>
                    <w:webHidden/>
                  </w:rPr>
                </w:r>
                <w:r>
                  <w:rPr>
                    <w:noProof/>
                    <w:webHidden/>
                  </w:rPr>
                  <w:fldChar w:fldCharType="separate"/>
                </w:r>
                <w:r>
                  <w:rPr>
                    <w:noProof/>
                    <w:webHidden/>
                  </w:rPr>
                  <w:t>25</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88" w:history="1">
                <w:r w:rsidRPr="008F1D2E">
                  <w:rPr>
                    <w:rStyle w:val="Hyperlink"/>
                    <w:noProof/>
                    <w:lang w:val="en-US"/>
                  </w:rPr>
                  <w:t>3.2.3 Reliability</w:t>
                </w:r>
                <w:r>
                  <w:rPr>
                    <w:noProof/>
                    <w:webHidden/>
                  </w:rPr>
                  <w:tab/>
                </w:r>
                <w:r>
                  <w:rPr>
                    <w:noProof/>
                    <w:webHidden/>
                  </w:rPr>
                  <w:fldChar w:fldCharType="begin"/>
                </w:r>
                <w:r>
                  <w:rPr>
                    <w:noProof/>
                    <w:webHidden/>
                  </w:rPr>
                  <w:instrText xml:space="preserve"> PAGEREF _Toc400545388 \h </w:instrText>
                </w:r>
                <w:r>
                  <w:rPr>
                    <w:noProof/>
                    <w:webHidden/>
                  </w:rPr>
                </w:r>
                <w:r>
                  <w:rPr>
                    <w:noProof/>
                    <w:webHidden/>
                  </w:rPr>
                  <w:fldChar w:fldCharType="separate"/>
                </w:r>
                <w:r>
                  <w:rPr>
                    <w:noProof/>
                    <w:webHidden/>
                  </w:rPr>
                  <w:t>26</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89" w:history="1">
                <w:r w:rsidRPr="008F1D2E">
                  <w:rPr>
                    <w:rStyle w:val="Hyperlink"/>
                    <w:noProof/>
                    <w:lang w:val="en-US"/>
                  </w:rPr>
                  <w:t>3.2.4 Software Quality Attributes</w:t>
                </w:r>
                <w:r>
                  <w:rPr>
                    <w:noProof/>
                    <w:webHidden/>
                  </w:rPr>
                  <w:tab/>
                </w:r>
                <w:r>
                  <w:rPr>
                    <w:noProof/>
                    <w:webHidden/>
                  </w:rPr>
                  <w:fldChar w:fldCharType="begin"/>
                </w:r>
                <w:r>
                  <w:rPr>
                    <w:noProof/>
                    <w:webHidden/>
                  </w:rPr>
                  <w:instrText xml:space="preserve"> PAGEREF _Toc400545389 \h </w:instrText>
                </w:r>
                <w:r>
                  <w:rPr>
                    <w:noProof/>
                    <w:webHidden/>
                  </w:rPr>
                </w:r>
                <w:r>
                  <w:rPr>
                    <w:noProof/>
                    <w:webHidden/>
                  </w:rPr>
                  <w:fldChar w:fldCharType="separate"/>
                </w:r>
                <w:r>
                  <w:rPr>
                    <w:noProof/>
                    <w:webHidden/>
                  </w:rPr>
                  <w:t>26</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90" w:history="1">
                <w:r w:rsidRPr="008F1D2E">
                  <w:rPr>
                    <w:rStyle w:val="Hyperlink"/>
                    <w:noProof/>
                    <w:lang w:val="en-US"/>
                  </w:rPr>
                  <w:t>3.2.5 Availability</w:t>
                </w:r>
                <w:r>
                  <w:rPr>
                    <w:noProof/>
                    <w:webHidden/>
                  </w:rPr>
                  <w:tab/>
                </w:r>
                <w:r>
                  <w:rPr>
                    <w:noProof/>
                    <w:webHidden/>
                  </w:rPr>
                  <w:fldChar w:fldCharType="begin"/>
                </w:r>
                <w:r>
                  <w:rPr>
                    <w:noProof/>
                    <w:webHidden/>
                  </w:rPr>
                  <w:instrText xml:space="preserve"> PAGEREF _Toc400545390 \h </w:instrText>
                </w:r>
                <w:r>
                  <w:rPr>
                    <w:noProof/>
                    <w:webHidden/>
                  </w:rPr>
                </w:r>
                <w:r>
                  <w:rPr>
                    <w:noProof/>
                    <w:webHidden/>
                  </w:rPr>
                  <w:fldChar w:fldCharType="separate"/>
                </w:r>
                <w:r>
                  <w:rPr>
                    <w:noProof/>
                    <w:webHidden/>
                  </w:rPr>
                  <w:t>26</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91" w:history="1">
                <w:r w:rsidRPr="008F1D2E">
                  <w:rPr>
                    <w:rStyle w:val="Hyperlink"/>
                    <w:noProof/>
                    <w:lang w:val="en-US"/>
                  </w:rPr>
                  <w:t>3.2.6 Security</w:t>
                </w:r>
                <w:r>
                  <w:rPr>
                    <w:noProof/>
                    <w:webHidden/>
                  </w:rPr>
                  <w:tab/>
                </w:r>
                <w:r>
                  <w:rPr>
                    <w:noProof/>
                    <w:webHidden/>
                  </w:rPr>
                  <w:fldChar w:fldCharType="begin"/>
                </w:r>
                <w:r>
                  <w:rPr>
                    <w:noProof/>
                    <w:webHidden/>
                  </w:rPr>
                  <w:instrText xml:space="preserve"> PAGEREF _Toc400545391 \h </w:instrText>
                </w:r>
                <w:r>
                  <w:rPr>
                    <w:noProof/>
                    <w:webHidden/>
                  </w:rPr>
                </w:r>
                <w:r>
                  <w:rPr>
                    <w:noProof/>
                    <w:webHidden/>
                  </w:rPr>
                  <w:fldChar w:fldCharType="separate"/>
                </w:r>
                <w:r>
                  <w:rPr>
                    <w:noProof/>
                    <w:webHidden/>
                  </w:rPr>
                  <w:t>26</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92" w:history="1">
                <w:r w:rsidRPr="008F1D2E">
                  <w:rPr>
                    <w:rStyle w:val="Hyperlink"/>
                    <w:noProof/>
                    <w:lang w:val="en-US"/>
                  </w:rPr>
                  <w:t>3.2.7 Usability</w:t>
                </w:r>
                <w:r>
                  <w:rPr>
                    <w:noProof/>
                    <w:webHidden/>
                  </w:rPr>
                  <w:tab/>
                </w:r>
                <w:r>
                  <w:rPr>
                    <w:noProof/>
                    <w:webHidden/>
                  </w:rPr>
                  <w:fldChar w:fldCharType="begin"/>
                </w:r>
                <w:r>
                  <w:rPr>
                    <w:noProof/>
                    <w:webHidden/>
                  </w:rPr>
                  <w:instrText xml:space="preserve"> PAGEREF _Toc400545392 \h </w:instrText>
                </w:r>
                <w:r>
                  <w:rPr>
                    <w:noProof/>
                    <w:webHidden/>
                  </w:rPr>
                </w:r>
                <w:r>
                  <w:rPr>
                    <w:noProof/>
                    <w:webHidden/>
                  </w:rPr>
                  <w:fldChar w:fldCharType="separate"/>
                </w:r>
                <w:r>
                  <w:rPr>
                    <w:noProof/>
                    <w:webHidden/>
                  </w:rPr>
                  <w:t>26</w:t>
                </w:r>
                <w:r>
                  <w:rPr>
                    <w:noProof/>
                    <w:webHidden/>
                  </w:rPr>
                  <w:fldChar w:fldCharType="end"/>
                </w:r>
              </w:hyperlink>
            </w:p>
            <w:p w:rsidR="00995687" w:rsidRDefault="00995687">
              <w:pPr>
                <w:pStyle w:val="TOC3"/>
                <w:tabs>
                  <w:tab w:val="right" w:leader="dot" w:pos="9062"/>
                </w:tabs>
                <w:rPr>
                  <w:rFonts w:eastAsiaTheme="minorEastAsia"/>
                  <w:noProof/>
                  <w:lang w:eastAsia="de-CH"/>
                </w:rPr>
              </w:pPr>
              <w:hyperlink w:anchor="_Toc400545393" w:history="1">
                <w:r w:rsidRPr="008F1D2E">
                  <w:rPr>
                    <w:rStyle w:val="Hyperlink"/>
                    <w:noProof/>
                    <w:lang w:val="en-US"/>
                  </w:rPr>
                  <w:t>3.2.8. Logical Structure of the Data</w:t>
                </w:r>
                <w:r>
                  <w:rPr>
                    <w:noProof/>
                    <w:webHidden/>
                  </w:rPr>
                  <w:tab/>
                </w:r>
                <w:r>
                  <w:rPr>
                    <w:noProof/>
                    <w:webHidden/>
                  </w:rPr>
                  <w:fldChar w:fldCharType="begin"/>
                </w:r>
                <w:r>
                  <w:rPr>
                    <w:noProof/>
                    <w:webHidden/>
                  </w:rPr>
                  <w:instrText xml:space="preserve"> PAGEREF _Toc400545393 \h </w:instrText>
                </w:r>
                <w:r>
                  <w:rPr>
                    <w:noProof/>
                    <w:webHidden/>
                  </w:rPr>
                </w:r>
                <w:r>
                  <w:rPr>
                    <w:noProof/>
                    <w:webHidden/>
                  </w:rPr>
                  <w:fldChar w:fldCharType="separate"/>
                </w:r>
                <w:r>
                  <w:rPr>
                    <w:noProof/>
                    <w:webHidden/>
                  </w:rPr>
                  <w:t>26</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94" w:history="1">
                <w:r w:rsidRPr="008F1D2E">
                  <w:rPr>
                    <w:rStyle w:val="Hyperlink"/>
                    <w:noProof/>
                  </w:rPr>
                  <w:t>3.2.8.1 Ad Entity</w:t>
                </w:r>
                <w:r>
                  <w:rPr>
                    <w:noProof/>
                    <w:webHidden/>
                  </w:rPr>
                  <w:tab/>
                </w:r>
                <w:r>
                  <w:rPr>
                    <w:noProof/>
                    <w:webHidden/>
                  </w:rPr>
                  <w:fldChar w:fldCharType="begin"/>
                </w:r>
                <w:r>
                  <w:rPr>
                    <w:noProof/>
                    <w:webHidden/>
                  </w:rPr>
                  <w:instrText xml:space="preserve"> PAGEREF _Toc400545394 \h </w:instrText>
                </w:r>
                <w:r>
                  <w:rPr>
                    <w:noProof/>
                    <w:webHidden/>
                  </w:rPr>
                </w:r>
                <w:r>
                  <w:rPr>
                    <w:noProof/>
                    <w:webHidden/>
                  </w:rPr>
                  <w:fldChar w:fldCharType="separate"/>
                </w:r>
                <w:r>
                  <w:rPr>
                    <w:noProof/>
                    <w:webHidden/>
                  </w:rPr>
                  <w:t>26</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95" w:history="1">
                <w:r w:rsidRPr="008F1D2E">
                  <w:rPr>
                    <w:rStyle w:val="Hyperlink"/>
                    <w:noProof/>
                  </w:rPr>
                  <w:t>3.2.8.2 User Entity</w:t>
                </w:r>
                <w:r>
                  <w:rPr>
                    <w:noProof/>
                    <w:webHidden/>
                  </w:rPr>
                  <w:tab/>
                </w:r>
                <w:r>
                  <w:rPr>
                    <w:noProof/>
                    <w:webHidden/>
                  </w:rPr>
                  <w:fldChar w:fldCharType="begin"/>
                </w:r>
                <w:r>
                  <w:rPr>
                    <w:noProof/>
                    <w:webHidden/>
                  </w:rPr>
                  <w:instrText xml:space="preserve"> PAGEREF _Toc400545395 \h </w:instrText>
                </w:r>
                <w:r>
                  <w:rPr>
                    <w:noProof/>
                    <w:webHidden/>
                  </w:rPr>
                </w:r>
                <w:r>
                  <w:rPr>
                    <w:noProof/>
                    <w:webHidden/>
                  </w:rPr>
                  <w:fldChar w:fldCharType="separate"/>
                </w:r>
                <w:r>
                  <w:rPr>
                    <w:noProof/>
                    <w:webHidden/>
                  </w:rPr>
                  <w:t>27</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96" w:history="1">
                <w:r w:rsidRPr="008F1D2E">
                  <w:rPr>
                    <w:rStyle w:val="Hyperlink"/>
                    <w:noProof/>
                    <w:lang w:val="en-US"/>
                  </w:rPr>
                  <w:t>3.2.8.3 FlatAttribute</w:t>
                </w:r>
                <w:r>
                  <w:rPr>
                    <w:noProof/>
                    <w:webHidden/>
                  </w:rPr>
                  <w:tab/>
                </w:r>
                <w:r>
                  <w:rPr>
                    <w:noProof/>
                    <w:webHidden/>
                  </w:rPr>
                  <w:fldChar w:fldCharType="begin"/>
                </w:r>
                <w:r>
                  <w:rPr>
                    <w:noProof/>
                    <w:webHidden/>
                  </w:rPr>
                  <w:instrText xml:space="preserve"> PAGEREF _Toc400545396 \h </w:instrText>
                </w:r>
                <w:r>
                  <w:rPr>
                    <w:noProof/>
                    <w:webHidden/>
                  </w:rPr>
                </w:r>
                <w:r>
                  <w:rPr>
                    <w:noProof/>
                    <w:webHidden/>
                  </w:rPr>
                  <w:fldChar w:fldCharType="separate"/>
                </w:r>
                <w:r>
                  <w:rPr>
                    <w:noProof/>
                    <w:webHidden/>
                  </w:rPr>
                  <w:t>27</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97" w:history="1">
                <w:r w:rsidRPr="008F1D2E">
                  <w:rPr>
                    <w:rStyle w:val="Hyperlink"/>
                    <w:noProof/>
                  </w:rPr>
                  <w:t>3.2.8.4 Person Attribute</w:t>
                </w:r>
                <w:r>
                  <w:rPr>
                    <w:noProof/>
                    <w:webHidden/>
                  </w:rPr>
                  <w:tab/>
                </w:r>
                <w:r>
                  <w:rPr>
                    <w:noProof/>
                    <w:webHidden/>
                  </w:rPr>
                  <w:fldChar w:fldCharType="begin"/>
                </w:r>
                <w:r>
                  <w:rPr>
                    <w:noProof/>
                    <w:webHidden/>
                  </w:rPr>
                  <w:instrText xml:space="preserve"> PAGEREF _Toc400545397 \h </w:instrText>
                </w:r>
                <w:r>
                  <w:rPr>
                    <w:noProof/>
                    <w:webHidden/>
                  </w:rPr>
                </w:r>
                <w:r>
                  <w:rPr>
                    <w:noProof/>
                    <w:webHidden/>
                  </w:rPr>
                  <w:fldChar w:fldCharType="separate"/>
                </w:r>
                <w:r>
                  <w:rPr>
                    <w:noProof/>
                    <w:webHidden/>
                  </w:rPr>
                  <w:t>28</w:t>
                </w:r>
                <w:r>
                  <w:rPr>
                    <w:noProof/>
                    <w:webHidden/>
                  </w:rPr>
                  <w:fldChar w:fldCharType="end"/>
                </w:r>
              </w:hyperlink>
            </w:p>
            <w:p w:rsidR="00995687" w:rsidRDefault="00995687">
              <w:pPr>
                <w:pStyle w:val="TOC4"/>
                <w:tabs>
                  <w:tab w:val="right" w:leader="dot" w:pos="9062"/>
                </w:tabs>
                <w:rPr>
                  <w:rFonts w:eastAsiaTheme="minorEastAsia"/>
                  <w:noProof/>
                  <w:lang w:eastAsia="de-CH"/>
                </w:rPr>
              </w:pPr>
              <w:hyperlink w:anchor="_Toc400545398" w:history="1">
                <w:r w:rsidRPr="008F1D2E">
                  <w:rPr>
                    <w:rStyle w:val="Hyperlink"/>
                    <w:noProof/>
                    <w:lang w:val="en-US"/>
                  </w:rPr>
                  <w:t>3.2.8.5 TextObj</w:t>
                </w:r>
                <w:r>
                  <w:rPr>
                    <w:noProof/>
                    <w:webHidden/>
                  </w:rPr>
                  <w:tab/>
                </w:r>
                <w:r>
                  <w:rPr>
                    <w:noProof/>
                    <w:webHidden/>
                  </w:rPr>
                  <w:fldChar w:fldCharType="begin"/>
                </w:r>
                <w:r>
                  <w:rPr>
                    <w:noProof/>
                    <w:webHidden/>
                  </w:rPr>
                  <w:instrText xml:space="preserve"> PAGEREF _Toc400545398 \h </w:instrText>
                </w:r>
                <w:r>
                  <w:rPr>
                    <w:noProof/>
                    <w:webHidden/>
                  </w:rPr>
                </w:r>
                <w:r>
                  <w:rPr>
                    <w:noProof/>
                    <w:webHidden/>
                  </w:rPr>
                  <w:fldChar w:fldCharType="separate"/>
                </w:r>
                <w:r>
                  <w:rPr>
                    <w:noProof/>
                    <w:webHidden/>
                  </w:rPr>
                  <w:t>28</w:t>
                </w:r>
                <w:r>
                  <w:rPr>
                    <w:noProof/>
                    <w:webHidden/>
                  </w:rPr>
                  <w:fldChar w:fldCharType="end"/>
                </w:r>
              </w:hyperlink>
            </w:p>
            <w:p w:rsidR="00222F05" w:rsidRDefault="005F0187">
              <w:r>
                <w:fldChar w:fldCharType="end"/>
              </w:r>
            </w:p>
          </w:sdtContent>
        </w:sdt>
        <w:p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rsidR="002D085B" w:rsidRDefault="002D085B">
          <w:pPr>
            <w:rPr>
              <w:rFonts w:ascii="Times New Roman" w:hAnsi="Times New Roman" w:cs="Times New Roman"/>
              <w:lang w:val="fr-CH"/>
            </w:rPr>
          </w:pPr>
        </w:p>
        <w:p w:rsidR="002D085B" w:rsidRPr="002D085B" w:rsidRDefault="002D085B" w:rsidP="002D085B">
          <w:pPr>
            <w:pStyle w:val="Heading1"/>
            <w:rPr>
              <w:lang w:val="en-US"/>
            </w:rPr>
          </w:pPr>
          <w:bookmarkStart w:id="0" w:name="_Toc400545346"/>
          <w:r w:rsidRPr="002D085B">
            <w:rPr>
              <w:lang w:val="en-US"/>
            </w:rPr>
            <w:t xml:space="preserve">I. </w:t>
          </w:r>
          <w:r w:rsidR="00D152E3">
            <w:rPr>
              <w:lang w:val="en-US"/>
            </w:rPr>
            <w:t>Revision History</w:t>
          </w:r>
          <w:bookmarkEnd w:id="0"/>
        </w:p>
        <w:p w:rsidR="002D085B" w:rsidRPr="002D085B" w:rsidRDefault="002D085B" w:rsidP="002D085B">
          <w:pPr>
            <w:rPr>
              <w:rFonts w:ascii="Times New Roman" w:hAnsi="Times New Roman" w:cs="Times New Roman"/>
              <w:lang w:val="en-US"/>
            </w:rPr>
          </w:pPr>
        </w:p>
        <w:p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rsidTr="002D085B">
            <w:trPr>
              <w:tblHeader/>
            </w:trPr>
            <w:tc>
              <w:tcPr>
                <w:tcW w:w="1353" w:type="dxa"/>
                <w:shd w:val="pct20" w:color="auto" w:fill="auto"/>
              </w:tcPr>
              <w:p w:rsidR="002D085B" w:rsidRDefault="002D085B" w:rsidP="002D085B">
                <w:pPr>
                  <w:jc w:val="both"/>
                  <w:rPr>
                    <w:rFonts w:cs="Arial"/>
                    <w:b/>
                  </w:rPr>
                </w:pPr>
                <w:r>
                  <w:rPr>
                    <w:rFonts w:cs="Arial"/>
                    <w:b/>
                  </w:rPr>
                  <w:t>Version</w:t>
                </w:r>
              </w:p>
            </w:tc>
            <w:tc>
              <w:tcPr>
                <w:tcW w:w="1334" w:type="dxa"/>
                <w:shd w:val="pct20" w:color="auto" w:fill="auto"/>
              </w:tcPr>
              <w:p w:rsidR="002D085B" w:rsidRDefault="002D085B" w:rsidP="002D085B">
                <w:pPr>
                  <w:jc w:val="both"/>
                  <w:rPr>
                    <w:rFonts w:cs="Arial"/>
                    <w:b/>
                  </w:rPr>
                </w:pPr>
                <w:r>
                  <w:rPr>
                    <w:rFonts w:cs="Arial"/>
                    <w:b/>
                  </w:rPr>
                  <w:t>Date</w:t>
                </w:r>
              </w:p>
            </w:tc>
            <w:tc>
              <w:tcPr>
                <w:tcW w:w="7213" w:type="dxa"/>
                <w:shd w:val="pct20" w:color="auto" w:fill="auto"/>
              </w:tcPr>
              <w:p w:rsidR="002D085B" w:rsidRDefault="002D085B" w:rsidP="002D085B">
                <w:pPr>
                  <w:jc w:val="both"/>
                  <w:rPr>
                    <w:rFonts w:cs="Arial"/>
                    <w:b/>
                  </w:rPr>
                </w:pPr>
                <w:r>
                  <w:rPr>
                    <w:rFonts w:cs="Arial"/>
                    <w:b/>
                  </w:rPr>
                  <w:t>Revision Description</w:t>
                </w:r>
              </w:p>
            </w:tc>
          </w:tr>
          <w:tr w:rsidR="002D085B" w:rsidTr="002D085B">
            <w:tc>
              <w:tcPr>
                <w:tcW w:w="1353" w:type="dxa"/>
              </w:tcPr>
              <w:p w:rsidR="002D085B" w:rsidRDefault="002D085B" w:rsidP="002D085B">
                <w:pPr>
                  <w:jc w:val="both"/>
                  <w:rPr>
                    <w:rFonts w:cs="Arial"/>
                  </w:rPr>
                </w:pPr>
                <w:r>
                  <w:rPr>
                    <w:rFonts w:cs="Arial"/>
                  </w:rPr>
                  <w:t>.01</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.02</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1.0</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bl>
        <w:p w:rsidR="002D085B" w:rsidRPr="004A7EEA" w:rsidRDefault="002D085B" w:rsidP="002D085B"/>
        <w:p w:rsidR="002D085B" w:rsidRDefault="002D085B" w:rsidP="002D085B">
          <w:pPr>
            <w:pStyle w:val="Bodytext"/>
            <w:tabs>
              <w:tab w:val="right" w:leader="underscore" w:pos="7920"/>
            </w:tabs>
            <w:spacing w:after="360"/>
            <w:ind w:left="0"/>
          </w:pPr>
        </w:p>
        <w:p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rsidR="002D085B" w:rsidRDefault="002D085B" w:rsidP="002D085B">
          <w:pPr>
            <w:rPr>
              <w:rFonts w:ascii="Times New Roman" w:hAnsi="Times New Roman" w:cs="Times New Roman"/>
              <w:lang w:val="fr-CH"/>
            </w:rPr>
          </w:pPr>
        </w:p>
        <w:p w:rsidR="00F6690D" w:rsidRDefault="007A6B17" w:rsidP="00F6690D">
          <w:pPr>
            <w:rPr>
              <w:rFonts w:ascii="Times New Roman" w:hAnsi="Times New Roman" w:cs="Times New Roman"/>
              <w:lang w:val="fr-CH"/>
            </w:rPr>
          </w:pPr>
        </w:p>
      </w:sdtContent>
    </w:sdt>
    <w:p w:rsidR="00953815" w:rsidRPr="003E6CDC" w:rsidRDefault="00A76284" w:rsidP="00126BFF">
      <w:pPr>
        <w:pStyle w:val="Heading1"/>
        <w:spacing w:line="360" w:lineRule="auto"/>
        <w:rPr>
          <w:rFonts w:ascii="Times New Roman" w:hAnsi="Times New Roman" w:cs="Times New Roman"/>
          <w:lang w:val="en-US"/>
        </w:rPr>
      </w:pPr>
      <w:bookmarkStart w:id="1" w:name="_Toc400545347"/>
      <w:r w:rsidRPr="003E6CDC">
        <w:rPr>
          <w:rFonts w:ascii="Times New Roman" w:hAnsi="Times New Roman" w:cs="Times New Roman"/>
          <w:lang w:val="en-US"/>
        </w:rPr>
        <w:t>1. Introduction</w:t>
      </w:r>
      <w:bookmarkEnd w:id="1"/>
    </w:p>
    <w:p w:rsidR="00B00019" w:rsidRPr="003E6CDC" w:rsidRDefault="00B00019" w:rsidP="00126BFF">
      <w:pPr>
        <w:pStyle w:val="Heading2"/>
        <w:spacing w:line="360" w:lineRule="auto"/>
        <w:rPr>
          <w:rFonts w:ascii="Times New Roman" w:hAnsi="Times New Roman" w:cs="Times New Roman"/>
          <w:lang w:val="en-US"/>
        </w:rPr>
      </w:pPr>
      <w:bookmarkStart w:id="2" w:name="_Toc400545348"/>
      <w:r w:rsidRPr="003E6CDC">
        <w:rPr>
          <w:rFonts w:ascii="Times New Roman" w:hAnsi="Times New Roman" w:cs="Times New Roman"/>
          <w:lang w:val="en-US"/>
        </w:rPr>
        <w:t>1.2 Stakeholders</w:t>
      </w:r>
      <w:bookmarkEnd w:id="2"/>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For team two especially:  Andrea Caracciolo</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Ese- 2014 Staff</w:t>
      </w:r>
    </w:p>
    <w:p w:rsidR="003C2F34" w:rsidRPr="003E6CDC" w:rsidRDefault="003C2F34" w:rsidP="003C2F34">
      <w:pPr>
        <w:pStyle w:val="Heading2"/>
        <w:spacing w:line="360" w:lineRule="auto"/>
        <w:rPr>
          <w:rFonts w:ascii="Times New Roman" w:hAnsi="Times New Roman" w:cs="Times New Roman"/>
          <w:lang w:val="en-US"/>
        </w:rPr>
      </w:pPr>
      <w:bookmarkStart w:id="3" w:name="_Toc400545349"/>
      <w:r w:rsidRPr="003E6CDC">
        <w:rPr>
          <w:rFonts w:ascii="Times New Roman" w:hAnsi="Times New Roman" w:cs="Times New Roman"/>
          <w:lang w:val="en-US"/>
        </w:rPr>
        <w:t>1.1. Purpose</w:t>
      </w:r>
      <w:bookmarkEnd w:id="3"/>
    </w:p>
    <w:p w:rsidR="00FE604D" w:rsidRDefault="00FE604D" w:rsidP="00FE604D">
      <w:pPr>
        <w:rPr>
          <w:lang w:val="en-US"/>
        </w:rPr>
      </w:pPr>
      <w:bookmarkStart w:id="4" w:name="_Toc400545350"/>
      <w:r>
        <w:rPr>
          <w:lang w:val="en-US"/>
        </w:rPr>
        <w:t>The purpose of this project is to create a website, where users can search for rooms/ roommates, which is an improvement of  existing room/roommate websites.</w:t>
      </w:r>
    </w:p>
    <w:p w:rsidR="003E6CDC" w:rsidRPr="003E6CDC" w:rsidRDefault="003E6CDC" w:rsidP="00126BFF">
      <w:pPr>
        <w:pStyle w:val="Heading2"/>
        <w:spacing w:line="360" w:lineRule="auto"/>
        <w:rPr>
          <w:rFonts w:ascii="Times New Roman" w:hAnsi="Times New Roman" w:cs="Times New Roman"/>
          <w:lang w:val="en-US"/>
        </w:rPr>
      </w:pPr>
      <w:r w:rsidRPr="003E6CDC">
        <w:rPr>
          <w:rFonts w:ascii="Times New Roman" w:hAnsi="Times New Roman" w:cs="Times New Roman"/>
          <w:lang w:val="en-US"/>
        </w:rPr>
        <w:t>1.3 Definitions</w:t>
      </w:r>
      <w:bookmarkEnd w:id="4"/>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bookmarkStart w:id="5" w:name="_Toc400545351"/>
      <w:r w:rsidRPr="003E6CDC">
        <w:rPr>
          <w:rFonts w:ascii="Times New Roman" w:hAnsi="Times New Roman" w:cs="Times New Roman"/>
          <w:lang w:val="en-US"/>
        </w:rPr>
        <w:t>1.4 System overview</w:t>
      </w:r>
      <w:bookmarkEnd w:id="5"/>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rsidR="00126BFF" w:rsidRDefault="00126BFF" w:rsidP="00126BFF">
      <w:pPr>
        <w:pStyle w:val="Heading2"/>
        <w:spacing w:line="360" w:lineRule="auto"/>
        <w:rPr>
          <w:lang w:val="en-US"/>
        </w:rPr>
      </w:pPr>
      <w:bookmarkStart w:id="6" w:name="_Toc400545352"/>
      <w:r>
        <w:rPr>
          <w:lang w:val="en-US"/>
        </w:rPr>
        <w:t>1.5 References</w:t>
      </w:r>
      <w:bookmarkEnd w:id="6"/>
      <w:r>
        <w:rPr>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rsidR="00126BFF" w:rsidRPr="00126BFF" w:rsidRDefault="007A6B17"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rsidR="00126BFF" w:rsidRPr="00126BFF" w:rsidRDefault="007A6B17"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rsidR="00126BFF" w:rsidRPr="00126BFF" w:rsidRDefault="007A6B17"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7A6B17"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rsidR="00126BFF" w:rsidRPr="00126BFF" w:rsidRDefault="007A6B17"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7A6B17"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Pr="00934D3C" w:rsidRDefault="00126BFF" w:rsidP="00126BFF">
      <w:pPr>
        <w:pStyle w:val="Heading1"/>
        <w:rPr>
          <w:lang w:val="en-US"/>
        </w:rPr>
      </w:pPr>
      <w:bookmarkStart w:id="7" w:name="_Toc400545353"/>
      <w:r w:rsidRPr="00934D3C">
        <w:rPr>
          <w:lang w:val="en-US"/>
        </w:rPr>
        <w:t>2. Overall description</w:t>
      </w:r>
      <w:bookmarkEnd w:id="7"/>
    </w:p>
    <w:p w:rsidR="00126BFF" w:rsidRPr="00934D3C" w:rsidRDefault="00126BFF" w:rsidP="007752F5">
      <w:pPr>
        <w:pStyle w:val="Heading2"/>
        <w:rPr>
          <w:lang w:val="en-US"/>
        </w:rPr>
      </w:pPr>
      <w:bookmarkStart w:id="8" w:name="_Toc400545354"/>
      <w:r w:rsidRPr="00934D3C">
        <w:rPr>
          <w:lang w:val="en-US"/>
        </w:rPr>
        <w:t>2.1 Use Cases</w:t>
      </w:r>
      <w:bookmarkEnd w:id="8"/>
    </w:p>
    <w:p w:rsidR="00112707" w:rsidRPr="00112707" w:rsidRDefault="00112707" w:rsidP="00112707">
      <w:pPr>
        <w:pStyle w:val="Heading3"/>
        <w:rPr>
          <w:lang w:val="en-US"/>
        </w:rPr>
      </w:pPr>
      <w:bookmarkStart w:id="9" w:name="_Toc400545355"/>
      <w:r w:rsidRPr="00112707">
        <w:rPr>
          <w:lang w:val="en-US"/>
        </w:rPr>
        <w:t>2.1.1 Overview Diagram</w:t>
      </w:r>
      <w:bookmarkEnd w:id="9"/>
    </w:p>
    <w:p w:rsidR="00112707" w:rsidRPr="00C86C3C" w:rsidRDefault="00112707" w:rsidP="00112707">
      <w:pPr>
        <w:pStyle w:val="Hints"/>
        <w:rPr>
          <w:rFonts w:cs="Arial"/>
          <w:color w:val="A6A6A6"/>
        </w:rPr>
      </w:pPr>
      <w:r>
        <w:rPr>
          <w:rFonts w:cs="Arial"/>
          <w:color w:val="A6A6A6"/>
        </w:rPr>
        <w:t>We recommend using the following authoring tool: www.draw.io</w:t>
      </w:r>
    </w:p>
    <w:p w:rsidR="00112707" w:rsidRPr="00112707" w:rsidRDefault="00112707" w:rsidP="00112707">
      <w:pPr>
        <w:rPr>
          <w:lang w:val="en-US"/>
        </w:rPr>
      </w:pPr>
    </w:p>
    <w:p w:rsidR="00112707" w:rsidRPr="00112707" w:rsidRDefault="00112707" w:rsidP="00112707">
      <w:pPr>
        <w:rPr>
          <w:lang w:val="en-US"/>
        </w:rPr>
      </w:pPr>
    </w:p>
    <w:p w:rsidR="00112707" w:rsidRDefault="00112707" w:rsidP="00112707">
      <w:pPr>
        <w:jc w:val="center"/>
        <w:rPr>
          <w:b/>
          <w:i/>
        </w:rPr>
      </w:pPr>
      <w:r w:rsidRPr="006B0546">
        <w:rPr>
          <w:b/>
          <w:i/>
        </w:rPr>
        <w:t>EXAMPLE</w:t>
      </w:r>
    </w:p>
    <w:p w:rsidR="00112707" w:rsidRPr="00974D18" w:rsidRDefault="00112707" w:rsidP="00112707">
      <w:pPr>
        <w:jc w:val="center"/>
        <w:rPr>
          <w:b/>
          <w:i/>
        </w:rPr>
      </w:pPr>
    </w:p>
    <w:p w:rsidR="00112707" w:rsidRPr="00974D18" w:rsidRDefault="00112707" w:rsidP="00112707"/>
    <w:p w:rsidR="00112707" w:rsidRDefault="00112707" w:rsidP="00112707">
      <w:r>
        <w:rPr>
          <w:noProof/>
          <w:lang w:eastAsia="de-CH"/>
        </w:rPr>
        <w:lastRenderedPageBreak/>
        <w:drawing>
          <wp:inline distT="0" distB="0" distL="0" distR="0" wp14:anchorId="31A05C47" wp14:editId="7000DB3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Pr="004C748A" w:rsidRDefault="00112707" w:rsidP="00112707"/>
    <w:p w:rsidR="00112707" w:rsidRDefault="00D8501C" w:rsidP="00112707">
      <w:pPr>
        <w:pStyle w:val="Heading3"/>
        <w:rPr>
          <w:rFonts w:ascii="Times New Roman" w:hAnsi="Times New Roman" w:cs="Times New Roman"/>
          <w:sz w:val="24"/>
          <w:szCs w:val="24"/>
          <w:lang w:val="en-US"/>
        </w:rPr>
      </w:pPr>
      <w:bookmarkStart w:id="10" w:name="_Toc400545356"/>
      <w:r>
        <w:rPr>
          <w:rFonts w:ascii="Times New Roman" w:hAnsi="Times New Roman" w:cs="Times New Roman"/>
          <w:sz w:val="24"/>
          <w:szCs w:val="24"/>
          <w:lang w:val="en-US"/>
        </w:rPr>
        <w:lastRenderedPageBreak/>
        <w:t>2.1.2</w:t>
      </w:r>
      <w:r w:rsidR="00112707" w:rsidRPr="00934D3C">
        <w:rPr>
          <w:rFonts w:ascii="Times New Roman" w:hAnsi="Times New Roman" w:cs="Times New Roman"/>
          <w:sz w:val="24"/>
          <w:szCs w:val="24"/>
          <w:lang w:val="en-US"/>
        </w:rPr>
        <w:t xml:space="preserve"> </w:t>
      </w:r>
      <w:r>
        <w:rPr>
          <w:rFonts w:ascii="Times New Roman" w:hAnsi="Times New Roman" w:cs="Times New Roman"/>
          <w:sz w:val="24"/>
          <w:szCs w:val="24"/>
          <w:lang w:val="en-US"/>
        </w:rPr>
        <w:t>Advertiser use cases</w:t>
      </w:r>
      <w:bookmarkEnd w:id="10"/>
    </w:p>
    <w:p w:rsidR="00307205" w:rsidRDefault="004F1CC3" w:rsidP="00307205">
      <w:pPr>
        <w:pStyle w:val="Heading4"/>
        <w:rPr>
          <w:lang w:val="en-US"/>
        </w:rPr>
      </w:pPr>
      <w:bookmarkStart w:id="11" w:name="_Toc400545357"/>
      <w:r>
        <w:rPr>
          <w:lang w:val="en-US"/>
        </w:rPr>
        <w:t>0</w:t>
      </w:r>
      <w:r w:rsidR="00307205" w:rsidRPr="009046E2">
        <w:rPr>
          <w:lang w:val="en-US"/>
        </w:rPr>
        <w:t>. put up an ad without registering</w:t>
      </w:r>
      <w:bookmarkEnd w:id="11"/>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quickly put up an ad without having to go through the process of registering an account.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“put up ad” button on the website, and filling out the required form.</w:t>
      </w:r>
    </w:p>
    <w:p w:rsidR="00307205" w:rsidRPr="00F62B9F" w:rsidRDefault="00307205" w:rsidP="00307205">
      <w:pPr>
        <w:pStyle w:val="Heading5"/>
        <w:ind w:left="709"/>
        <w:rPr>
          <w:b/>
          <w:lang w:val="en-US"/>
        </w:rPr>
      </w:pPr>
      <w:r w:rsidRPr="00F62B9F">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2. The user is willing to give his correct name and first name, and flat address. For contact purposes.</w:t>
      </w:r>
      <w:r>
        <w:rPr>
          <w:lang w:val="en-US"/>
        </w:rPr>
        <w:br/>
      </w:r>
      <w:r>
        <w:rPr>
          <w:lang w:val="en-US"/>
        </w:rPr>
        <w:tab/>
        <w:t>3. The user is willing to share information about the apartment in question.</w:t>
      </w:r>
    </w:p>
    <w:p w:rsidR="00307205" w:rsidRPr="00F62B9F" w:rsidRDefault="00307205" w:rsidP="00307205">
      <w:pPr>
        <w:pStyle w:val="Heading5"/>
        <w:ind w:left="709"/>
        <w:rPr>
          <w:b/>
          <w:lang w:val="en-US"/>
        </w:rPr>
      </w:pPr>
      <w:r w:rsidRPr="00F62B9F">
        <w:rPr>
          <w:b/>
          <w:lang w:val="en-US"/>
        </w:rPr>
        <w:t>0.5 Post-conditions</w:t>
      </w:r>
    </w:p>
    <w:p w:rsidR="00307205" w:rsidRPr="009046E2" w:rsidRDefault="00307205" w:rsidP="00307205">
      <w:pPr>
        <w:rPr>
          <w:lang w:val="en-US"/>
        </w:rPr>
      </w:pPr>
      <w:r w:rsidRPr="00F62B9F">
        <w:rPr>
          <w:lang w:val="en-US"/>
        </w:rPr>
        <w:tab/>
      </w:r>
      <w:r w:rsidRPr="009046E2">
        <w:rPr>
          <w:lang w:val="en-US"/>
        </w:rPr>
        <w:t xml:space="preserve">1. The user receives the confirmation of the </w:t>
      </w:r>
      <w:r>
        <w:rPr>
          <w:lang w:val="en-US"/>
        </w:rPr>
        <w:t>ad in an email, and with it a link to edit the ad.</w:t>
      </w:r>
      <w:r>
        <w:rPr>
          <w:lang w:val="en-US"/>
        </w:rPr>
        <w:br/>
      </w:r>
      <w:r>
        <w:rPr>
          <w:lang w:val="en-US"/>
        </w:rPr>
        <w:tab/>
        <w:t>2. The ad placer gets notified if someone is interested in the ad.</w:t>
      </w:r>
    </w:p>
    <w:p w:rsidR="00307205" w:rsidRPr="00F62B9F" w:rsidRDefault="00307205" w:rsidP="00307205">
      <w:pPr>
        <w:pStyle w:val="Heading5"/>
        <w:ind w:left="709"/>
        <w:rPr>
          <w:b/>
          <w:lang w:val="en-US"/>
        </w:rPr>
      </w:pPr>
      <w:r w:rsidRPr="00F62B9F">
        <w:rPr>
          <w:b/>
          <w:lang w:val="en-US"/>
        </w:rPr>
        <w:t>0.6 Main Scenario</w:t>
      </w:r>
    </w:p>
    <w:p w:rsidR="00307205" w:rsidRPr="009046E2" w:rsidRDefault="00307205" w:rsidP="00307205">
      <w:pPr>
        <w:rPr>
          <w:lang w:val="en-US"/>
        </w:rPr>
      </w:pPr>
      <w:r w:rsidRPr="00F62B9F">
        <w:rPr>
          <w:lang w:val="en-US"/>
        </w:rPr>
        <w:tab/>
      </w:r>
      <w:r w:rsidRPr="009046E2">
        <w:rPr>
          <w:lang w:val="en-US"/>
        </w:rPr>
        <w:t xml:space="preserve">1. The user clicks on the </w:t>
      </w:r>
      <w:r>
        <w:rPr>
          <w:lang w:val="en-US"/>
        </w:rPr>
        <w:t>“put up ad” button on the website</w:t>
      </w:r>
      <w:r>
        <w:rPr>
          <w:lang w:val="en-US"/>
        </w:rPr>
        <w:br/>
      </w:r>
      <w:r>
        <w:rPr>
          <w:lang w:val="en-US"/>
        </w:rPr>
        <w:tab/>
        <w:t>2. The user fills out the form with valid credentials</w:t>
      </w:r>
      <w:r>
        <w:rPr>
          <w:lang w:val="en-US"/>
        </w:rPr>
        <w:br/>
      </w:r>
      <w:r>
        <w:rPr>
          <w:lang w:val="en-US"/>
        </w:rPr>
        <w:tab/>
        <w:t xml:space="preserve">3. The user clicks “submit” to submit the ad. </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1E0CB5" w:rsidRDefault="00307205" w:rsidP="00307205">
      <w:pPr>
        <w:rPr>
          <w:lang w:val="en-US"/>
        </w:rPr>
      </w:pPr>
      <w:r>
        <w:rPr>
          <w:lang w:val="en-US"/>
        </w:rPr>
        <w:tab/>
        <w:t>The user is responsible for keeping the edit link and the password to edit the ad.</w:t>
      </w:r>
    </w:p>
    <w:p w:rsidR="00307205" w:rsidRDefault="004F1CC3" w:rsidP="00307205">
      <w:pPr>
        <w:pStyle w:val="Heading4"/>
        <w:rPr>
          <w:lang w:val="en-US"/>
        </w:rPr>
      </w:pPr>
      <w:bookmarkStart w:id="12" w:name="_Toc400545358"/>
      <w:r>
        <w:rPr>
          <w:lang w:val="en-US"/>
        </w:rPr>
        <w:t>1</w:t>
      </w:r>
      <w:r w:rsidR="00307205">
        <w:rPr>
          <w:lang w:val="en-US"/>
        </w:rPr>
        <w:t>. edit ad as non-registered user</w:t>
      </w:r>
      <w:bookmarkEnd w:id="12"/>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edit the ad, I put on the website without registering an account.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open the link, which was in the ad confirmation e-mail.</w:t>
      </w:r>
    </w:p>
    <w:p w:rsidR="00307205" w:rsidRPr="0011175B" w:rsidRDefault="00307205" w:rsidP="00307205">
      <w:pPr>
        <w:pStyle w:val="Heading5"/>
        <w:ind w:left="709"/>
        <w:rPr>
          <w:b/>
          <w:lang w:val="en-US"/>
        </w:rPr>
      </w:pPr>
      <w:r w:rsidRPr="0011175B">
        <w:rPr>
          <w:b/>
          <w:lang w:val="en-US"/>
        </w:rPr>
        <w:lastRenderedPageBreak/>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recieves a confirmation e-mail, that the ad was edited.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opens the given link, and enters the given edit password.</w:t>
      </w:r>
      <w:r>
        <w:rPr>
          <w:lang w:val="en-US"/>
        </w:rPr>
        <w:br/>
        <w:t>2. The user gets prompted to his ad.</w:t>
      </w:r>
      <w:r>
        <w:rPr>
          <w:lang w:val="en-US"/>
        </w:rPr>
        <w:br/>
      </w:r>
      <w:r>
        <w:rPr>
          <w:lang w:val="en-US"/>
        </w:rPr>
        <w:tab/>
        <w:t>3. The user edits the desired fields in his ad.</w:t>
      </w:r>
      <w:r>
        <w:rPr>
          <w:lang w:val="en-US"/>
        </w:rPr>
        <w:br/>
      </w:r>
      <w:r>
        <w:rPr>
          <w:lang w:val="en-US"/>
        </w:rPr>
        <w:tab/>
        <w:t>4. The user clicks “submit” and the ad will get saved.</w:t>
      </w:r>
      <w:r>
        <w:rPr>
          <w:lang w:val="en-US"/>
        </w:rPr>
        <w:br/>
        <w:t>5.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forgot his password/ lost his link to the ad.</w:t>
      </w:r>
      <w:r>
        <w:rPr>
          <w:lang w:val="en-US"/>
        </w:rPr>
        <w:br/>
      </w:r>
      <w:r>
        <w:rPr>
          <w:lang w:val="en-US"/>
        </w:rPr>
        <w:tab/>
      </w:r>
      <w:r>
        <w:rPr>
          <w:lang w:val="en-US"/>
        </w:rPr>
        <w:tab/>
        <w:t>1. See “16. forgot password/ link as non-registered user” Use-case.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4F1CC3" w:rsidP="00307205">
      <w:pPr>
        <w:pStyle w:val="Heading4"/>
        <w:rPr>
          <w:lang w:val="en-US"/>
        </w:rPr>
      </w:pPr>
      <w:bookmarkStart w:id="13" w:name="_Toc400545359"/>
      <w:r>
        <w:rPr>
          <w:lang w:val="en-US"/>
        </w:rPr>
        <w:t>2</w:t>
      </w:r>
      <w:r w:rsidR="00307205">
        <w:rPr>
          <w:lang w:val="en-US"/>
        </w:rPr>
        <w:t>. delete ad as a non-registered user</w:t>
      </w:r>
      <w:bookmarkEnd w:id="13"/>
      <w:r w:rsidR="00307205">
        <w:rPr>
          <w:lang w:val="en-US"/>
        </w:rPr>
        <w:t xml:space="preserve"> </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delete the ad I put up on the website.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Open the link, which was in the ad confirmation e-mail.</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 confirmation e-mail, that the ad was deleted.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opens the given link, and enters the given edit password.</w:t>
      </w:r>
      <w:r>
        <w:rPr>
          <w:lang w:val="en-US"/>
        </w:rPr>
        <w:br/>
        <w:t>2. System prompts user to his ad page.</w:t>
      </w:r>
      <w:r>
        <w:rPr>
          <w:lang w:val="en-US"/>
        </w:rPr>
        <w:br/>
      </w:r>
      <w:r>
        <w:rPr>
          <w:lang w:val="en-US"/>
        </w:rPr>
        <w:lastRenderedPageBreak/>
        <w:tab/>
        <w:t>3. The user clicks “delete ad.</w:t>
      </w:r>
      <w:r>
        <w:rPr>
          <w:lang w:val="en-US"/>
        </w:rPr>
        <w:br/>
        <w:t>4. System display a pop up, which asks the user if he really wants to delete the ad.</w:t>
      </w:r>
      <w:r>
        <w:rPr>
          <w:lang w:val="en-US"/>
        </w:rPr>
        <w:br/>
        <w:t>5. User clicks on yes, I really want to delete the ad.</w:t>
      </w:r>
      <w:r>
        <w:rPr>
          <w:lang w:val="en-US"/>
        </w:rPr>
        <w:br/>
        <w:t>6. System prompts user to confirmation page.</w:t>
      </w:r>
      <w:r>
        <w:rPr>
          <w:lang w:val="en-US"/>
        </w:rPr>
        <w:br/>
        <w:t>7.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forgot his password/ lost his link to the ad.</w:t>
      </w:r>
      <w:r>
        <w:rPr>
          <w:lang w:val="en-US"/>
        </w:rPr>
        <w:br/>
      </w:r>
      <w:r>
        <w:rPr>
          <w:lang w:val="en-US"/>
        </w:rPr>
        <w:tab/>
      </w:r>
      <w:r>
        <w:rPr>
          <w:lang w:val="en-US"/>
        </w:rPr>
        <w:tab/>
        <w:t>1. See “16. forgot password/ link as non-registered user” Use-case.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307205" w:rsidP="00307205">
      <w:pPr>
        <w:rPr>
          <w:lang w:val="en-US"/>
        </w:rPr>
      </w:pPr>
    </w:p>
    <w:p w:rsidR="00307205" w:rsidRDefault="00307205" w:rsidP="00307205">
      <w:pPr>
        <w:rPr>
          <w:lang w:val="en-US"/>
        </w:rPr>
      </w:pPr>
    </w:p>
    <w:p w:rsidR="00307205" w:rsidRDefault="004F1CC3" w:rsidP="00307205">
      <w:pPr>
        <w:pStyle w:val="Heading4"/>
        <w:rPr>
          <w:lang w:val="en-US"/>
        </w:rPr>
      </w:pPr>
      <w:bookmarkStart w:id="14" w:name="_Toc400545360"/>
      <w:r>
        <w:rPr>
          <w:lang w:val="en-US"/>
        </w:rPr>
        <w:t>3</w:t>
      </w:r>
      <w:r w:rsidR="00307205">
        <w:rPr>
          <w:lang w:val="en-US"/>
        </w:rPr>
        <w:t>. Put up an ad as a registered user</w:t>
      </w:r>
      <w:bookmarkEnd w:id="1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put up an ad.</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ind w:left="708" w:firstLine="2"/>
        <w:rPr>
          <w:lang w:val="en-US"/>
        </w:rPr>
      </w:pPr>
      <w:r>
        <w:rPr>
          <w:lang w:val="en-US"/>
        </w:rPr>
        <w:t>Login to the personal user account, and click on “ads” tab, and then click on the “create new ad” button.</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user now has a new add under his “ads” tab in his personal account.</w:t>
      </w:r>
      <w:r>
        <w:rPr>
          <w:lang w:val="en-US"/>
        </w:rPr>
        <w:br/>
        <w:t>2. The user is able to edit/ delete the ad at any time.</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logs into his account, with his login credentials. (See use case: “</w:t>
      </w:r>
      <w:r w:rsidRPr="00D3271C">
        <w:rPr>
          <w:lang w:val="en-US"/>
        </w:rPr>
        <w:t>1. login on the website as a registered user</w:t>
      </w:r>
      <w:r>
        <w:rPr>
          <w:lang w:val="en-US"/>
        </w:rPr>
        <w:t>”).</w:t>
      </w:r>
      <w:r>
        <w:rPr>
          <w:lang w:val="en-US"/>
        </w:rPr>
        <w:br/>
        <w:t xml:space="preserve">2. The user clicks on “ads” tab. </w:t>
      </w:r>
      <w:r>
        <w:rPr>
          <w:lang w:val="en-US"/>
        </w:rPr>
        <w:br/>
      </w:r>
      <w:r>
        <w:rPr>
          <w:lang w:val="en-US"/>
        </w:rPr>
        <w:tab/>
        <w:t>3. System prompts user to the “my ads” page</w:t>
      </w:r>
      <w:r>
        <w:rPr>
          <w:lang w:val="en-US"/>
        </w:rPr>
        <w:br/>
        <w:t>4. The user clicks on “create new ad”</w:t>
      </w:r>
      <w:r>
        <w:rPr>
          <w:lang w:val="en-US"/>
        </w:rPr>
        <w:br/>
      </w:r>
      <w:r>
        <w:rPr>
          <w:lang w:val="en-US"/>
        </w:rPr>
        <w:lastRenderedPageBreak/>
        <w:t>5. System prompts user to the “create ad” page.</w:t>
      </w:r>
      <w:r>
        <w:rPr>
          <w:lang w:val="en-US"/>
        </w:rPr>
        <w:br/>
      </w:r>
      <w:r>
        <w:rPr>
          <w:lang w:val="en-US"/>
        </w:rPr>
        <w:tab/>
        <w:t xml:space="preserve">6. The user fills out the form with valid information about the room/flat. </w:t>
      </w:r>
      <w:r>
        <w:rPr>
          <w:lang w:val="en-US"/>
        </w:rPr>
        <w:br/>
        <w:t>7. The user clicks on “submit” button.</w:t>
      </w:r>
      <w:r>
        <w:rPr>
          <w:lang w:val="en-US"/>
        </w:rPr>
        <w:br/>
        <w:t>8. System prompts user to “success” page.</w:t>
      </w:r>
      <w:r>
        <w:rPr>
          <w:lang w:val="en-US"/>
        </w:rPr>
        <w:br/>
        <w:t xml:space="preserve">9. The ad will be added to his “ads” tab, in his personal account. </w:t>
      </w:r>
      <w:r>
        <w:rPr>
          <w:lang w:val="en-US"/>
        </w:rPr>
        <w:br/>
        <w:t>10.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rsidR="00307205" w:rsidRDefault="00307205" w:rsidP="00307205">
      <w:pPr>
        <w:ind w:left="710"/>
        <w:rPr>
          <w:lang w:val="en-US"/>
        </w:rPr>
      </w:pPr>
      <w:r>
        <w:rPr>
          <w:lang w:val="en-US"/>
        </w:rPr>
        <w:t>B) The user can’t log in to his account anymore</w:t>
      </w:r>
    </w:p>
    <w:p w:rsidR="00307205" w:rsidRPr="001E0CB5" w:rsidRDefault="00307205" w:rsidP="00307205">
      <w:pPr>
        <w:ind w:left="1416"/>
        <w:rPr>
          <w:lang w:val="en-US"/>
        </w:rPr>
      </w:pPr>
      <w:r>
        <w:rPr>
          <w:lang w:val="en-US"/>
        </w:rPr>
        <w:t>1. User clicks on forgot username/ password (See use case 17. Forgot  username/password as a registered user)</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771C91" w:rsidRDefault="00307205" w:rsidP="00307205">
      <w:pPr>
        <w:rPr>
          <w:lang w:val="en-US"/>
        </w:rPr>
      </w:pPr>
    </w:p>
    <w:p w:rsidR="00307205" w:rsidRPr="0011175B" w:rsidRDefault="00307205" w:rsidP="00307205">
      <w:pPr>
        <w:rPr>
          <w:lang w:val="en-US"/>
        </w:rPr>
      </w:pPr>
    </w:p>
    <w:p w:rsidR="00307205" w:rsidRDefault="004F1CC3" w:rsidP="00307205">
      <w:pPr>
        <w:pStyle w:val="Heading4"/>
        <w:rPr>
          <w:lang w:val="en-US"/>
        </w:rPr>
      </w:pPr>
      <w:bookmarkStart w:id="15" w:name="_Toc400545361"/>
      <w:r>
        <w:rPr>
          <w:lang w:val="en-US"/>
        </w:rPr>
        <w:t>4</w:t>
      </w:r>
      <w:r w:rsidR="00307205">
        <w:rPr>
          <w:lang w:val="en-US"/>
        </w:rPr>
        <w:t>. edit ad as a registered user</w:t>
      </w:r>
      <w:bookmarkEnd w:id="1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edit my ads.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Login to the personal user account, and click on “edit ad” in the “ads” tab. </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user now has the edited ad under his “ads” tab.</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Pr>
          <w:lang w:val="en-US"/>
        </w:rPr>
        <w:br/>
      </w:r>
      <w:r>
        <w:rPr>
          <w:lang w:val="en-US"/>
        </w:rPr>
        <w:lastRenderedPageBreak/>
        <w:t>3. System prompts the user to the “my account” tab.</w:t>
      </w:r>
      <w:r>
        <w:rPr>
          <w:lang w:val="en-US"/>
        </w:rPr>
        <w:br/>
      </w:r>
      <w:r>
        <w:rPr>
          <w:lang w:val="en-US"/>
        </w:rPr>
        <w:tab/>
        <w:t>4. The user clicks on “ads”</w:t>
      </w:r>
      <w:r>
        <w:rPr>
          <w:lang w:val="en-US"/>
        </w:rPr>
        <w:br/>
        <w:t>5. System prompts the user to the “ads” tab.</w:t>
      </w:r>
      <w:r>
        <w:rPr>
          <w:lang w:val="en-US"/>
        </w:rPr>
        <w:br/>
        <w:t>6. The user clicks on “edit ad”, beside the desired ad.</w:t>
      </w:r>
      <w:r>
        <w:rPr>
          <w:lang w:val="en-US"/>
        </w:rPr>
        <w:br/>
        <w:t>7. System prompts the user to the corresponding ad page.</w:t>
      </w:r>
      <w:r>
        <w:rPr>
          <w:lang w:val="en-US"/>
        </w:rPr>
        <w:br/>
      </w:r>
      <w:r>
        <w:rPr>
          <w:lang w:val="en-US"/>
        </w:rPr>
        <w:tab/>
        <w:t xml:space="preserve">8. The user changes the information he wants to edit. </w:t>
      </w:r>
      <w:r>
        <w:rPr>
          <w:lang w:val="en-US"/>
        </w:rPr>
        <w:br/>
        <w:t>9. The user clicks on submit.</w:t>
      </w:r>
      <w:r>
        <w:rPr>
          <w:lang w:val="en-US"/>
        </w:rPr>
        <w:br/>
        <w:t>10. System prompts the user to the “submitted” page.</w:t>
      </w:r>
      <w:r>
        <w:rPr>
          <w:lang w:val="en-US"/>
        </w:rPr>
        <w:br/>
        <w:t xml:space="preserve">11. The ad will be updated in his  “ads” tab, in his personal account. </w:t>
      </w:r>
      <w:r>
        <w:rPr>
          <w:lang w:val="en-US"/>
        </w:rPr>
        <w:br/>
        <w:t>12.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can’t log in to his account anymore</w:t>
      </w:r>
      <w:r>
        <w:rPr>
          <w:lang w:val="en-US"/>
        </w:rPr>
        <w:br/>
      </w:r>
      <w:r>
        <w:rPr>
          <w:lang w:val="en-US"/>
        </w:rPr>
        <w:tab/>
      </w:r>
      <w:r>
        <w:rPr>
          <w:lang w:val="en-US"/>
        </w:rPr>
        <w:tab/>
        <w:t>1. The user forgot his username/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Default="00307205" w:rsidP="00307205">
      <w:pPr>
        <w:rPr>
          <w:lang w:val="en-US"/>
        </w:rPr>
      </w:pPr>
    </w:p>
    <w:p w:rsidR="00307205" w:rsidRDefault="004F1CC3" w:rsidP="00307205">
      <w:pPr>
        <w:pStyle w:val="Heading4"/>
        <w:rPr>
          <w:lang w:val="en-US"/>
        </w:rPr>
      </w:pPr>
      <w:bookmarkStart w:id="16" w:name="_Toc400545362"/>
      <w:r>
        <w:rPr>
          <w:lang w:val="en-US"/>
        </w:rPr>
        <w:t>5</w:t>
      </w:r>
      <w:r w:rsidR="00307205">
        <w:rPr>
          <w:lang w:val="en-US"/>
        </w:rPr>
        <w:t>. Delete ad as a registered user</w:t>
      </w:r>
      <w:bookmarkEnd w:id="1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delete my ad whenever I want.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Login to the personal user account, and click on “delete ad” in the “ads” tab. </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ad gets deleted.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Pr>
          <w:lang w:val="en-US"/>
        </w:rPr>
        <w:br/>
        <w:t>3. System prompts the user to the “my account” tab.</w:t>
      </w:r>
      <w:r>
        <w:rPr>
          <w:lang w:val="en-US"/>
        </w:rPr>
        <w:br/>
      </w:r>
      <w:r>
        <w:rPr>
          <w:lang w:val="en-US"/>
        </w:rPr>
        <w:tab/>
        <w:t>4. The user clicks on “ads”</w:t>
      </w:r>
      <w:r>
        <w:rPr>
          <w:lang w:val="en-US"/>
        </w:rPr>
        <w:br/>
        <w:t>5. System prompts the user to the “ads” tab.</w:t>
      </w:r>
      <w:r>
        <w:rPr>
          <w:lang w:val="en-US"/>
        </w:rPr>
        <w:br/>
      </w:r>
      <w:r>
        <w:rPr>
          <w:lang w:val="en-US"/>
        </w:rPr>
        <w:lastRenderedPageBreak/>
        <w:t>6. The user clicks on “delete ad”, beside the desired ad.</w:t>
      </w:r>
      <w:r>
        <w:rPr>
          <w:lang w:val="en-US"/>
        </w:rPr>
        <w:br/>
        <w:t>7. System asks the user if he really wants to delete the ad..</w:t>
      </w:r>
      <w:r>
        <w:rPr>
          <w:lang w:val="en-US"/>
        </w:rPr>
        <w:br/>
      </w:r>
      <w:r>
        <w:rPr>
          <w:lang w:val="en-US"/>
        </w:rPr>
        <w:tab/>
        <w:t xml:space="preserve">8. User clicks “yes I do”. Button. </w:t>
      </w:r>
      <w:r>
        <w:rPr>
          <w:lang w:val="en-US"/>
        </w:rPr>
        <w:br/>
        <w:t>9. System prompts user to the “successfully deleted” page.</w:t>
      </w:r>
      <w:r>
        <w:rPr>
          <w:lang w:val="en-US"/>
        </w:rPr>
        <w:br/>
        <w:t>10. Ad will be deleted from the “ads” page.</w:t>
      </w:r>
      <w:r>
        <w:rPr>
          <w:lang w:val="en-US"/>
        </w:rPr>
        <w:br/>
        <w:t>11. User receives a confirmation e-mail.</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can’t log in to his account anymore</w:t>
      </w:r>
      <w:r>
        <w:rPr>
          <w:lang w:val="en-US"/>
        </w:rPr>
        <w:br/>
      </w:r>
      <w:r>
        <w:rPr>
          <w:lang w:val="en-US"/>
        </w:rPr>
        <w:tab/>
      </w:r>
      <w:r>
        <w:rPr>
          <w:lang w:val="en-US"/>
        </w:rPr>
        <w:tab/>
        <w:t>1. The user forgot his username/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4F1CC3" w:rsidP="00307205">
      <w:pPr>
        <w:pStyle w:val="Heading4"/>
        <w:rPr>
          <w:lang w:val="en-US"/>
        </w:rPr>
      </w:pPr>
      <w:bookmarkStart w:id="17" w:name="_Toc400545363"/>
      <w:r>
        <w:rPr>
          <w:lang w:val="en-US"/>
        </w:rPr>
        <w:t>6</w:t>
      </w:r>
      <w:r w:rsidR="00307205">
        <w:rPr>
          <w:lang w:val="en-US"/>
        </w:rPr>
        <w:t>.  Appointment finding ( for registered users)</w:t>
      </w:r>
      <w:bookmarkEnd w:id="1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put an ad for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find a suitable appointment with all the applicants.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“find suitable date” button.</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found suitable candidates for his room. </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A message will be sent out to all the applicants, to choose the time, when they can visit the flat and take a look at the room.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logs in to the website</w:t>
      </w:r>
      <w:r>
        <w:rPr>
          <w:lang w:val="en-US"/>
        </w:rPr>
        <w:br/>
        <w:t>2. The user goes to his “ads” tab.</w:t>
      </w:r>
      <w:r>
        <w:rPr>
          <w:lang w:val="en-US"/>
        </w:rPr>
        <w:br/>
        <w:t>3. System prompts the user to his “ads” website</w:t>
      </w:r>
      <w:r>
        <w:rPr>
          <w:lang w:val="en-US"/>
        </w:rPr>
        <w:br/>
        <w:t>4. The user can clicks on the ad.</w:t>
      </w:r>
      <w:r>
        <w:rPr>
          <w:lang w:val="en-US"/>
        </w:rPr>
        <w:br/>
        <w:t>5. System prompts the user to the site for the ad.</w:t>
      </w:r>
      <w:r>
        <w:rPr>
          <w:lang w:val="en-US"/>
        </w:rPr>
        <w:br/>
        <w:t>6. The user can click on “interessents”</w:t>
      </w:r>
      <w:r>
        <w:rPr>
          <w:lang w:val="en-US"/>
        </w:rPr>
        <w:br/>
        <w:t>7. System prompts user to the “interessents” page of the ad</w:t>
      </w:r>
      <w:r>
        <w:rPr>
          <w:lang w:val="en-US"/>
        </w:rPr>
        <w:br/>
        <w:t>8. User manages all the applicants ( see Manage applicants use-case)</w:t>
      </w:r>
      <w:r>
        <w:rPr>
          <w:lang w:val="en-US"/>
        </w:rPr>
        <w:br/>
        <w:t>9. User clicks on the “find date” button.</w:t>
      </w:r>
      <w:r>
        <w:rPr>
          <w:lang w:val="en-US"/>
        </w:rPr>
        <w:br/>
      </w:r>
      <w:r>
        <w:rPr>
          <w:lang w:val="en-US"/>
        </w:rPr>
        <w:lastRenderedPageBreak/>
        <w:t>10. System prompts user to the “find date” page of the ad.</w:t>
      </w:r>
      <w:r>
        <w:rPr>
          <w:lang w:val="en-US"/>
        </w:rPr>
        <w:br/>
        <w:t>11.  User specifies the time frames and whether he wants single/ or group visists. And the number of person per group. And/Or the length of one appointment. And he can say how long he wants to wait for the applicants to answer.</w:t>
      </w:r>
      <w:r>
        <w:rPr>
          <w:lang w:val="en-US"/>
        </w:rPr>
        <w:br/>
        <w:t>12.  User clicks on “send out notifications” button.</w:t>
      </w:r>
      <w:r>
        <w:rPr>
          <w:lang w:val="en-US"/>
        </w:rPr>
        <w:br/>
        <w:t>13. System sends out notifications to all the applicants.</w:t>
      </w:r>
      <w:r>
        <w:rPr>
          <w:lang w:val="en-US"/>
        </w:rPr>
        <w:br/>
        <w:t>14. After the system finished questioning all the applicants, he receives all the times when the applicants have time, and then he chooses the definitive appointments, and sends out messages to the users.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How should the form look exactly?</w:t>
      </w:r>
    </w:p>
    <w:p w:rsidR="00307205" w:rsidRDefault="00307205" w:rsidP="00307205">
      <w:pPr>
        <w:rPr>
          <w:lang w:val="en-US"/>
        </w:rPr>
      </w:pPr>
    </w:p>
    <w:p w:rsidR="00307205" w:rsidRDefault="004F1CC3" w:rsidP="00307205">
      <w:pPr>
        <w:pStyle w:val="Heading4"/>
        <w:rPr>
          <w:lang w:val="en-US"/>
        </w:rPr>
      </w:pPr>
      <w:bookmarkStart w:id="18" w:name="_Toc400545364"/>
      <w:r>
        <w:rPr>
          <w:lang w:val="en-US"/>
        </w:rPr>
        <w:t>7</w:t>
      </w:r>
      <w:r w:rsidR="00307205">
        <w:rPr>
          <w:lang w:val="en-US"/>
        </w:rPr>
        <w:t>. manage  ads</w:t>
      </w:r>
      <w:bookmarkEnd w:id="18"/>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the “my ads” tab.</w:t>
      </w:r>
      <w:r>
        <w:rPr>
          <w:lang w:val="en-US"/>
        </w:rPr>
        <w:br/>
        <w:t>2. System prompts user to his “my ads” tab.</w:t>
      </w:r>
      <w:r>
        <w:rPr>
          <w:lang w:val="en-US"/>
        </w:rPr>
        <w:br/>
        <w:t xml:space="preserve">3. The user gets an overview over all his ads. He can select different manage options for each ad (See other usecases, ex.: delete, edit). </w:t>
      </w:r>
      <w:r>
        <w:rPr>
          <w:lang w:val="en-US"/>
        </w:rPr>
        <w:br/>
        <w:t>4. System prompts the user to the according manage action page.</w:t>
      </w:r>
    </w:p>
    <w:p w:rsidR="00307205" w:rsidRDefault="00307205" w:rsidP="00307205">
      <w:pPr>
        <w:pStyle w:val="Heading5"/>
        <w:ind w:left="709"/>
        <w:rPr>
          <w:b/>
          <w:lang w:val="en-US"/>
        </w:rPr>
      </w:pPr>
      <w:r w:rsidRPr="009046E2">
        <w:rPr>
          <w:b/>
          <w:lang w:val="en-US"/>
        </w:rPr>
        <w:lastRenderedPageBreak/>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307205" w:rsidP="00307205">
      <w:pPr>
        <w:rPr>
          <w:lang w:val="en-US"/>
        </w:rPr>
      </w:pPr>
    </w:p>
    <w:p w:rsidR="00307205" w:rsidRDefault="004F1CC3" w:rsidP="00307205">
      <w:pPr>
        <w:pStyle w:val="Heading4"/>
        <w:rPr>
          <w:lang w:val="en-US"/>
        </w:rPr>
      </w:pPr>
      <w:bookmarkStart w:id="19" w:name="_Toc400545365"/>
      <w:r>
        <w:rPr>
          <w:lang w:val="en-US"/>
        </w:rPr>
        <w:t>8</w:t>
      </w:r>
      <w:r w:rsidR="00307205">
        <w:rPr>
          <w:lang w:val="en-US"/>
        </w:rPr>
        <w:t>. Manage  applicants</w:t>
      </w:r>
      <w:bookmarkEnd w:id="19"/>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3. User has chosen to manage his applicants and is now on the “applicants “ site</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can filter, read the message, delete and favorite users.</w:t>
      </w:r>
      <w:r>
        <w:rPr>
          <w:lang w:val="en-US"/>
        </w:rPr>
        <w:br/>
        <w:t>2. The System will make the changes.</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4F1CC3" w:rsidP="00307205">
      <w:pPr>
        <w:pStyle w:val="Heading4"/>
        <w:rPr>
          <w:lang w:val="en-US"/>
        </w:rPr>
      </w:pPr>
      <w:bookmarkStart w:id="20" w:name="_Toc400545366"/>
      <w:r>
        <w:rPr>
          <w:lang w:val="en-US"/>
        </w:rPr>
        <w:t>9</w:t>
      </w:r>
      <w:r w:rsidR="00307205">
        <w:rPr>
          <w:lang w:val="en-US"/>
        </w:rPr>
        <w:t>. Compare applicants.</w:t>
      </w:r>
      <w:bookmarkEnd w:id="20"/>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lastRenderedPageBreak/>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3. The User needs applicants for his ad.</w:t>
      </w:r>
      <w:r>
        <w:rPr>
          <w:lang w:val="en-US"/>
        </w:rPr>
        <w:br/>
        <w:t>4. The User is in the “applicants “ tab.</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User clicks on the “compare” button.</w:t>
      </w:r>
      <w:r>
        <w:rPr>
          <w:lang w:val="en-US"/>
        </w:rPr>
        <w:br/>
        <w:t>2. System prompts the user to the “add users to the comparison” site.</w:t>
      </w:r>
      <w:r>
        <w:rPr>
          <w:lang w:val="en-US"/>
        </w:rPr>
        <w:br/>
        <w:t>3. User selects the applicants he wants to compare</w:t>
      </w:r>
      <w:r>
        <w:rPr>
          <w:lang w:val="en-US"/>
        </w:rPr>
        <w:br/>
        <w:t>4. User clicks on “compare now” button.</w:t>
      </w:r>
      <w:r>
        <w:rPr>
          <w:lang w:val="en-US"/>
        </w:rPr>
        <w:br/>
        <w:t>5. System prompts the user to the compare page</w:t>
      </w:r>
      <w:r>
        <w:rPr>
          <w:lang w:val="en-US"/>
        </w:rPr>
        <w:br/>
        <w:t xml:space="preserve">6. User can compare the people.  User can take notes,  and compare users by specific criterias. </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307205" w:rsidP="00307205">
      <w:pPr>
        <w:rPr>
          <w:lang w:val="en-US"/>
        </w:rPr>
      </w:pPr>
    </w:p>
    <w:p w:rsidR="00D8501C" w:rsidRDefault="00D8501C" w:rsidP="00D8501C">
      <w:pPr>
        <w:rPr>
          <w:lang w:val="en-US"/>
        </w:rPr>
      </w:pPr>
    </w:p>
    <w:p w:rsidR="00D8501C" w:rsidRDefault="00D8501C" w:rsidP="00D8501C">
      <w:pPr>
        <w:pStyle w:val="Heading3"/>
        <w:rPr>
          <w:lang w:val="en-US"/>
        </w:rPr>
      </w:pPr>
      <w:bookmarkStart w:id="21" w:name="_Toc400545367"/>
      <w:r>
        <w:rPr>
          <w:lang w:val="en-US"/>
        </w:rPr>
        <w:t>2.1.3 Searcher use cases</w:t>
      </w:r>
      <w:bookmarkEnd w:id="21"/>
    </w:p>
    <w:p w:rsidR="00307205" w:rsidRDefault="004F1CC3" w:rsidP="00307205">
      <w:pPr>
        <w:pStyle w:val="Heading4"/>
        <w:rPr>
          <w:lang w:val="en-US"/>
        </w:rPr>
      </w:pPr>
      <w:bookmarkStart w:id="22" w:name="_Toc400545368"/>
      <w:r>
        <w:rPr>
          <w:lang w:val="en-US"/>
        </w:rPr>
        <w:t>10</w:t>
      </w:r>
      <w:r w:rsidR="00307205">
        <w:rPr>
          <w:lang w:val="en-US"/>
        </w:rPr>
        <w:t>. Filter ads when searching for a room</w:t>
      </w:r>
      <w:bookmarkEnd w:id="22"/>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 using predefined filters.</w:t>
      </w:r>
    </w:p>
    <w:p w:rsidR="00307205" w:rsidRDefault="00307205" w:rsidP="00307205">
      <w:pPr>
        <w:pStyle w:val="Heading5"/>
        <w:ind w:left="709"/>
        <w:rPr>
          <w:b/>
          <w:lang w:val="en-US"/>
        </w:rPr>
      </w:pPr>
      <w:r w:rsidRPr="009046E2">
        <w:rPr>
          <w:b/>
          <w:lang w:val="en-US"/>
        </w:rPr>
        <w:lastRenderedPageBreak/>
        <w:t>0.3 Trigger</w:t>
      </w:r>
    </w:p>
    <w:p w:rsidR="00307205" w:rsidRPr="009046E2" w:rsidRDefault="00307205" w:rsidP="00307205">
      <w:pPr>
        <w:rPr>
          <w:lang w:val="en-US"/>
        </w:rPr>
      </w:pPr>
      <w:r>
        <w:rPr>
          <w:lang w:val="en-US"/>
        </w:rPr>
        <w:tab/>
        <w:t>Click on the “search for a room”button.</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0. The user has access to the internet.</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1. User gets presented with the filtered ads.</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on the website.</w:t>
      </w:r>
      <w:r>
        <w:rPr>
          <w:lang w:val="en-US"/>
        </w:rPr>
        <w:br/>
        <w:t>2. System prompts the user to the “room ads” site.</w:t>
      </w:r>
      <w:r>
        <w:rPr>
          <w:lang w:val="en-US"/>
        </w:rPr>
        <w:br/>
        <w:t>3. The user can check, and fill out various filters, like price range, location, how many people he wants to have, the type of people(e.g. calm, party etc.), the gender of the people, age of the people, room size.</w:t>
      </w:r>
      <w:r>
        <w:rPr>
          <w:lang w:val="en-US"/>
        </w:rPr>
        <w:br/>
      </w:r>
      <w:r>
        <w:rPr>
          <w:lang w:val="en-US"/>
        </w:rPr>
        <w:tab/>
        <w:t>4. The user clicks on “filter now”</w:t>
      </w:r>
      <w:r>
        <w:rPr>
          <w:lang w:val="en-US"/>
        </w:rPr>
        <w:br/>
        <w:t>5. System prompts the user to the “results” page.</w:t>
      </w:r>
      <w:r>
        <w:rPr>
          <w:lang w:val="en-US"/>
        </w:rPr>
        <w:br/>
        <w:t>6. The user gets presented with all ads, that match his filter criteria.</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What filters in detail?</w:t>
      </w:r>
    </w:p>
    <w:p w:rsidR="00307205" w:rsidRDefault="004F1CC3" w:rsidP="00307205">
      <w:pPr>
        <w:pStyle w:val="Heading4"/>
        <w:rPr>
          <w:lang w:val="en-US"/>
        </w:rPr>
      </w:pPr>
      <w:bookmarkStart w:id="23" w:name="_Toc400545369"/>
      <w:r>
        <w:rPr>
          <w:lang w:val="en-US"/>
        </w:rPr>
        <w:t>11</w:t>
      </w:r>
      <w:r w:rsidR="00307205">
        <w:rPr>
          <w:lang w:val="en-US"/>
        </w:rPr>
        <w:t>. Filter ads when searching for roommates</w:t>
      </w:r>
      <w:bookmarkEnd w:id="2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roommate using desired filters.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“search for roommates” button.</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0. The user has access to the internet.</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1. User gets presented with the filtered flatmates.</w:t>
      </w:r>
      <w:r>
        <w:rPr>
          <w:lang w:val="en-US"/>
        </w:rPr>
        <w:br/>
      </w:r>
      <w:r>
        <w:rPr>
          <w:lang w:val="en-US"/>
        </w:rPr>
        <w:tab/>
      </w:r>
    </w:p>
    <w:p w:rsidR="00307205" w:rsidRPr="0011175B" w:rsidRDefault="00307205" w:rsidP="00307205">
      <w:pPr>
        <w:pStyle w:val="Heading5"/>
        <w:ind w:left="709"/>
        <w:rPr>
          <w:b/>
          <w:lang w:val="en-US"/>
        </w:rPr>
      </w:pPr>
      <w:r w:rsidRPr="0011175B">
        <w:rPr>
          <w:b/>
          <w:lang w:val="en-US"/>
        </w:rPr>
        <w:lastRenderedPageBreak/>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roommate” button on the website.</w:t>
      </w:r>
      <w:r>
        <w:rPr>
          <w:lang w:val="en-US"/>
        </w:rPr>
        <w:br/>
        <w:t>2. System prompts the user to the “looking for roommate” site.</w:t>
      </w:r>
      <w:r>
        <w:rPr>
          <w:lang w:val="en-US"/>
        </w:rPr>
        <w:br/>
        <w:t xml:space="preserve">3. The user can check, and fill out various filters, like budget the contestants are willing to pay,  the type of people(e.g. calm, party etc.), the gender of the people, age of the people, the minimum time someone wants to live in the room. </w:t>
      </w:r>
      <w:r>
        <w:rPr>
          <w:lang w:val="en-US"/>
        </w:rPr>
        <w:br/>
      </w:r>
      <w:r>
        <w:rPr>
          <w:lang w:val="en-US"/>
        </w:rPr>
        <w:tab/>
        <w:t>4. The user clicks on “filter”</w:t>
      </w:r>
      <w:r>
        <w:rPr>
          <w:lang w:val="en-US"/>
        </w:rPr>
        <w:br/>
        <w:t>5. System prompts the user to the “results” page.</w:t>
      </w:r>
      <w:r>
        <w:rPr>
          <w:lang w:val="en-US"/>
        </w:rPr>
        <w:br/>
        <w:t>6. The user gets presented with all ads, that match his filter criteria.</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What are the exact filter criterias?</w:t>
      </w:r>
    </w:p>
    <w:p w:rsidR="00307205" w:rsidRDefault="00307205" w:rsidP="00307205">
      <w:pPr>
        <w:pStyle w:val="Heading4"/>
        <w:rPr>
          <w:lang w:val="en-US"/>
        </w:rPr>
      </w:pPr>
      <w:bookmarkStart w:id="24" w:name="_Toc400545370"/>
      <w:r>
        <w:rPr>
          <w:lang w:val="en-US"/>
        </w:rPr>
        <w:t>1</w:t>
      </w:r>
      <w:r w:rsidR="004F1CC3">
        <w:rPr>
          <w:lang w:val="en-US"/>
        </w:rPr>
        <w:t>2</w:t>
      </w:r>
      <w:r>
        <w:rPr>
          <w:lang w:val="en-US"/>
        </w:rPr>
        <w:t>. Ask question to an ad (as a registered user)</w:t>
      </w:r>
      <w:bookmarkEnd w:id="2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ask a specific question to an ad.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an ad.</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asked a question to the ad placer.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clicks the “ask question” button.</w:t>
      </w:r>
      <w:r>
        <w:rPr>
          <w:lang w:val="en-US"/>
        </w:rPr>
        <w:br/>
        <w:t>4. System prompts the user to the question form.</w:t>
      </w:r>
      <w:r>
        <w:rPr>
          <w:lang w:val="en-US"/>
        </w:rPr>
        <w:br/>
        <w:t>5. The user writes his question. And clicks on “submit question” button.</w:t>
      </w:r>
      <w:r>
        <w:rPr>
          <w:lang w:val="en-US"/>
        </w:rPr>
        <w:br/>
        <w:t>6. System prompts the user to the “submitted question” page.</w:t>
      </w:r>
      <w:r>
        <w:rPr>
          <w:lang w:val="en-US"/>
        </w:rPr>
        <w:br/>
        <w:t>7.  The question will be displayed under the “already asked questions” tab.</w:t>
      </w:r>
      <w:r>
        <w:rPr>
          <w:lang w:val="en-US"/>
        </w:rPr>
        <w:br/>
      </w:r>
      <w:r>
        <w:rPr>
          <w:lang w:val="en-US"/>
        </w:rPr>
        <w:br/>
      </w:r>
    </w:p>
    <w:p w:rsidR="00307205" w:rsidRDefault="00307205" w:rsidP="00307205">
      <w:pPr>
        <w:pStyle w:val="Heading5"/>
        <w:ind w:left="709"/>
        <w:rPr>
          <w:b/>
          <w:lang w:val="en-US"/>
        </w:rPr>
      </w:pPr>
      <w:r w:rsidRPr="009046E2">
        <w:rPr>
          <w:b/>
          <w:lang w:val="en-US"/>
        </w:rPr>
        <w:lastRenderedPageBreak/>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E27627" w:rsidRDefault="00307205" w:rsidP="00307205">
      <w:pPr>
        <w:rPr>
          <w:lang w:val="en-US"/>
        </w:rPr>
      </w:pPr>
    </w:p>
    <w:p w:rsidR="00307205" w:rsidRDefault="00307205" w:rsidP="00307205">
      <w:pPr>
        <w:pStyle w:val="Heading4"/>
        <w:rPr>
          <w:lang w:val="en-US"/>
        </w:rPr>
      </w:pPr>
      <w:bookmarkStart w:id="25" w:name="_Toc400545371"/>
      <w:r>
        <w:rPr>
          <w:lang w:val="en-US"/>
        </w:rPr>
        <w:t>1</w:t>
      </w:r>
      <w:r w:rsidR="004F1CC3">
        <w:rPr>
          <w:lang w:val="en-US"/>
        </w:rPr>
        <w:t>3</w:t>
      </w:r>
      <w:r>
        <w:rPr>
          <w:lang w:val="en-US"/>
        </w:rPr>
        <w:t>. Public question system</w:t>
      </w:r>
      <w:bookmarkEnd w:id="2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might have questions about a room/ person. I want that questions that have already been asked, are displayed publicly.</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an ad.</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The user can read the questions that have already been asked. If the owner of the ad wants it ( See Use case 11.)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scrolls down,  and can read the question who have already been asked.</w:t>
      </w:r>
      <w:r>
        <w:rPr>
          <w:lang w:val="en-US"/>
        </w:rPr>
        <w:br/>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Default="00307205" w:rsidP="00307205">
      <w:pPr>
        <w:pStyle w:val="Heading4"/>
        <w:rPr>
          <w:lang w:val="en-US"/>
        </w:rPr>
      </w:pPr>
    </w:p>
    <w:p w:rsidR="00307205" w:rsidRDefault="004F1CC3" w:rsidP="00307205">
      <w:pPr>
        <w:pStyle w:val="Heading4"/>
        <w:rPr>
          <w:lang w:val="en-US"/>
        </w:rPr>
      </w:pPr>
      <w:bookmarkStart w:id="26" w:name="_Toc400545372"/>
      <w:r>
        <w:rPr>
          <w:lang w:val="en-US"/>
        </w:rPr>
        <w:t>14</w:t>
      </w:r>
      <w:r w:rsidR="00307205">
        <w:rPr>
          <w:lang w:val="en-US"/>
        </w:rPr>
        <w:t>.  Bookmark  ads (registered users only)</w:t>
      </w:r>
      <w:bookmarkEnd w:id="2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registered user I want to be able to bookmark my favorite ads and review them later.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 ad”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finds the ad under his “bookmarks” tab.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found an ad that he likes</w:t>
      </w:r>
      <w:r>
        <w:rPr>
          <w:lang w:val="en-US"/>
        </w:rPr>
        <w:br/>
        <w:t>3. The user clicks on the “bookmark ad” button in the ad</w:t>
      </w:r>
      <w:r>
        <w:rPr>
          <w:lang w:val="en-US"/>
        </w:rPr>
        <w:br/>
        <w:t>4. The system will prompt him to the “successfully added” page</w:t>
      </w:r>
      <w:r>
        <w:rPr>
          <w:lang w:val="en-US"/>
        </w:rPr>
        <w:br/>
        <w:t>5. The user clicks on his “bookmarks” tab.</w:t>
      </w:r>
      <w:r>
        <w:rPr>
          <w:lang w:val="en-US"/>
        </w:rPr>
        <w:br/>
        <w:t>6. The user now sees every ad, that he added to his bookmarks.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307205" w:rsidP="00307205">
      <w:pPr>
        <w:pStyle w:val="Heading4"/>
        <w:rPr>
          <w:lang w:val="en-US"/>
        </w:rPr>
      </w:pPr>
      <w:bookmarkStart w:id="27" w:name="_Toc400545373"/>
      <w:r>
        <w:rPr>
          <w:lang w:val="en-US"/>
        </w:rPr>
        <w:t>1</w:t>
      </w:r>
      <w:r w:rsidR="004F1CC3">
        <w:rPr>
          <w:lang w:val="en-US"/>
        </w:rPr>
        <w:t>5</w:t>
      </w:r>
      <w:r>
        <w:rPr>
          <w:lang w:val="en-US"/>
        </w:rPr>
        <w:t>.  Delete bookmark ads (registered users only)</w:t>
      </w:r>
      <w:bookmarkEnd w:id="2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registered user I want to be able to delete my bookmarks.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“bookmarks” button. </w:t>
      </w:r>
    </w:p>
    <w:p w:rsidR="00307205" w:rsidRPr="0011175B" w:rsidRDefault="00307205" w:rsidP="00307205">
      <w:pPr>
        <w:pStyle w:val="Heading5"/>
        <w:ind w:left="709"/>
        <w:rPr>
          <w:b/>
          <w:lang w:val="en-US"/>
        </w:rPr>
      </w:pPr>
      <w:r w:rsidRPr="0011175B">
        <w:rPr>
          <w:b/>
          <w:lang w:val="en-US"/>
        </w:rPr>
        <w:lastRenderedPageBreak/>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r>
        <w:rPr>
          <w:lang w:val="en-US"/>
        </w:rPr>
        <w:br/>
        <w:t>3. The user has bookmarked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ad will be removed from his bookmarks</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clicks on his “bookmarks” tab</w:t>
      </w:r>
      <w:r>
        <w:rPr>
          <w:lang w:val="en-US"/>
        </w:rPr>
        <w:br/>
        <w:t>3. System prompts user to favoites website.</w:t>
      </w:r>
      <w:r>
        <w:rPr>
          <w:lang w:val="en-US"/>
        </w:rPr>
        <w:br/>
        <w:t>4. User clicks on delete bookmark beside the corresponding bookmark</w:t>
      </w:r>
      <w:r>
        <w:rPr>
          <w:lang w:val="en-US"/>
        </w:rPr>
        <w:br/>
        <w:t>5. System asks user if he really wants to delete</w:t>
      </w:r>
      <w:r>
        <w:rPr>
          <w:lang w:val="en-US"/>
        </w:rPr>
        <w:br/>
        <w:t xml:space="preserve">6. User clicks Yes, really. </w:t>
      </w:r>
      <w:r>
        <w:rPr>
          <w:lang w:val="en-US"/>
        </w:rPr>
        <w:br/>
        <w:t>7. System prompts user to Bookmarks tab, the bookmark is now deleted.</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User deletes bookmark from inside the ad</w:t>
      </w:r>
      <w:r>
        <w:rPr>
          <w:lang w:val="en-US"/>
        </w:rPr>
        <w:br/>
      </w:r>
      <w:r>
        <w:rPr>
          <w:lang w:val="en-US"/>
        </w:rPr>
        <w:tab/>
      </w:r>
      <w:r>
        <w:rPr>
          <w:lang w:val="en-US"/>
        </w:rPr>
        <w:tab/>
        <w:t xml:space="preserve">1. The user is on the ad he bookmarked earlier. </w:t>
      </w:r>
      <w:r>
        <w:rPr>
          <w:lang w:val="en-US"/>
        </w:rPr>
        <w:br/>
      </w:r>
      <w:r>
        <w:rPr>
          <w:lang w:val="en-US"/>
        </w:rPr>
        <w:tab/>
      </w:r>
      <w:r>
        <w:rPr>
          <w:lang w:val="en-US"/>
        </w:rPr>
        <w:tab/>
        <w:t>2. The user can click the bookmark button again</w:t>
      </w:r>
      <w:r>
        <w:rPr>
          <w:lang w:val="en-US"/>
        </w:rPr>
        <w:br/>
      </w:r>
      <w:r>
        <w:rPr>
          <w:lang w:val="en-US"/>
        </w:rPr>
        <w:tab/>
      </w:r>
      <w:r>
        <w:rPr>
          <w:lang w:val="en-US"/>
        </w:rPr>
        <w:tab/>
        <w:t>3. Bookmark removed.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307205" w:rsidP="00307205">
      <w:pPr>
        <w:pStyle w:val="Heading4"/>
        <w:rPr>
          <w:lang w:val="en-US"/>
        </w:rPr>
      </w:pPr>
      <w:bookmarkStart w:id="28" w:name="_Toc400545374"/>
      <w:r>
        <w:rPr>
          <w:lang w:val="en-US"/>
        </w:rPr>
        <w:t>16.  Appointment accepting ( for registered users)</w:t>
      </w:r>
      <w:bookmarkEnd w:id="28"/>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3. The user is in his PM inbox</w:t>
      </w:r>
    </w:p>
    <w:p w:rsidR="00307205" w:rsidRPr="00DA6E61" w:rsidRDefault="00307205" w:rsidP="00307205">
      <w:pPr>
        <w:pStyle w:val="Heading5"/>
        <w:ind w:firstLine="705"/>
        <w:rPr>
          <w:b/>
          <w:lang w:val="en-US"/>
        </w:rPr>
      </w:pPr>
      <w:r w:rsidRPr="00DA6E61">
        <w:rPr>
          <w:b/>
          <w:lang w:val="en-US"/>
        </w:rPr>
        <w:lastRenderedPageBreak/>
        <w:t>0.5 Post-conditions</w:t>
      </w:r>
    </w:p>
    <w:p w:rsidR="00307205" w:rsidRPr="009046E2" w:rsidRDefault="00307205" w:rsidP="00307205">
      <w:pPr>
        <w:ind w:left="705"/>
        <w:rPr>
          <w:lang w:val="en-US"/>
        </w:rPr>
      </w:pPr>
      <w:del w:id="29" w:author="Ice" w:date="2014-10-08T15:32:00Z">
        <w:r w:rsidDel="00F371F9">
          <w:rPr>
            <w:lang w:val="en-US"/>
          </w:rPr>
          <w:delText xml:space="preserve">1. </w:delText>
        </w:r>
        <w:r w:rsidR="00995687" w:rsidDel="00F371F9">
          <w:rPr>
            <w:lang w:val="en-US"/>
          </w:rPr>
          <w:delText xml:space="preserve">Post </w:delText>
        </w:r>
      </w:del>
      <w:r w:rsidR="00995687">
        <w:rPr>
          <w:lang w:val="en-US"/>
        </w:rPr>
        <w:t>conditions should be about changes in the system after the case.</w:t>
      </w:r>
      <w:r>
        <w:rPr>
          <w:lang w:val="en-US"/>
        </w:rPr>
        <w:br/>
      </w:r>
      <w:r>
        <w:rPr>
          <w:lang w:val="en-US"/>
        </w:rPr>
        <w:tab/>
      </w:r>
    </w:p>
    <w:p w:rsidR="00307205" w:rsidRDefault="00307205" w:rsidP="00307205">
      <w:pPr>
        <w:pStyle w:val="Heading5"/>
        <w:ind w:left="709"/>
        <w:rPr>
          <w:ins w:id="30" w:author="Ice" w:date="2014-10-08T15:32:00Z"/>
          <w:b/>
          <w:lang w:val="en-US"/>
        </w:rPr>
      </w:pPr>
      <w:r w:rsidRPr="0011175B">
        <w:rPr>
          <w:b/>
          <w:lang w:val="en-US"/>
        </w:rPr>
        <w:t>0.6 Main Scenario</w:t>
      </w:r>
    </w:p>
    <w:p w:rsidR="00F371F9" w:rsidRPr="00F371F9" w:rsidRDefault="00F371F9" w:rsidP="00F371F9">
      <w:pPr>
        <w:rPr>
          <w:lang w:val="en-US"/>
          <w:rPrChange w:id="31" w:author="Ice" w:date="2014-10-08T15:32:00Z">
            <w:rPr>
              <w:b/>
              <w:lang w:val="en-US"/>
            </w:rPr>
          </w:rPrChange>
        </w:rPr>
        <w:pPrChange w:id="32" w:author="Ice" w:date="2014-10-08T15:32:00Z">
          <w:pPr>
            <w:pStyle w:val="Heading5"/>
            <w:ind w:left="709"/>
          </w:pPr>
        </w:pPrChange>
      </w:pPr>
      <w:ins w:id="33" w:author="Ice" w:date="2014-10-08T15:32:00Z">
        <w:r>
          <w:rPr>
            <w:lang w:val="en-US"/>
          </w:rPr>
          <w:t>Be as distant as possible in use cases, don’t go much into detail.</w:t>
        </w:r>
      </w:ins>
    </w:p>
    <w:p w:rsidR="00307205" w:rsidRPr="009046E2" w:rsidRDefault="00307205" w:rsidP="00307205">
      <w:pPr>
        <w:ind w:left="705"/>
        <w:rPr>
          <w:lang w:val="en-US"/>
        </w:rPr>
      </w:pPr>
      <w:r>
        <w:rPr>
          <w:lang w:val="en-US"/>
        </w:rPr>
        <w:t>1. User clicks on the “appointments” tab in his inbox.</w:t>
      </w:r>
      <w:r>
        <w:rPr>
          <w:lang w:val="en-US"/>
        </w:rPr>
        <w:br/>
        <w:t>2.  System prompts the user to his “appointments” messages.</w:t>
      </w:r>
      <w:r>
        <w:rPr>
          <w:lang w:val="en-US"/>
        </w:rPr>
        <w:br/>
        <w:t>3. User sees all the appointment invitations and clicks on one.</w:t>
      </w:r>
      <w:r>
        <w:rPr>
          <w:lang w:val="en-US"/>
        </w:rPr>
        <w:br/>
        <w:t>4. System prompts the user to the specific invitation message</w:t>
      </w:r>
      <w:r>
        <w:rPr>
          <w:lang w:val="en-US"/>
        </w:rPr>
        <w:br/>
        <w:t>5.  The User can chose the time when he will be available.</w:t>
      </w:r>
      <w:r>
        <w:rPr>
          <w:lang w:val="en-US"/>
        </w:rPr>
        <w:br/>
        <w:t>6. User clicks “submit”</w:t>
      </w:r>
      <w:r>
        <w:rPr>
          <w:lang w:val="en-US"/>
        </w:rPr>
        <w:br/>
        <w:t>7. The User will be notified, that he will receive an invitation, if he will be invited definitely.</w:t>
      </w:r>
      <w:r>
        <w:rPr>
          <w:lang w:val="en-US"/>
        </w:rPr>
        <w:br/>
        <w:t>8. When the user receives the definitive invitation, he can accept or decline it.</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ins w:id="34" w:author="Ice" w:date="2014-10-08T15:34:00Z">
        <w:r w:rsidR="00D82B04">
          <w:rPr>
            <w:lang w:val="en-US"/>
          </w:rPr>
          <w:t xml:space="preserve"> What happens if the person declines.</w:t>
        </w:r>
      </w:ins>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307205" w:rsidP="00307205">
      <w:pPr>
        <w:pStyle w:val="Heading4"/>
        <w:rPr>
          <w:lang w:val="en-US"/>
        </w:rPr>
      </w:pPr>
      <w:bookmarkStart w:id="35" w:name="_Toc400545375"/>
      <w:r>
        <w:rPr>
          <w:lang w:val="en-US"/>
        </w:rPr>
        <w:t>17.  User wants to make an appointment to visit ( for registered users)</w:t>
      </w:r>
      <w:bookmarkEnd w:id="3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3. The user is on the website of a desired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User sends out a notification to the ad owner, that he wants to visit.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User clicks on the “Request appointment” button.</w:t>
      </w:r>
      <w:r>
        <w:rPr>
          <w:lang w:val="en-US"/>
        </w:rPr>
        <w:br/>
        <w:t>2. System prompts user to the “fill out short information about themselves” form.</w:t>
      </w:r>
      <w:r>
        <w:rPr>
          <w:lang w:val="en-US"/>
        </w:rPr>
        <w:br/>
      </w:r>
      <w:r>
        <w:rPr>
          <w:lang w:val="en-US"/>
        </w:rPr>
        <w:lastRenderedPageBreak/>
        <w:t>3. User fills out the form.</w:t>
      </w:r>
      <w:r>
        <w:rPr>
          <w:lang w:val="en-US"/>
        </w:rPr>
        <w:br/>
        <w:t>4. User clicks “send”</w:t>
      </w:r>
      <w:r>
        <w:rPr>
          <w:lang w:val="en-US"/>
        </w:rPr>
        <w:br/>
        <w:t>5. System gives the user a message sent confirmation.</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307205" w:rsidP="00307205">
      <w:pPr>
        <w:rPr>
          <w:lang w:val="en-US"/>
        </w:rPr>
      </w:pPr>
    </w:p>
    <w:p w:rsidR="00307205" w:rsidRDefault="00307205" w:rsidP="00307205">
      <w:pPr>
        <w:rPr>
          <w:lang w:val="en-US"/>
        </w:rPr>
      </w:pPr>
    </w:p>
    <w:p w:rsidR="00D8501C" w:rsidRDefault="00D8501C" w:rsidP="00D8501C">
      <w:pPr>
        <w:rPr>
          <w:lang w:val="en-US"/>
        </w:rPr>
      </w:pPr>
    </w:p>
    <w:p w:rsidR="00D8501C" w:rsidRPr="00D8501C" w:rsidRDefault="00D8501C" w:rsidP="00D8501C">
      <w:pPr>
        <w:pStyle w:val="Heading3"/>
        <w:rPr>
          <w:lang w:val="en-US"/>
        </w:rPr>
      </w:pPr>
      <w:bookmarkStart w:id="36" w:name="_Toc400545376"/>
      <w:r>
        <w:rPr>
          <w:lang w:val="en-US"/>
        </w:rPr>
        <w:t>2.1.4 other use cases</w:t>
      </w:r>
      <w:bookmarkEnd w:id="36"/>
    </w:p>
    <w:p w:rsidR="00307205" w:rsidRPr="009046E2" w:rsidRDefault="004F1CC3" w:rsidP="00307205">
      <w:pPr>
        <w:pStyle w:val="Heading4"/>
        <w:rPr>
          <w:rFonts w:ascii="Times New Roman" w:hAnsi="Times New Roman" w:cs="Times New Roman"/>
          <w:lang w:val="en-US"/>
        </w:rPr>
      </w:pPr>
      <w:bookmarkStart w:id="37" w:name="_Toc400545377"/>
      <w:r>
        <w:rPr>
          <w:rFonts w:ascii="Times New Roman" w:hAnsi="Times New Roman" w:cs="Times New Roman"/>
          <w:lang w:val="en-US"/>
        </w:rPr>
        <w:t>18</w:t>
      </w:r>
      <w:r w:rsidR="00307205">
        <w:rPr>
          <w:rFonts w:ascii="Times New Roman" w:hAnsi="Times New Roman" w:cs="Times New Roman"/>
          <w:lang w:val="en-US"/>
        </w:rPr>
        <w:t>. R</w:t>
      </w:r>
      <w:r w:rsidR="00307205" w:rsidRPr="009046E2">
        <w:rPr>
          <w:rFonts w:ascii="Times New Roman" w:hAnsi="Times New Roman" w:cs="Times New Roman"/>
          <w:lang w:val="en-US"/>
        </w:rPr>
        <w:t>egister on the website</w:t>
      </w:r>
      <w:bookmarkEnd w:id="3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register on the website and get my personal account, with my own login.</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“register” button on the website, and filling out the required form.</w:t>
      </w:r>
    </w:p>
    <w:p w:rsidR="00307205" w:rsidRPr="00934D3C" w:rsidRDefault="00307205" w:rsidP="00307205">
      <w:pPr>
        <w:pStyle w:val="Heading5"/>
        <w:ind w:left="709"/>
        <w:rPr>
          <w:b/>
          <w:lang w:val="en-US"/>
        </w:rPr>
      </w:pPr>
      <w:r w:rsidRPr="00934D3C">
        <w:rPr>
          <w:b/>
          <w:lang w:val="en-US"/>
        </w:rPr>
        <w:t>0.4 Pre-conditions</w:t>
      </w:r>
    </w:p>
    <w:p w:rsidR="00307205" w:rsidRPr="009046E2" w:rsidRDefault="00307205" w:rsidP="00307205">
      <w:pPr>
        <w:ind w:left="705"/>
        <w:rPr>
          <w:lang w:val="en-US"/>
        </w:rPr>
      </w:pPr>
      <w:r>
        <w:rPr>
          <w:lang w:val="en-US"/>
        </w:rPr>
        <w:t>0. The user has access to the internet.</w:t>
      </w:r>
      <w:r w:rsidRPr="00413177">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 xml:space="preserve">2. The user is willing to give his correct name and first name. </w:t>
      </w:r>
      <w:r>
        <w:rPr>
          <w:lang w:val="en-US"/>
        </w:rPr>
        <w:br/>
      </w:r>
      <w:r>
        <w:rPr>
          <w:lang w:val="en-US"/>
        </w:rPr>
        <w:tab/>
        <w:t xml:space="preserve">3. The user provides a username and a password. </w:t>
      </w:r>
    </w:p>
    <w:p w:rsidR="00307205" w:rsidRPr="00934D3C" w:rsidRDefault="00307205" w:rsidP="00307205">
      <w:pPr>
        <w:pStyle w:val="Heading5"/>
        <w:ind w:left="709"/>
        <w:rPr>
          <w:b/>
          <w:lang w:val="en-US"/>
        </w:rPr>
      </w:pPr>
      <w:r w:rsidRPr="00934D3C">
        <w:rPr>
          <w:b/>
          <w:lang w:val="en-US"/>
        </w:rPr>
        <w:t>0.5 Post-conditions</w:t>
      </w:r>
    </w:p>
    <w:p w:rsidR="00307205" w:rsidRPr="009046E2" w:rsidRDefault="00307205" w:rsidP="00307205">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307205" w:rsidRPr="00934D3C" w:rsidRDefault="00307205" w:rsidP="00307205">
      <w:pPr>
        <w:pStyle w:val="Heading5"/>
        <w:ind w:left="709"/>
        <w:rPr>
          <w:b/>
          <w:lang w:val="en-US"/>
        </w:rPr>
      </w:pPr>
      <w:r w:rsidRPr="00934D3C">
        <w:rPr>
          <w:b/>
          <w:lang w:val="en-US"/>
        </w:rPr>
        <w:t>0.6 Main Scenario</w:t>
      </w:r>
    </w:p>
    <w:p w:rsidR="00307205" w:rsidRPr="009046E2" w:rsidRDefault="00307205" w:rsidP="00307205">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2. The user fills out the form with valid credentials</w:t>
      </w:r>
      <w:r>
        <w:rPr>
          <w:lang w:val="en-US"/>
        </w:rPr>
        <w:br/>
      </w:r>
      <w:r>
        <w:rPr>
          <w:lang w:val="en-US"/>
        </w:rPr>
        <w:tab/>
        <w:t>3. The user clicks “submit” to submit the information and register his account</w:t>
      </w:r>
    </w:p>
    <w:p w:rsidR="00307205" w:rsidRDefault="00307205" w:rsidP="00307205">
      <w:pPr>
        <w:pStyle w:val="Heading5"/>
        <w:ind w:left="709"/>
        <w:rPr>
          <w:b/>
          <w:lang w:val="en-US"/>
        </w:rPr>
      </w:pPr>
      <w:r w:rsidRPr="009046E2">
        <w:rPr>
          <w:b/>
          <w:lang w:val="en-US"/>
        </w:rPr>
        <w:lastRenderedPageBreak/>
        <w:t>0.7 Alternative Scenarios</w:t>
      </w:r>
    </w:p>
    <w:p w:rsidR="00307205" w:rsidRPr="001E0CB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 information not valid”. </w:t>
      </w:r>
      <w:r>
        <w:rPr>
          <w:lang w:val="en-US"/>
        </w:rPr>
        <w:br/>
      </w:r>
      <w:r>
        <w:rPr>
          <w:lang w:val="en-US"/>
        </w:rPr>
        <w:tab/>
      </w:r>
      <w:r>
        <w:rPr>
          <w:lang w:val="en-US"/>
        </w:rPr>
        <w:tab/>
        <w:t>2. Fill out form again with valid information.</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Link facebook account? </w:t>
      </w:r>
      <w:r>
        <w:rPr>
          <w:lang w:val="en-US"/>
        </w:rPr>
        <w:br/>
      </w:r>
      <w:r>
        <w:rPr>
          <w:lang w:val="en-US"/>
        </w:rPr>
        <w:tab/>
        <w:t>The user is responsible for keeping his username, and password.</w:t>
      </w:r>
    </w:p>
    <w:p w:rsidR="00307205" w:rsidRDefault="00307205" w:rsidP="00307205">
      <w:pPr>
        <w:pStyle w:val="Heading4"/>
        <w:rPr>
          <w:lang w:val="en-US"/>
        </w:rPr>
      </w:pPr>
      <w:bookmarkStart w:id="38" w:name="_Toc400545378"/>
      <w:r>
        <w:rPr>
          <w:lang w:val="en-US"/>
        </w:rPr>
        <w:t>1</w:t>
      </w:r>
      <w:r w:rsidR="004F1CC3">
        <w:rPr>
          <w:lang w:val="en-US"/>
        </w:rPr>
        <w:t>9</w:t>
      </w:r>
      <w:r>
        <w:rPr>
          <w:lang w:val="en-US"/>
        </w:rPr>
        <w:t>. login on the website as a registered user</w:t>
      </w:r>
      <w:bookmarkEnd w:id="38"/>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log in to my personal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“login” button on the website.</w:t>
      </w:r>
    </w:p>
    <w:p w:rsidR="00307205" w:rsidRPr="009B1355" w:rsidRDefault="00307205" w:rsidP="00307205">
      <w:pPr>
        <w:pStyle w:val="Heading5"/>
        <w:ind w:left="709"/>
        <w:rPr>
          <w:b/>
          <w:lang w:val="en-US"/>
        </w:rPr>
      </w:pPr>
      <w:r w:rsidRPr="009B1355">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Pr>
          <w:lang w:val="en-US"/>
        </w:rPr>
        <w:tab/>
        <w:t xml:space="preserve">1. The user still owns his login credentials. </w:t>
      </w:r>
    </w:p>
    <w:p w:rsidR="00307205" w:rsidRPr="009B1355" w:rsidRDefault="00307205" w:rsidP="00307205">
      <w:pPr>
        <w:pStyle w:val="Heading5"/>
        <w:ind w:left="709"/>
        <w:rPr>
          <w:b/>
          <w:lang w:val="en-US"/>
        </w:rPr>
      </w:pPr>
      <w:r w:rsidRPr="009B1355">
        <w:rPr>
          <w:b/>
          <w:lang w:val="en-US"/>
        </w:rPr>
        <w:t>0.5 Post-conditions</w:t>
      </w:r>
    </w:p>
    <w:p w:rsidR="00307205" w:rsidRPr="009046E2" w:rsidRDefault="00307205" w:rsidP="00307205">
      <w:pPr>
        <w:rPr>
          <w:lang w:val="en-US"/>
        </w:rPr>
      </w:pPr>
      <w:r w:rsidRPr="009B1355">
        <w:rPr>
          <w:lang w:val="en-US"/>
        </w:rPr>
        <w:tab/>
      </w:r>
      <w:r>
        <w:rPr>
          <w:lang w:val="en-US"/>
        </w:rPr>
        <w:t>1. The user is logged in to the website and has access to his personal profile</w:t>
      </w:r>
    </w:p>
    <w:p w:rsidR="00307205" w:rsidRPr="009B1355" w:rsidRDefault="00307205" w:rsidP="00307205">
      <w:pPr>
        <w:pStyle w:val="Heading5"/>
        <w:ind w:left="709"/>
        <w:rPr>
          <w:b/>
          <w:lang w:val="en-US"/>
        </w:rPr>
      </w:pPr>
      <w:r w:rsidRPr="009B1355">
        <w:rPr>
          <w:b/>
          <w:lang w:val="en-US"/>
        </w:rPr>
        <w:t>0.6 Main Scenario</w:t>
      </w:r>
    </w:p>
    <w:p w:rsidR="00307205" w:rsidRPr="009046E2" w:rsidRDefault="00307205" w:rsidP="0030720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is not entering a valid username and/ or password</w:t>
      </w:r>
      <w:r>
        <w:rPr>
          <w:lang w:val="en-US"/>
        </w:rPr>
        <w:br/>
      </w:r>
      <w:r>
        <w:rPr>
          <w:lang w:val="en-US"/>
        </w:rPr>
        <w:tab/>
      </w:r>
      <w:r>
        <w:rPr>
          <w:lang w:val="en-US"/>
        </w:rPr>
        <w:tab/>
        <w:t xml:space="preserve">1. Print out error: “ password/ username not valid”. </w:t>
      </w:r>
      <w:r>
        <w:rPr>
          <w:lang w:val="en-US"/>
        </w:rPr>
        <w:br/>
      </w:r>
      <w:r>
        <w:rPr>
          <w:lang w:val="en-US"/>
        </w:rPr>
        <w:tab/>
      </w:r>
      <w:r>
        <w:rPr>
          <w:lang w:val="en-US"/>
        </w:rPr>
        <w:tab/>
        <w:t>2. Ask if he wants to reset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9B1355" w:rsidRPr="009B1355" w:rsidRDefault="009B1355" w:rsidP="009B1355">
      <w:pPr>
        <w:rPr>
          <w:lang w:val="en-US"/>
        </w:rPr>
      </w:pPr>
    </w:p>
    <w:p w:rsidR="00307205" w:rsidRDefault="004F1CC3" w:rsidP="00307205">
      <w:pPr>
        <w:pStyle w:val="Heading4"/>
        <w:rPr>
          <w:lang w:val="en-US"/>
        </w:rPr>
      </w:pPr>
      <w:bookmarkStart w:id="39" w:name="_Toc400545379"/>
      <w:r>
        <w:rPr>
          <w:lang w:val="en-US"/>
        </w:rPr>
        <w:t>20</w:t>
      </w:r>
      <w:r w:rsidR="00307205">
        <w:rPr>
          <w:lang w:val="en-US"/>
        </w:rPr>
        <w:t>. Send PM to an user( as a registered user)</w:t>
      </w:r>
      <w:bookmarkEnd w:id="39"/>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lastRenderedPageBreak/>
        <w:t>0.2 Description</w:t>
      </w:r>
    </w:p>
    <w:p w:rsidR="00307205" w:rsidRPr="009046E2" w:rsidRDefault="00307205" w:rsidP="00307205">
      <w:pPr>
        <w:ind w:left="705"/>
        <w:rPr>
          <w:lang w:val="en-US"/>
        </w:rPr>
      </w:pPr>
      <w:r>
        <w:rPr>
          <w:lang w:val="en-US"/>
        </w:rPr>
        <w:t>As a user I might have questions about a room/ person. The question is not answered by the public question system ( See use-case 11.)</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“ask question”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was able to send a message to the owner of the ad.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clicked on an ad/ or a user.</w:t>
      </w:r>
      <w:r>
        <w:rPr>
          <w:lang w:val="en-US"/>
        </w:rPr>
        <w:br/>
        <w:t>2. The user clicks on “send PM” button</w:t>
      </w:r>
      <w:r>
        <w:rPr>
          <w:lang w:val="en-US"/>
        </w:rPr>
        <w:br/>
        <w:t>3. System prompts the user to “send message” page.</w:t>
      </w:r>
      <w:r>
        <w:rPr>
          <w:lang w:val="en-US"/>
        </w:rPr>
        <w:br/>
        <w:t>3. The user can freely write his question to the owner of the ad. The user can choose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C90914" w:rsidRDefault="00C90914" w:rsidP="009C57D9">
      <w:pPr>
        <w:rPr>
          <w:lang w:val="en-US"/>
        </w:rPr>
      </w:pPr>
    </w:p>
    <w:p w:rsidR="00194478" w:rsidRDefault="004F1CC3" w:rsidP="00194478">
      <w:pPr>
        <w:pStyle w:val="Heading4"/>
        <w:rPr>
          <w:lang w:val="en-US"/>
        </w:rPr>
      </w:pPr>
      <w:bookmarkStart w:id="40" w:name="_Toc400545380"/>
      <w:r>
        <w:rPr>
          <w:lang w:val="en-US"/>
        </w:rPr>
        <w:t>21</w:t>
      </w:r>
      <w:r w:rsidR="00A162EE">
        <w:rPr>
          <w:lang w:val="en-US"/>
        </w:rPr>
        <w:t>. forgot password/ link as non-registered user</w:t>
      </w:r>
      <w:bookmarkEnd w:id="40"/>
      <w:r w:rsidR="00194478">
        <w:rPr>
          <w:lang w:val="en-US"/>
        </w:rPr>
        <w:t xml:space="preserve"> </w:t>
      </w:r>
    </w:p>
    <w:p w:rsidR="00194478" w:rsidRPr="009046E2" w:rsidRDefault="00194478" w:rsidP="0019447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94478" w:rsidRDefault="00194478" w:rsidP="0019447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94478" w:rsidRDefault="00194478" w:rsidP="00194478">
      <w:pPr>
        <w:pStyle w:val="Heading5"/>
        <w:ind w:left="709"/>
        <w:rPr>
          <w:b/>
          <w:lang w:val="en-US"/>
        </w:rPr>
      </w:pPr>
      <w:r w:rsidRPr="009046E2">
        <w:rPr>
          <w:b/>
          <w:lang w:val="en-US"/>
        </w:rPr>
        <w:t>0.2 Description</w:t>
      </w:r>
    </w:p>
    <w:p w:rsidR="00194478" w:rsidRPr="009046E2" w:rsidRDefault="00A162EE" w:rsidP="00194478">
      <w:pPr>
        <w:ind w:left="705"/>
        <w:rPr>
          <w:lang w:val="en-US"/>
        </w:rPr>
      </w:pPr>
      <w:r>
        <w:rPr>
          <w:lang w:val="en-US"/>
        </w:rPr>
        <w:t>As a user I want to be able to retrieve a new password to edit my ad, if I forgot it, and/or retrieve the link to the ad, if I forgot it.</w:t>
      </w:r>
      <w:r w:rsidR="00194478">
        <w:rPr>
          <w:lang w:val="en-US"/>
        </w:rPr>
        <w:t xml:space="preserve"> </w:t>
      </w:r>
    </w:p>
    <w:p w:rsidR="00194478" w:rsidRDefault="00194478" w:rsidP="00194478">
      <w:pPr>
        <w:pStyle w:val="Heading5"/>
        <w:ind w:left="709"/>
        <w:rPr>
          <w:b/>
          <w:lang w:val="en-US"/>
        </w:rPr>
      </w:pPr>
      <w:r w:rsidRPr="009046E2">
        <w:rPr>
          <w:b/>
          <w:lang w:val="en-US"/>
        </w:rPr>
        <w:t>0.3 Trigger</w:t>
      </w:r>
    </w:p>
    <w:p w:rsidR="00194478" w:rsidRPr="009046E2" w:rsidRDefault="00194478" w:rsidP="00194478">
      <w:pPr>
        <w:rPr>
          <w:lang w:val="en-US"/>
        </w:rPr>
      </w:pPr>
      <w:r>
        <w:rPr>
          <w:lang w:val="en-US"/>
        </w:rPr>
        <w:tab/>
      </w:r>
      <w:r w:rsidR="00A162EE">
        <w:rPr>
          <w:lang w:val="en-US"/>
        </w:rPr>
        <w:t>Click on the “forgot information about my ad” button on the website.</w:t>
      </w:r>
    </w:p>
    <w:p w:rsidR="00194478" w:rsidRPr="0011175B" w:rsidRDefault="00194478" w:rsidP="00194478">
      <w:pPr>
        <w:pStyle w:val="Heading5"/>
        <w:ind w:left="709"/>
        <w:rPr>
          <w:b/>
          <w:lang w:val="en-US"/>
        </w:rPr>
      </w:pPr>
      <w:r w:rsidRPr="0011175B">
        <w:rPr>
          <w:b/>
          <w:lang w:val="en-US"/>
        </w:rPr>
        <w:lastRenderedPageBreak/>
        <w:t>0.4 Pre-conditions</w:t>
      </w:r>
    </w:p>
    <w:p w:rsidR="00194478" w:rsidRPr="009046E2" w:rsidRDefault="00194478" w:rsidP="00194478">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w:t>
      </w:r>
      <w:r w:rsidR="007B031B">
        <w:rPr>
          <w:lang w:val="en-US"/>
        </w:rPr>
        <w:t xml:space="preserve">User forgot his password/link to the ad. </w:t>
      </w:r>
      <w:r w:rsidR="007B031B">
        <w:rPr>
          <w:lang w:val="en-US"/>
        </w:rPr>
        <w:br/>
        <w:t>3. The User HAS TO HAVE his e-mail address.</w:t>
      </w:r>
      <w:r>
        <w:rPr>
          <w:lang w:val="en-US"/>
        </w:rPr>
        <w:br/>
      </w:r>
      <w:r>
        <w:rPr>
          <w:lang w:val="en-US"/>
        </w:rPr>
        <w:tab/>
      </w:r>
    </w:p>
    <w:p w:rsidR="00194478" w:rsidRPr="0011175B" w:rsidRDefault="00194478" w:rsidP="00194478">
      <w:pPr>
        <w:pStyle w:val="Heading5"/>
        <w:ind w:left="709"/>
        <w:rPr>
          <w:b/>
          <w:lang w:val="en-US"/>
        </w:rPr>
      </w:pPr>
      <w:r w:rsidRPr="0011175B">
        <w:rPr>
          <w:b/>
          <w:lang w:val="en-US"/>
        </w:rPr>
        <w:t>0.5 Post-conditions</w:t>
      </w:r>
    </w:p>
    <w:p w:rsidR="00194478" w:rsidRPr="009046E2" w:rsidRDefault="00194478" w:rsidP="00194478">
      <w:pPr>
        <w:rPr>
          <w:lang w:val="en-US"/>
        </w:rPr>
      </w:pPr>
      <w:r w:rsidRPr="0011175B">
        <w:rPr>
          <w:lang w:val="en-US"/>
        </w:rPr>
        <w:tab/>
      </w:r>
      <w:r w:rsidRPr="009046E2">
        <w:rPr>
          <w:lang w:val="en-US"/>
        </w:rPr>
        <w:t xml:space="preserve">1. </w:t>
      </w:r>
      <w:r w:rsidR="007B031B">
        <w:rPr>
          <w:lang w:val="en-US"/>
        </w:rPr>
        <w:t>The user receives an e-mail with the link to his ad, and the password to edit it.</w:t>
      </w:r>
      <w:r>
        <w:rPr>
          <w:lang w:val="en-US"/>
        </w:rPr>
        <w:br/>
      </w:r>
      <w:r>
        <w:rPr>
          <w:lang w:val="en-US"/>
        </w:rPr>
        <w:tab/>
      </w:r>
    </w:p>
    <w:p w:rsidR="00194478" w:rsidRPr="0011175B" w:rsidRDefault="00194478" w:rsidP="00194478">
      <w:pPr>
        <w:pStyle w:val="Heading5"/>
        <w:ind w:left="709"/>
        <w:rPr>
          <w:b/>
          <w:lang w:val="en-US"/>
        </w:rPr>
      </w:pPr>
      <w:r w:rsidRPr="0011175B">
        <w:rPr>
          <w:b/>
          <w:lang w:val="en-US"/>
        </w:rPr>
        <w:t>0.6 Main Scenario</w:t>
      </w:r>
    </w:p>
    <w:p w:rsidR="00194478" w:rsidRPr="009046E2" w:rsidRDefault="00194478" w:rsidP="00194478">
      <w:pPr>
        <w:ind w:left="705"/>
        <w:rPr>
          <w:lang w:val="en-US"/>
        </w:rPr>
      </w:pPr>
      <w:r w:rsidRPr="009046E2">
        <w:rPr>
          <w:lang w:val="en-US"/>
        </w:rPr>
        <w:t xml:space="preserve">1. </w:t>
      </w:r>
      <w:r w:rsidR="00E63B3E">
        <w:rPr>
          <w:lang w:val="en-US"/>
        </w:rPr>
        <w:t>The user clicks on the “forgot information about my ad” button.</w:t>
      </w:r>
      <w:r w:rsidR="00E63B3E">
        <w:rPr>
          <w:lang w:val="en-US"/>
        </w:rPr>
        <w:br/>
        <w:t>2. System prompts user to the information retrieval page.</w:t>
      </w:r>
      <w:r w:rsidR="00E63B3E">
        <w:rPr>
          <w:lang w:val="en-US"/>
        </w:rPr>
        <w:br/>
        <w:t>3. User enters his e-mail address.</w:t>
      </w:r>
      <w:r w:rsidR="00E63B3E">
        <w:rPr>
          <w:lang w:val="en-US"/>
        </w:rPr>
        <w:br/>
        <w:t>4. User clicks on the “get information” button.</w:t>
      </w:r>
      <w:r w:rsidR="00E63B3E">
        <w:rPr>
          <w:lang w:val="en-US"/>
        </w:rPr>
        <w:br/>
        <w:t>5. System prompts user to “success” page.</w:t>
      </w:r>
      <w:r w:rsidR="00E63B3E">
        <w:rPr>
          <w:lang w:val="en-US"/>
        </w:rPr>
        <w:br/>
        <w:t xml:space="preserve">6. User </w:t>
      </w:r>
      <w:r w:rsidR="00683EF0">
        <w:rPr>
          <w:lang w:val="en-US"/>
        </w:rPr>
        <w:t>receives an</w:t>
      </w:r>
      <w:r w:rsidR="00E63B3E">
        <w:rPr>
          <w:lang w:val="en-US"/>
        </w:rPr>
        <w:t xml:space="preserve"> email with the desired information.</w:t>
      </w:r>
      <w:r>
        <w:rPr>
          <w:lang w:val="en-US"/>
        </w:rPr>
        <w:br/>
      </w:r>
    </w:p>
    <w:p w:rsidR="00194478" w:rsidRDefault="00194478" w:rsidP="00194478">
      <w:pPr>
        <w:pStyle w:val="Heading5"/>
        <w:ind w:left="709"/>
        <w:rPr>
          <w:b/>
          <w:lang w:val="en-US"/>
        </w:rPr>
      </w:pPr>
      <w:r w:rsidRPr="009046E2">
        <w:rPr>
          <w:b/>
          <w:lang w:val="en-US"/>
        </w:rPr>
        <w:t>0.7 Alternative Scenarios</w:t>
      </w:r>
    </w:p>
    <w:p w:rsidR="00194478" w:rsidRPr="001E0CB5" w:rsidRDefault="00194478" w:rsidP="00194478">
      <w:pPr>
        <w:rPr>
          <w:lang w:val="en-US"/>
        </w:rPr>
      </w:pPr>
      <w:r>
        <w:rPr>
          <w:lang w:val="en-US"/>
        </w:rPr>
        <w:tab/>
        <w:t>A</w:t>
      </w:r>
      <w:r w:rsidR="009F6172">
        <w:rPr>
          <w:lang w:val="en-US"/>
        </w:rPr>
        <w:t>) The user forgot his e-mail</w:t>
      </w:r>
      <w:r>
        <w:rPr>
          <w:lang w:val="en-US"/>
        </w:rPr>
        <w:br/>
      </w:r>
      <w:r>
        <w:rPr>
          <w:lang w:val="en-US"/>
        </w:rPr>
        <w:tab/>
      </w:r>
      <w:r>
        <w:rPr>
          <w:lang w:val="en-US"/>
        </w:rPr>
        <w:tab/>
        <w:t xml:space="preserve">1. </w:t>
      </w:r>
      <w:r w:rsidR="009F6172">
        <w:rPr>
          <w:lang w:val="en-US"/>
        </w:rPr>
        <w:t>Not the problem of this website.</w:t>
      </w:r>
    </w:p>
    <w:p w:rsidR="00194478" w:rsidRDefault="00194478" w:rsidP="00194478">
      <w:pPr>
        <w:pStyle w:val="Heading5"/>
        <w:ind w:left="709"/>
        <w:rPr>
          <w:b/>
          <w:lang w:val="en-US"/>
        </w:rPr>
      </w:pPr>
      <w:r w:rsidRPr="009046E2">
        <w:rPr>
          <w:b/>
          <w:lang w:val="en-US"/>
        </w:rPr>
        <w:t>0.8 Special Requirements</w:t>
      </w:r>
    </w:p>
    <w:p w:rsidR="00194478" w:rsidRPr="001E0CB5" w:rsidRDefault="00194478" w:rsidP="00194478">
      <w:pPr>
        <w:rPr>
          <w:lang w:val="en-US"/>
        </w:rPr>
      </w:pPr>
      <w:r>
        <w:rPr>
          <w:lang w:val="en-US"/>
        </w:rPr>
        <w:tab/>
        <w:t>None</w:t>
      </w:r>
    </w:p>
    <w:p w:rsidR="00194478" w:rsidRDefault="00194478" w:rsidP="00194478">
      <w:pPr>
        <w:pStyle w:val="Heading5"/>
        <w:ind w:left="709"/>
        <w:rPr>
          <w:b/>
          <w:lang w:val="en-US"/>
        </w:rPr>
      </w:pPr>
      <w:r w:rsidRPr="009046E2">
        <w:rPr>
          <w:b/>
          <w:lang w:val="en-US"/>
        </w:rPr>
        <w:t>0.9 Notes</w:t>
      </w:r>
    </w:p>
    <w:p w:rsidR="00194478" w:rsidRDefault="00194478" w:rsidP="00194478">
      <w:pPr>
        <w:rPr>
          <w:lang w:val="en-US"/>
        </w:rPr>
      </w:pPr>
      <w:r>
        <w:rPr>
          <w:lang w:val="en-US"/>
        </w:rPr>
        <w:tab/>
        <w:t>None</w:t>
      </w:r>
    </w:p>
    <w:p w:rsidR="00604341" w:rsidRDefault="004F1CC3" w:rsidP="00604341">
      <w:pPr>
        <w:pStyle w:val="Heading4"/>
        <w:rPr>
          <w:lang w:val="en-US"/>
        </w:rPr>
      </w:pPr>
      <w:bookmarkStart w:id="41" w:name="_Toc400545381"/>
      <w:r>
        <w:rPr>
          <w:lang w:val="en-US"/>
        </w:rPr>
        <w:t>22</w:t>
      </w:r>
      <w:r w:rsidR="00604341">
        <w:rPr>
          <w:lang w:val="en-US"/>
        </w:rPr>
        <w:t>. forgot username/password as a-registered user</w:t>
      </w:r>
      <w:bookmarkEnd w:id="41"/>
      <w:r w:rsidR="00604341">
        <w:rPr>
          <w:lang w:val="en-US"/>
        </w:rPr>
        <w:t xml:space="preserve"> </w:t>
      </w:r>
    </w:p>
    <w:p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604341" w:rsidRDefault="00604341" w:rsidP="00604341">
      <w:pPr>
        <w:pStyle w:val="Heading5"/>
        <w:ind w:left="709"/>
        <w:rPr>
          <w:b/>
          <w:lang w:val="en-US"/>
        </w:rPr>
      </w:pPr>
      <w:r w:rsidRPr="009046E2">
        <w:rPr>
          <w:b/>
          <w:lang w:val="en-US"/>
        </w:rPr>
        <w:t>0.2 Description</w:t>
      </w:r>
    </w:p>
    <w:p w:rsidR="00604341" w:rsidRPr="009046E2" w:rsidRDefault="003B3541" w:rsidP="00604341">
      <w:pPr>
        <w:ind w:left="705"/>
        <w:rPr>
          <w:lang w:val="en-US"/>
        </w:rPr>
      </w:pPr>
      <w:r>
        <w:rPr>
          <w:lang w:val="en-US"/>
        </w:rPr>
        <w:t xml:space="preserve">As a user I want to be able to retrieve my password/ username to my account. </w:t>
      </w:r>
    </w:p>
    <w:p w:rsidR="00604341" w:rsidRDefault="00604341" w:rsidP="00604341">
      <w:pPr>
        <w:pStyle w:val="Heading5"/>
        <w:ind w:left="709"/>
        <w:rPr>
          <w:b/>
          <w:lang w:val="en-US"/>
        </w:rPr>
      </w:pPr>
      <w:r w:rsidRPr="009046E2">
        <w:rPr>
          <w:b/>
          <w:lang w:val="en-US"/>
        </w:rPr>
        <w:t>0.3 Trigger</w:t>
      </w:r>
    </w:p>
    <w:p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rsidR="00604341" w:rsidRPr="0011175B" w:rsidRDefault="00604341" w:rsidP="00604341">
      <w:pPr>
        <w:pStyle w:val="Heading5"/>
        <w:ind w:left="709"/>
        <w:rPr>
          <w:b/>
          <w:lang w:val="en-US"/>
        </w:rPr>
      </w:pPr>
      <w:r w:rsidRPr="0011175B">
        <w:rPr>
          <w:b/>
          <w:lang w:val="en-US"/>
        </w:rPr>
        <w:t>0.4 Pre-conditions</w:t>
      </w:r>
    </w:p>
    <w:p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3. The User HAS TO HAVE his e-mail address.</w:t>
      </w:r>
      <w:r>
        <w:rPr>
          <w:lang w:val="en-US"/>
        </w:rPr>
        <w:br/>
      </w:r>
      <w:r>
        <w:rPr>
          <w:lang w:val="en-US"/>
        </w:rPr>
        <w:tab/>
      </w:r>
    </w:p>
    <w:p w:rsidR="00604341" w:rsidRPr="0011175B" w:rsidRDefault="00604341" w:rsidP="00604341">
      <w:pPr>
        <w:pStyle w:val="Heading5"/>
        <w:ind w:left="709"/>
        <w:rPr>
          <w:b/>
          <w:lang w:val="en-US"/>
        </w:rPr>
      </w:pPr>
      <w:r w:rsidRPr="0011175B">
        <w:rPr>
          <w:b/>
          <w:lang w:val="en-US"/>
        </w:rPr>
        <w:lastRenderedPageBreak/>
        <w:t>0.5 Post-conditions</w:t>
      </w:r>
    </w:p>
    <w:p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rsidR="00604341" w:rsidRPr="0011175B" w:rsidRDefault="00604341" w:rsidP="00604341">
      <w:pPr>
        <w:pStyle w:val="Heading5"/>
        <w:ind w:left="709"/>
        <w:rPr>
          <w:b/>
          <w:lang w:val="en-US"/>
        </w:rPr>
      </w:pPr>
      <w:r w:rsidRPr="0011175B">
        <w:rPr>
          <w:b/>
          <w:lang w:val="en-US"/>
        </w:rPr>
        <w:t>0.6 Main Scenario</w:t>
      </w:r>
    </w:p>
    <w:p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“get information” button.</w:t>
      </w:r>
      <w:r>
        <w:rPr>
          <w:lang w:val="en-US"/>
        </w:rPr>
        <w:br/>
        <w:t>5. System prompts user to “success” page.</w:t>
      </w:r>
      <w:r>
        <w:rPr>
          <w:lang w:val="en-US"/>
        </w:rPr>
        <w:br/>
        <w:t>6. User receives an email with the desired information.</w:t>
      </w:r>
      <w:r>
        <w:rPr>
          <w:lang w:val="en-US"/>
        </w:rPr>
        <w:br/>
      </w:r>
    </w:p>
    <w:p w:rsidR="00604341" w:rsidRDefault="00604341" w:rsidP="00604341">
      <w:pPr>
        <w:pStyle w:val="Heading5"/>
        <w:ind w:left="709"/>
        <w:rPr>
          <w:b/>
          <w:lang w:val="en-US"/>
        </w:rPr>
      </w:pPr>
      <w:r w:rsidRPr="009046E2">
        <w:rPr>
          <w:b/>
          <w:lang w:val="en-US"/>
        </w:rPr>
        <w:t>0.7 Alternative Scenarios</w:t>
      </w:r>
    </w:p>
    <w:p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rsidR="00604341" w:rsidRDefault="00604341" w:rsidP="00604341">
      <w:pPr>
        <w:pStyle w:val="Heading5"/>
        <w:ind w:left="709"/>
        <w:rPr>
          <w:b/>
          <w:lang w:val="en-US"/>
        </w:rPr>
      </w:pPr>
      <w:r w:rsidRPr="009046E2">
        <w:rPr>
          <w:b/>
          <w:lang w:val="en-US"/>
        </w:rPr>
        <w:t>0.8 Special Requirements</w:t>
      </w:r>
    </w:p>
    <w:p w:rsidR="00604341" w:rsidRPr="001E0CB5" w:rsidRDefault="00604341" w:rsidP="00604341">
      <w:pPr>
        <w:rPr>
          <w:lang w:val="en-US"/>
        </w:rPr>
      </w:pPr>
      <w:r>
        <w:rPr>
          <w:lang w:val="en-US"/>
        </w:rPr>
        <w:tab/>
        <w:t>None</w:t>
      </w:r>
    </w:p>
    <w:p w:rsidR="00604341" w:rsidRDefault="00604341" w:rsidP="00604341">
      <w:pPr>
        <w:pStyle w:val="Heading5"/>
        <w:ind w:left="709"/>
        <w:rPr>
          <w:b/>
          <w:lang w:val="en-US"/>
        </w:rPr>
      </w:pPr>
      <w:r w:rsidRPr="009046E2">
        <w:rPr>
          <w:b/>
          <w:lang w:val="en-US"/>
        </w:rPr>
        <w:t>0.9 Notes</w:t>
      </w:r>
    </w:p>
    <w:p w:rsidR="00604341" w:rsidRDefault="00604341" w:rsidP="00604341">
      <w:pPr>
        <w:rPr>
          <w:lang w:val="en-US"/>
        </w:rPr>
      </w:pPr>
      <w:r>
        <w:rPr>
          <w:lang w:val="en-US"/>
        </w:rPr>
        <w:tab/>
        <w:t>None</w:t>
      </w:r>
    </w:p>
    <w:p w:rsidR="00D34AF2" w:rsidRDefault="00D34AF2" w:rsidP="00604341">
      <w:pPr>
        <w:rPr>
          <w:lang w:val="en-US"/>
        </w:rPr>
      </w:pPr>
    </w:p>
    <w:p w:rsidR="00D34AF2" w:rsidRDefault="00D34AF2" w:rsidP="00604341">
      <w:pPr>
        <w:rPr>
          <w:lang w:val="en-US"/>
        </w:rPr>
      </w:pPr>
    </w:p>
    <w:p w:rsidR="00DC4095" w:rsidRPr="00DA6E61" w:rsidRDefault="00DC4095" w:rsidP="00DA6E61">
      <w:pPr>
        <w:rPr>
          <w:lang w:val="en-US"/>
        </w:rPr>
      </w:pPr>
    </w:p>
    <w:p w:rsidR="00D8501C" w:rsidRDefault="00587762" w:rsidP="00112707">
      <w:pPr>
        <w:rPr>
          <w:lang w:val="en-US"/>
        </w:rPr>
      </w:pPr>
      <w:r>
        <w:rPr>
          <w:lang w:val="en-US"/>
        </w:rPr>
        <w:t>Manage ads</w:t>
      </w:r>
      <w:r w:rsidR="00D34AF2">
        <w:rPr>
          <w:lang w:val="en-US"/>
        </w:rPr>
        <w:br/>
        <w:t>manage applicants</w:t>
      </w:r>
      <w:r>
        <w:rPr>
          <w:lang w:val="en-US"/>
        </w:rPr>
        <w:br/>
        <w:t xml:space="preserve">Set notes to visitors. </w:t>
      </w:r>
      <w:r w:rsidR="00293860">
        <w:rPr>
          <w:lang w:val="en-US"/>
        </w:rPr>
        <w:br/>
      </w:r>
      <w:r w:rsidR="00D8501C">
        <w:rPr>
          <w:lang w:val="en-US"/>
        </w:rPr>
        <w:br/>
        <w:t>Filter pms</w:t>
      </w:r>
    </w:p>
    <w:p w:rsidR="00112707" w:rsidRPr="00112707" w:rsidRDefault="00112707" w:rsidP="00112707">
      <w:pPr>
        <w:rPr>
          <w:lang w:val="en-US"/>
        </w:rPr>
      </w:pPr>
      <w:r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bookmarkStart w:id="42" w:name="_Toc400545382"/>
      <w:r w:rsidRPr="00112707">
        <w:rPr>
          <w:lang w:val="en-US"/>
        </w:rPr>
        <w:t>2.2 Actor characteristics</w:t>
      </w:r>
      <w:bookmarkEnd w:id="42"/>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ected to be Internet literate,</w:t>
      </w:r>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bookmarkStart w:id="43" w:name="_Toc400545383"/>
      <w:r>
        <w:rPr>
          <w:lang w:val="en-US"/>
        </w:rPr>
        <w:t>3. Specific requirements</w:t>
      </w:r>
      <w:bookmarkEnd w:id="43"/>
    </w:p>
    <w:p w:rsidR="007752F5" w:rsidRDefault="007752F5" w:rsidP="007752F5">
      <w:pPr>
        <w:pStyle w:val="Heading2"/>
        <w:rPr>
          <w:ins w:id="44" w:author="Ice" w:date="2014-10-08T15:36:00Z"/>
          <w:lang w:val="en-US"/>
        </w:rPr>
      </w:pPr>
      <w:bookmarkStart w:id="45" w:name="_Toc400545384"/>
      <w:r>
        <w:rPr>
          <w:lang w:val="en-US"/>
        </w:rPr>
        <w:t>3.1 Functional requirements</w:t>
      </w:r>
      <w:bookmarkEnd w:id="45"/>
    </w:p>
    <w:p w:rsidR="000B1427" w:rsidRDefault="000B1427" w:rsidP="000B1427">
      <w:pPr>
        <w:rPr>
          <w:ins w:id="46" w:author="Ice" w:date="2014-10-08T15:37:00Z"/>
          <w:lang w:val="en-US"/>
        </w:rPr>
        <w:pPrChange w:id="47" w:author="Ice" w:date="2014-10-08T15:36:00Z">
          <w:pPr>
            <w:pStyle w:val="Heading2"/>
          </w:pPr>
        </w:pPrChange>
      </w:pPr>
      <w:ins w:id="48" w:author="Ice" w:date="2014-10-08T15:36:00Z">
        <w:r>
          <w:rPr>
            <w:lang w:val="en-US"/>
          </w:rPr>
          <w:t xml:space="preserve">Write in general what the product should be able to do. </w:t>
        </w:r>
      </w:ins>
      <w:ins w:id="49" w:author="Ice" w:date="2014-10-08T15:37:00Z">
        <w:r>
          <w:rPr>
            <w:lang w:val="en-US"/>
          </w:rPr>
          <w:t>Generally things that will be in our product.</w:t>
        </w:r>
      </w:ins>
    </w:p>
    <w:p w:rsidR="00966FDC" w:rsidRDefault="00966FDC" w:rsidP="000B1427">
      <w:pPr>
        <w:rPr>
          <w:ins w:id="50" w:author="Ice" w:date="2014-10-08T15:38:00Z"/>
          <w:lang w:val="en-US"/>
        </w:rPr>
        <w:pPrChange w:id="51" w:author="Ice" w:date="2014-10-08T15:36:00Z">
          <w:pPr>
            <w:pStyle w:val="Heading2"/>
          </w:pPr>
        </w:pPrChange>
      </w:pPr>
      <w:ins w:id="52" w:author="Ice" w:date="2014-10-08T15:37:00Z">
        <w:r>
          <w:rPr>
            <w:lang w:val="en-US"/>
          </w:rPr>
          <w:t>Stay very general.</w:t>
        </w:r>
        <w:r w:rsidR="00252DCB">
          <w:rPr>
            <w:lang w:val="en-US"/>
          </w:rPr>
          <w:t xml:space="preserve"> Keep the section about things that really need to be in the application.</w:t>
        </w:r>
        <w:r w:rsidR="00252DCB">
          <w:rPr>
            <w:lang w:val="en-US"/>
          </w:rPr>
          <w:br/>
        </w:r>
      </w:ins>
      <w:ins w:id="53" w:author="Ice" w:date="2014-10-08T15:38:00Z">
        <w:r w:rsidR="00252DCB">
          <w:rPr>
            <w:lang w:val="en-US"/>
          </w:rPr>
          <w:t>ex.: The user needs to be authenticated for some things to do. Lets say to create an ad.</w:t>
        </w:r>
      </w:ins>
    </w:p>
    <w:p w:rsidR="00252DCB" w:rsidRPr="000B1427" w:rsidRDefault="00252DCB" w:rsidP="000B1427">
      <w:pPr>
        <w:rPr>
          <w:lang w:val="en-US"/>
        </w:rPr>
        <w:pPrChange w:id="54" w:author="Ice" w:date="2014-10-08T15:36:00Z">
          <w:pPr>
            <w:pStyle w:val="Heading2"/>
          </w:pPr>
        </w:pPrChange>
      </w:pPr>
      <w:ins w:id="55" w:author="Ice" w:date="2014-10-08T15:38:00Z">
        <w:r>
          <w:rPr>
            <w:lang w:val="en-US"/>
          </w:rPr>
          <w:t xml:space="preserve">User needs to be able to search for ads </w:t>
        </w:r>
      </w:ins>
    </w:p>
    <w:p w:rsidR="007A6B17" w:rsidRPr="007A6B17" w:rsidRDefault="007A6B17" w:rsidP="007A6B17">
      <w:pPr>
        <w:rPr>
          <w:lang w:val="en-US"/>
        </w:rPr>
      </w:pPr>
      <w:r>
        <w:rPr>
          <w:lang w:val="en-US"/>
        </w:rPr>
        <w:t xml:space="preserve">The Users of the Application </w:t>
      </w:r>
      <w:r w:rsidR="000910CD">
        <w:rPr>
          <w:lang w:val="en-US"/>
        </w:rPr>
        <w:t>should be able to:</w:t>
      </w:r>
    </w:p>
    <w:p w:rsidR="005465DE" w:rsidRDefault="007A6B17" w:rsidP="007A6B17">
      <w:pPr>
        <w:pStyle w:val="ListParagraph"/>
        <w:numPr>
          <w:ilvl w:val="0"/>
          <w:numId w:val="9"/>
        </w:numPr>
        <w:rPr>
          <w:lang w:val="en-US"/>
        </w:rPr>
      </w:pPr>
      <w:r>
        <w:rPr>
          <w:lang w:val="en-US"/>
        </w:rPr>
        <w:t>create an Account an log into their account</w:t>
      </w:r>
    </w:p>
    <w:p w:rsidR="007A6B17" w:rsidRDefault="007A6B17" w:rsidP="007A6B17">
      <w:pPr>
        <w:pStyle w:val="ListParagraph"/>
        <w:numPr>
          <w:ilvl w:val="1"/>
          <w:numId w:val="9"/>
        </w:numPr>
        <w:rPr>
          <w:lang w:val="en-US"/>
        </w:rPr>
      </w:pPr>
      <w:r>
        <w:rPr>
          <w:lang w:val="en-US"/>
        </w:rPr>
        <w:t>recover th</w:t>
      </w:r>
      <w:r w:rsidR="000910CD">
        <w:rPr>
          <w:lang w:val="en-US"/>
        </w:rPr>
        <w:t>eir accoun</w:t>
      </w:r>
      <w:r>
        <w:rPr>
          <w:lang w:val="en-US"/>
        </w:rPr>
        <w:t>t/pw</w:t>
      </w:r>
    </w:p>
    <w:p w:rsidR="007A6B17" w:rsidRPr="000910CD" w:rsidRDefault="007A6B17" w:rsidP="007A6B17">
      <w:pPr>
        <w:pStyle w:val="ListParagraph"/>
        <w:numPr>
          <w:ilvl w:val="1"/>
          <w:numId w:val="9"/>
        </w:numPr>
        <w:rPr>
          <w:color w:val="FF0000"/>
          <w:lang w:val="en-US"/>
        </w:rPr>
      </w:pPr>
      <w:r w:rsidRPr="000910CD">
        <w:rPr>
          <w:color w:val="FF0000"/>
          <w:lang w:val="en-US"/>
        </w:rPr>
        <w:t>An account is required for all actions exept searching the adds</w:t>
      </w:r>
    </w:p>
    <w:p w:rsidR="000910CD" w:rsidRDefault="007A6B17" w:rsidP="000910CD">
      <w:pPr>
        <w:pStyle w:val="ListParagraph"/>
        <w:numPr>
          <w:ilvl w:val="1"/>
          <w:numId w:val="9"/>
        </w:numPr>
        <w:rPr>
          <w:color w:val="FF0000"/>
          <w:lang w:val="en-US"/>
        </w:rPr>
      </w:pPr>
      <w:r w:rsidRPr="000910CD">
        <w:rPr>
          <w:color w:val="FF0000"/>
          <w:lang w:val="en-US"/>
        </w:rPr>
        <w:t xml:space="preserve">Cresting an account </w:t>
      </w:r>
      <w:r w:rsidR="001625A7" w:rsidRPr="000910CD">
        <w:rPr>
          <w:color w:val="FF0000"/>
          <w:lang w:val="en-US"/>
        </w:rPr>
        <w:t>is easy</w:t>
      </w:r>
      <w:r w:rsidRPr="000910CD">
        <w:rPr>
          <w:color w:val="FF0000"/>
          <w:lang w:val="en-US"/>
        </w:rPr>
        <w:t xml:space="preserve"> and fast</w:t>
      </w:r>
    </w:p>
    <w:p w:rsidR="007A6B17" w:rsidRPr="000910CD" w:rsidRDefault="001625A7" w:rsidP="000910CD">
      <w:pPr>
        <w:pStyle w:val="ListParagraph"/>
        <w:numPr>
          <w:ilvl w:val="0"/>
          <w:numId w:val="9"/>
        </w:numPr>
        <w:rPr>
          <w:color w:val="FF0000"/>
          <w:lang w:val="en-US"/>
        </w:rPr>
      </w:pPr>
      <w:r>
        <w:rPr>
          <w:lang w:val="en-US"/>
        </w:rPr>
        <w:t>create ad</w:t>
      </w:r>
      <w:r w:rsidR="007A6B17" w:rsidRPr="000910CD">
        <w:rPr>
          <w:lang w:val="en-US"/>
        </w:rPr>
        <w:t>s for Rooms and</w:t>
      </w:r>
      <w:r>
        <w:rPr>
          <w:lang w:val="en-US"/>
        </w:rPr>
        <w:t xml:space="preserve"> </w:t>
      </w:r>
      <w:r w:rsidR="007A6B17" w:rsidRPr="000910CD">
        <w:rPr>
          <w:lang w:val="en-US"/>
        </w:rPr>
        <w:t>Persons</w:t>
      </w:r>
    </w:p>
    <w:p w:rsidR="007A6B17" w:rsidRDefault="007A6B17" w:rsidP="007A6B17">
      <w:pPr>
        <w:pStyle w:val="ListParagraph"/>
        <w:numPr>
          <w:ilvl w:val="1"/>
          <w:numId w:val="9"/>
        </w:numPr>
        <w:rPr>
          <w:lang w:val="en-US"/>
        </w:rPr>
      </w:pPr>
      <w:r>
        <w:rPr>
          <w:lang w:val="en-US"/>
        </w:rPr>
        <w:t>can a</w:t>
      </w:r>
      <w:r w:rsidR="001625A7">
        <w:rPr>
          <w:lang w:val="en-US"/>
        </w:rPr>
        <w:t>sk questions concerning the ad</w:t>
      </w:r>
    </w:p>
    <w:p w:rsidR="007A6B17" w:rsidRDefault="001625A7" w:rsidP="007A6B17">
      <w:pPr>
        <w:pStyle w:val="ListParagraph"/>
        <w:numPr>
          <w:ilvl w:val="1"/>
          <w:numId w:val="9"/>
        </w:numPr>
        <w:rPr>
          <w:lang w:val="en-US"/>
        </w:rPr>
      </w:pPr>
      <w:r>
        <w:rPr>
          <w:lang w:val="en-US"/>
        </w:rPr>
        <w:t>apply attributes to the add (some of which can be searched for)</w:t>
      </w:r>
    </w:p>
    <w:p w:rsidR="001625A7" w:rsidRDefault="007A6B17" w:rsidP="001625A7">
      <w:pPr>
        <w:pStyle w:val="ListParagraph"/>
        <w:numPr>
          <w:ilvl w:val="0"/>
          <w:numId w:val="9"/>
        </w:numPr>
        <w:rPr>
          <w:lang w:val="en-US"/>
        </w:rPr>
      </w:pPr>
      <w:r>
        <w:rPr>
          <w:lang w:val="en-US"/>
        </w:rPr>
        <w:t>search the adds using filters</w:t>
      </w:r>
    </w:p>
    <w:p w:rsidR="001625A7" w:rsidRDefault="001625A7" w:rsidP="001625A7">
      <w:pPr>
        <w:pStyle w:val="ListParagraph"/>
        <w:numPr>
          <w:ilvl w:val="0"/>
          <w:numId w:val="9"/>
        </w:numPr>
        <w:rPr>
          <w:lang w:val="en-US"/>
        </w:rPr>
      </w:pPr>
      <w:r>
        <w:rPr>
          <w:lang w:val="en-US"/>
        </w:rPr>
        <w:t>bookmark ad</w:t>
      </w:r>
      <w:r w:rsidR="007A6B17" w:rsidRPr="001625A7">
        <w:rPr>
          <w:lang w:val="en-US"/>
        </w:rPr>
        <w:t>s</w:t>
      </w:r>
    </w:p>
    <w:p w:rsidR="007A6B17" w:rsidRPr="001625A7" w:rsidRDefault="007A6B17" w:rsidP="001625A7">
      <w:pPr>
        <w:pStyle w:val="ListParagraph"/>
        <w:numPr>
          <w:ilvl w:val="1"/>
          <w:numId w:val="9"/>
        </w:numPr>
        <w:rPr>
          <w:lang w:val="en-US"/>
        </w:rPr>
      </w:pPr>
      <w:r w:rsidRPr="001625A7">
        <w:rPr>
          <w:lang w:val="en-US"/>
        </w:rPr>
        <w:t>manage/</w:t>
      </w:r>
      <w:r w:rsidR="001625A7" w:rsidRPr="001625A7">
        <w:rPr>
          <w:lang w:val="en-US"/>
        </w:rPr>
        <w:t>view</w:t>
      </w:r>
      <w:r w:rsidRPr="001625A7">
        <w:rPr>
          <w:lang w:val="en-US"/>
        </w:rPr>
        <w:t xml:space="preserve"> </w:t>
      </w:r>
      <w:r w:rsidR="001625A7" w:rsidRPr="001625A7">
        <w:rPr>
          <w:lang w:val="en-US"/>
        </w:rPr>
        <w:t>their</w:t>
      </w:r>
      <w:r w:rsidRPr="001625A7">
        <w:rPr>
          <w:lang w:val="en-US"/>
        </w:rPr>
        <w:t xml:space="preserve"> bookmarks</w:t>
      </w:r>
    </w:p>
    <w:p w:rsidR="007A6B17" w:rsidRDefault="001625A7" w:rsidP="007A6B17">
      <w:pPr>
        <w:pStyle w:val="ListParagraph"/>
        <w:numPr>
          <w:ilvl w:val="0"/>
          <w:numId w:val="9"/>
        </w:numPr>
        <w:rPr>
          <w:lang w:val="en-US"/>
        </w:rPr>
      </w:pPr>
      <w:r>
        <w:rPr>
          <w:lang w:val="en-US"/>
        </w:rPr>
        <w:t>communicate with other users</w:t>
      </w:r>
    </w:p>
    <w:p w:rsidR="001625A7" w:rsidRDefault="001625A7" w:rsidP="001625A7">
      <w:pPr>
        <w:pStyle w:val="ListParagraph"/>
        <w:numPr>
          <w:ilvl w:val="1"/>
          <w:numId w:val="9"/>
        </w:numPr>
        <w:rPr>
          <w:lang w:val="en-US"/>
        </w:rPr>
      </w:pPr>
      <w:r>
        <w:rPr>
          <w:lang w:val="en-US"/>
        </w:rPr>
        <w:t>manage their sent and received messages</w:t>
      </w:r>
    </w:p>
    <w:p w:rsidR="007A6B17" w:rsidRPr="007A6B17" w:rsidRDefault="007A6B17" w:rsidP="007A6B17">
      <w:pPr>
        <w:pStyle w:val="ListParagraph"/>
        <w:numPr>
          <w:ilvl w:val="0"/>
          <w:numId w:val="9"/>
        </w:numPr>
        <w:rPr>
          <w:lang w:val="en-US"/>
        </w:rPr>
      </w:pPr>
    </w:p>
    <w:p w:rsidR="007752F5" w:rsidRDefault="007752F5" w:rsidP="007752F5">
      <w:pPr>
        <w:pStyle w:val="Heading2"/>
        <w:rPr>
          <w:lang w:val="en-US"/>
        </w:rPr>
      </w:pPr>
      <w:bookmarkStart w:id="56" w:name="_Toc400545385"/>
      <w:r>
        <w:rPr>
          <w:lang w:val="en-US"/>
        </w:rPr>
        <w:t>3.2 Non-functional requirements</w:t>
      </w:r>
      <w:bookmarkEnd w:id="56"/>
    </w:p>
    <w:p w:rsidR="00E14D5E" w:rsidRDefault="00E14D5E" w:rsidP="00E14D5E">
      <w:pPr>
        <w:pStyle w:val="Heading3"/>
        <w:rPr>
          <w:lang w:val="en-US"/>
        </w:rPr>
      </w:pPr>
      <w:bookmarkStart w:id="57" w:name="_Toc400545386"/>
      <w:r>
        <w:rPr>
          <w:lang w:val="en-US"/>
        </w:rPr>
        <w:t xml:space="preserve">3.2.1 </w:t>
      </w:r>
      <w:r w:rsidRPr="00E14D5E">
        <w:rPr>
          <w:lang w:val="en-US"/>
        </w:rPr>
        <w:t>Performance</w:t>
      </w:r>
      <w:bookmarkEnd w:id="57"/>
      <w:r>
        <w:rPr>
          <w:lang w:val="en-US"/>
        </w:rPr>
        <w:t xml:space="preserve"> </w:t>
      </w:r>
    </w:p>
    <w:p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r>
        <w:rPr>
          <w:rFonts w:ascii="Arial" w:hAnsi="Arial"/>
          <w:sz w:val="24"/>
          <w:szCs w:val="24"/>
          <w:lang w:val="en-US"/>
        </w:rPr>
        <w:t>The software will require the user of Apache Server to connect the Program to a MySQL database</w:t>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sidR="004D6153">
        <w:rPr>
          <w:rFonts w:ascii="Arial" w:hAnsi="Arial"/>
          <w:sz w:val="24"/>
          <w:szCs w:val="24"/>
          <w:lang w:val="en-US"/>
        </w:rPr>
        <w:t xml:space="preserve"> </w:t>
      </w:r>
      <w:bookmarkStart w:id="58" w:name="_GoBack"/>
      <w:bookmarkEnd w:id="58"/>
    </w:p>
    <w:p w:rsidR="00E14D5E" w:rsidRPr="00E14D5E" w:rsidRDefault="00E14D5E" w:rsidP="00E14D5E">
      <w:pPr>
        <w:pStyle w:val="Heading3"/>
        <w:rPr>
          <w:lang w:val="en-US"/>
        </w:rPr>
      </w:pPr>
      <w:bookmarkStart w:id="59" w:name="_Toc400545387"/>
      <w:r>
        <w:rPr>
          <w:lang w:val="en-US"/>
        </w:rPr>
        <w:lastRenderedPageBreak/>
        <w:t xml:space="preserve">3.2.2 </w:t>
      </w:r>
      <w:r w:rsidRPr="00E14D5E">
        <w:rPr>
          <w:lang w:val="en-US"/>
        </w:rPr>
        <w:t>Safety</w:t>
      </w:r>
      <w:bookmarkEnd w:id="59"/>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p>
    <w:p w:rsidR="00E14D5E" w:rsidRP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60" w:name="_Toc400545388"/>
      <w:r>
        <w:rPr>
          <w:lang w:val="en-US"/>
        </w:rPr>
        <w:t xml:space="preserve">3.2.3 </w:t>
      </w:r>
      <w:r w:rsidRPr="00E14D5E">
        <w:rPr>
          <w:lang w:val="en-US"/>
        </w:rPr>
        <w:t>Reliability</w:t>
      </w:r>
      <w:bookmarkEnd w:id="60"/>
    </w:p>
    <w:p w:rsidR="00C93742" w:rsidRPr="00E14D5E" w:rsidRDefault="00E14D5E" w:rsidP="00E14D5E">
      <w:pPr>
        <w:spacing w:line="480" w:lineRule="auto"/>
        <w:rPr>
          <w:rFonts w:ascii="Arial" w:hAnsi="Arial"/>
          <w:sz w:val="24"/>
          <w:szCs w:val="24"/>
          <w:lang w:val="en-US"/>
        </w:rPr>
      </w:pPr>
      <w:del w:id="61" w:author="Ice" w:date="2014-10-08T15:40:00Z">
        <w:r w:rsidDel="00C93742">
          <w:rPr>
            <w:rFonts w:ascii="Arial" w:hAnsi="Arial"/>
            <w:sz w:val="24"/>
            <w:szCs w:val="24"/>
            <w:lang w:val="en-US"/>
          </w:rPr>
          <w:delText>To be specified</w:delText>
        </w:r>
      </w:del>
      <w:ins w:id="62" w:author="Ice" w:date="2014-10-08T15:40:00Z">
        <w:r w:rsidR="00C93742">
          <w:rPr>
            <w:rFonts w:ascii="Arial" w:hAnsi="Arial"/>
            <w:sz w:val="24"/>
            <w:szCs w:val="24"/>
            <w:lang w:val="en-US"/>
          </w:rPr>
          <w:t>DO not lose data.</w:t>
        </w:r>
      </w:ins>
    </w:p>
    <w:p w:rsidR="00E14D5E" w:rsidRPr="00E14D5E" w:rsidDel="00FE604D" w:rsidRDefault="00E14D5E" w:rsidP="00E14D5E">
      <w:pPr>
        <w:pStyle w:val="Heading3"/>
        <w:rPr>
          <w:del w:id="63" w:author="Ice" w:date="2014-10-08T15:41:00Z"/>
          <w:lang w:val="en-US"/>
        </w:rPr>
      </w:pPr>
      <w:bookmarkStart w:id="64" w:name="_Toc400545389"/>
      <w:del w:id="65" w:author="Ice" w:date="2014-10-08T15:41:00Z">
        <w:r w:rsidDel="00FE604D">
          <w:rPr>
            <w:lang w:val="en-US"/>
          </w:rPr>
          <w:delText xml:space="preserve">3.2.4 </w:delText>
        </w:r>
        <w:r w:rsidRPr="00E14D5E" w:rsidDel="00FE604D">
          <w:rPr>
            <w:lang w:val="en-US"/>
          </w:rPr>
          <w:delText>Software Quality Attributes</w:delText>
        </w:r>
        <w:bookmarkEnd w:id="64"/>
      </w:del>
    </w:p>
    <w:p w:rsidR="00E14D5E" w:rsidRDefault="00E14D5E" w:rsidP="00E14D5E">
      <w:pPr>
        <w:spacing w:line="480" w:lineRule="auto"/>
        <w:rPr>
          <w:rFonts w:ascii="Arial" w:hAnsi="Arial"/>
          <w:sz w:val="24"/>
          <w:szCs w:val="24"/>
          <w:lang w:val="en-US"/>
        </w:rPr>
      </w:pPr>
    </w:p>
    <w:p w:rsidR="00E14D5E" w:rsidDel="00C93742" w:rsidRDefault="00E14D5E" w:rsidP="00E14D5E">
      <w:pPr>
        <w:pStyle w:val="Heading3"/>
        <w:rPr>
          <w:del w:id="66" w:author="Ice" w:date="2014-10-08T15:41:00Z"/>
          <w:lang w:val="en-US"/>
        </w:rPr>
      </w:pPr>
      <w:bookmarkStart w:id="67" w:name="_Toc400545390"/>
      <w:r>
        <w:rPr>
          <w:lang w:val="en-US"/>
        </w:rPr>
        <w:t xml:space="preserve">3.2.5 </w:t>
      </w:r>
      <w:r w:rsidRPr="00E14D5E">
        <w:rPr>
          <w:lang w:val="en-US"/>
        </w:rPr>
        <w:t>Availability</w:t>
      </w:r>
      <w:bookmarkEnd w:id="67"/>
    </w:p>
    <w:p w:rsidR="00C93742" w:rsidRDefault="00C93742" w:rsidP="00C93742">
      <w:pPr>
        <w:spacing w:line="480" w:lineRule="auto"/>
        <w:rPr>
          <w:ins w:id="68" w:author="Ice" w:date="2014-10-08T15:41:00Z"/>
          <w:rFonts w:ascii="Arial" w:hAnsi="Arial"/>
          <w:sz w:val="24"/>
          <w:szCs w:val="24"/>
          <w:lang w:val="en-US"/>
        </w:rPr>
      </w:pPr>
      <w:ins w:id="69" w:author="Ice" w:date="2014-10-08T15:41:00Z">
        <w:r>
          <w:rPr>
            <w:rFonts w:ascii="Arial" w:hAnsi="Arial"/>
            <w:sz w:val="24"/>
            <w:szCs w:val="24"/>
            <w:lang w:val="en-US"/>
          </w:rPr>
          <w:t>24/7 98%</w:t>
        </w:r>
      </w:ins>
    </w:p>
    <w:p w:rsidR="00C93742" w:rsidRPr="00C93742" w:rsidRDefault="00C93742" w:rsidP="00C93742">
      <w:pPr>
        <w:rPr>
          <w:ins w:id="70" w:author="Ice" w:date="2014-10-08T15:41:00Z"/>
          <w:lang w:val="en-US"/>
        </w:rPr>
        <w:pPrChange w:id="71" w:author="Ice" w:date="2014-10-08T15:41:00Z">
          <w:pPr>
            <w:pStyle w:val="Heading3"/>
          </w:pPr>
        </w:pPrChange>
      </w:pPr>
    </w:p>
    <w:p w:rsidR="00E14D5E" w:rsidRPr="00E14D5E" w:rsidRDefault="00E14D5E" w:rsidP="00C93742">
      <w:pPr>
        <w:pStyle w:val="Heading3"/>
        <w:rPr>
          <w:lang w:val="en-US"/>
        </w:rPr>
        <w:pPrChange w:id="72" w:author="Ice" w:date="2014-10-08T15:41:00Z">
          <w:pPr>
            <w:spacing w:line="480" w:lineRule="auto"/>
          </w:pPr>
        </w:pPrChange>
      </w:pPr>
      <w:del w:id="73" w:author="Ice" w:date="2014-10-08T15:41:00Z">
        <w:r w:rsidDel="00C93742">
          <w:rPr>
            <w:lang w:val="en-US"/>
          </w:rPr>
          <w:delText>TO be asked</w:delText>
        </w:r>
      </w:del>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74" w:name="_Toc400545391"/>
      <w:r>
        <w:rPr>
          <w:lang w:val="en-US"/>
        </w:rPr>
        <w:t xml:space="preserve">3.2.6 </w:t>
      </w:r>
      <w:r w:rsidR="00E14D5E" w:rsidRPr="00E14D5E">
        <w:rPr>
          <w:lang w:val="en-US"/>
        </w:rPr>
        <w:t>Security</w:t>
      </w:r>
      <w:bookmarkEnd w:id="74"/>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75" w:name="_Toc400545392"/>
      <w:r>
        <w:rPr>
          <w:lang w:val="en-US"/>
        </w:rPr>
        <w:t xml:space="preserve">3.2.7 </w:t>
      </w:r>
      <w:r w:rsidR="00E14D5E" w:rsidRPr="00E14D5E">
        <w:rPr>
          <w:lang w:val="en-US"/>
        </w:rPr>
        <w:t>Usability</w:t>
      </w:r>
      <w:bookmarkEnd w:id="75"/>
    </w:p>
    <w:p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The language of the system will be English.</w:t>
      </w:r>
    </w:p>
    <w:p w:rsidR="00115717" w:rsidRPr="00115717" w:rsidRDefault="00336749" w:rsidP="00336749">
      <w:pPr>
        <w:pStyle w:val="Heading3"/>
        <w:rPr>
          <w:lang w:val="en-US"/>
        </w:rPr>
      </w:pPr>
      <w:bookmarkStart w:id="76" w:name="_Toc77487666"/>
      <w:bookmarkStart w:id="77" w:name="_Toc400545393"/>
      <w:r>
        <w:rPr>
          <w:lang w:val="en-US"/>
        </w:rPr>
        <w:t xml:space="preserve">3.2.8. </w:t>
      </w:r>
      <w:r w:rsidR="00115717" w:rsidRPr="00115717">
        <w:rPr>
          <w:lang w:val="en-US"/>
        </w:rPr>
        <w:t>Logical Structure of the Data</w:t>
      </w:r>
      <w:bookmarkEnd w:id="76"/>
      <w:bookmarkEnd w:id="77"/>
    </w:p>
    <w:p w:rsidR="00115717" w:rsidRPr="00115717" w:rsidRDefault="00115717" w:rsidP="00115717">
      <w:pPr>
        <w:rPr>
          <w:rFonts w:ascii="Arial" w:hAnsi="Arial"/>
          <w:sz w:val="24"/>
          <w:szCs w:val="24"/>
          <w:lang w:val="en-US"/>
        </w:rPr>
      </w:pPr>
      <w:r w:rsidRPr="00115717">
        <w:rPr>
          <w:rFonts w:ascii="Arial" w:hAnsi="Arial"/>
          <w:sz w:val="24"/>
          <w:szCs w:val="24"/>
          <w:lang w:val="en-US"/>
        </w:rPr>
        <w:t>The data descriptions of each of these data entities is as follows:</w:t>
      </w:r>
    </w:p>
    <w:p w:rsidR="00373A1B" w:rsidRPr="00103D0F" w:rsidRDefault="00373A1B" w:rsidP="00373A1B">
      <w:pPr>
        <w:pStyle w:val="Heading4"/>
      </w:pPr>
      <w:bookmarkStart w:id="78" w:name="_Toc400545394"/>
      <w:r>
        <w:t xml:space="preserve">3.2.8.1 </w:t>
      </w:r>
      <w:r w:rsidR="00601742">
        <w:t>Ad Entity</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1510"/>
        <w:gridCol w:w="2813"/>
        <w:gridCol w:w="2974"/>
      </w:tblGrid>
      <w:tr w:rsidR="00373A1B" w:rsidRPr="00103D0F" w:rsidTr="001321CF">
        <w:tc>
          <w:tcPr>
            <w:tcW w:w="1728" w:type="dxa"/>
          </w:tcPr>
          <w:p w:rsidR="00373A1B" w:rsidRPr="00103D0F" w:rsidRDefault="007A0A48" w:rsidP="001321CF">
            <w:pPr>
              <w:rPr>
                <w:rFonts w:ascii="Arial" w:hAnsi="Arial"/>
                <w:b/>
                <w:bCs/>
                <w:sz w:val="24"/>
                <w:szCs w:val="24"/>
              </w:rPr>
            </w:pPr>
            <w:r>
              <w:rPr>
                <w:rFonts w:ascii="Arial" w:hAnsi="Arial"/>
                <w:b/>
                <w:bCs/>
                <w:sz w:val="24"/>
                <w:szCs w:val="24"/>
              </w:rPr>
              <w:t>Item</w:t>
            </w:r>
          </w:p>
        </w:tc>
        <w:tc>
          <w:tcPr>
            <w:tcW w:w="1190" w:type="dxa"/>
          </w:tcPr>
          <w:p w:rsidR="00373A1B" w:rsidRPr="00103D0F" w:rsidRDefault="007A0A48" w:rsidP="001321CF">
            <w:pPr>
              <w:rPr>
                <w:rFonts w:ascii="Arial" w:hAnsi="Arial"/>
                <w:b/>
                <w:bCs/>
                <w:sz w:val="24"/>
                <w:szCs w:val="24"/>
              </w:rPr>
            </w:pPr>
            <w:r>
              <w:rPr>
                <w:rFonts w:ascii="Arial" w:hAnsi="Arial"/>
                <w:b/>
                <w:bCs/>
                <w:sz w:val="24"/>
                <w:szCs w:val="24"/>
              </w:rPr>
              <w:t>Type</w:t>
            </w:r>
          </w:p>
        </w:tc>
        <w:tc>
          <w:tcPr>
            <w:tcW w:w="2879" w:type="dxa"/>
          </w:tcPr>
          <w:p w:rsidR="00373A1B" w:rsidRPr="00103D0F" w:rsidRDefault="007A0A48" w:rsidP="001321CF">
            <w:pPr>
              <w:rPr>
                <w:rFonts w:ascii="Arial" w:hAnsi="Arial"/>
                <w:b/>
                <w:bCs/>
                <w:sz w:val="24"/>
                <w:szCs w:val="24"/>
              </w:rPr>
            </w:pPr>
            <w:r>
              <w:rPr>
                <w:rFonts w:ascii="Arial" w:hAnsi="Arial"/>
                <w:b/>
                <w:bCs/>
                <w:sz w:val="24"/>
                <w:szCs w:val="24"/>
              </w:rPr>
              <w:t>Description</w:t>
            </w:r>
          </w:p>
        </w:tc>
        <w:tc>
          <w:tcPr>
            <w:tcW w:w="3059" w:type="dxa"/>
          </w:tcPr>
          <w:p w:rsidR="00373A1B" w:rsidRPr="00103D0F" w:rsidRDefault="007A0A48" w:rsidP="001321CF">
            <w:pPr>
              <w:rPr>
                <w:rFonts w:ascii="Arial" w:hAnsi="Arial"/>
                <w:b/>
                <w:bCs/>
                <w:sz w:val="24"/>
                <w:szCs w:val="24"/>
              </w:rPr>
            </w:pPr>
            <w:r>
              <w:rPr>
                <w:rFonts w:ascii="Arial" w:hAnsi="Arial"/>
                <w:b/>
                <w:bCs/>
                <w:sz w:val="24"/>
                <w:szCs w:val="24"/>
              </w:rPr>
              <w:t>Comment</w:t>
            </w:r>
          </w:p>
        </w:tc>
      </w:tr>
      <w:tr w:rsidR="00373A1B" w:rsidRPr="00103D0F" w:rsidTr="001321CF">
        <w:tc>
          <w:tcPr>
            <w:tcW w:w="1728" w:type="dxa"/>
          </w:tcPr>
          <w:p w:rsidR="001321CF" w:rsidRPr="00103D0F" w:rsidRDefault="001321CF" w:rsidP="001321CF">
            <w:pPr>
              <w:rPr>
                <w:rFonts w:ascii="Arial" w:hAnsi="Arial"/>
                <w:sz w:val="24"/>
                <w:szCs w:val="24"/>
              </w:rPr>
            </w:pPr>
            <w:r>
              <w:rPr>
                <w:rFonts w:ascii="Arial" w:hAnsi="Arial"/>
                <w:sz w:val="24"/>
                <w:szCs w:val="24"/>
              </w:rPr>
              <w:lastRenderedPageBreak/>
              <w:t>ID</w:t>
            </w:r>
            <w:r>
              <w:rPr>
                <w:rFonts w:ascii="Arial" w:hAnsi="Arial"/>
                <w:sz w:val="24"/>
                <w:szCs w:val="24"/>
              </w:rPr>
              <w:br/>
            </w:r>
          </w:p>
        </w:tc>
        <w:tc>
          <w:tcPr>
            <w:tcW w:w="1190" w:type="dxa"/>
          </w:tcPr>
          <w:p w:rsidR="00373A1B" w:rsidRPr="00103D0F" w:rsidRDefault="00F7291C" w:rsidP="001321CF">
            <w:pPr>
              <w:rPr>
                <w:rFonts w:ascii="Arial" w:hAnsi="Arial"/>
                <w:sz w:val="24"/>
                <w:szCs w:val="24"/>
              </w:rPr>
            </w:pPr>
            <w:r>
              <w:rPr>
                <w:rFonts w:ascii="Arial" w:hAnsi="Arial"/>
                <w:sz w:val="24"/>
                <w:szCs w:val="24"/>
              </w:rPr>
              <w:t>INT</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Name</w:t>
            </w:r>
          </w:p>
        </w:tc>
        <w:tc>
          <w:tcPr>
            <w:tcW w:w="1190" w:type="dxa"/>
          </w:tcPr>
          <w:p w:rsidR="00373A1B" w:rsidRPr="00103D0F" w:rsidRDefault="00F7291C" w:rsidP="001321CF">
            <w:pPr>
              <w:rPr>
                <w:rFonts w:ascii="Arial" w:hAnsi="Arial"/>
                <w:sz w:val="24"/>
                <w:szCs w:val="24"/>
              </w:rPr>
            </w:pPr>
            <w:r>
              <w:rPr>
                <w:rFonts w:ascii="Arial" w:hAnsi="Arial"/>
                <w:sz w:val="24"/>
                <w:szCs w:val="24"/>
              </w:rPr>
              <w:t>VARCHAR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DB68C1" w:rsidP="001321CF">
            <w:pPr>
              <w:rPr>
                <w:rFonts w:ascii="Arial" w:hAnsi="Arial"/>
                <w:sz w:val="24"/>
                <w:szCs w:val="24"/>
              </w:rPr>
            </w:pPr>
            <w:r>
              <w:rPr>
                <w:rFonts w:ascii="Arial" w:hAnsi="Arial"/>
                <w:sz w:val="24"/>
                <w:szCs w:val="24"/>
              </w:rPr>
              <w:t>FllatAttributes</w:t>
            </w:r>
          </w:p>
        </w:tc>
        <w:tc>
          <w:tcPr>
            <w:tcW w:w="1190" w:type="dxa"/>
          </w:tcPr>
          <w:p w:rsidR="00373A1B" w:rsidRPr="00103D0F" w:rsidRDefault="00DB68C1" w:rsidP="001321CF">
            <w:pPr>
              <w:rPr>
                <w:rFonts w:ascii="Arial" w:hAnsi="Arial"/>
                <w:sz w:val="24"/>
                <w:szCs w:val="24"/>
              </w:rPr>
            </w:pPr>
            <w:r>
              <w:rPr>
                <w:rFonts w:ascii="Arial" w:hAnsi="Arial"/>
                <w:sz w:val="24"/>
                <w:szCs w:val="24"/>
              </w:rPr>
              <w:t>FlatAttribute</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TextObj</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F7291C">
            <w:pPr>
              <w:rPr>
                <w:rFonts w:ascii="Arial" w:hAnsi="Arial"/>
                <w:sz w:val="24"/>
                <w:szCs w:val="24"/>
              </w:rPr>
            </w:pPr>
            <w:r>
              <w:rPr>
                <w:rFonts w:ascii="Arial" w:hAnsi="Arial"/>
                <w:sz w:val="24"/>
                <w:szCs w:val="24"/>
              </w:rPr>
              <w:t>Owner</w:t>
            </w:r>
          </w:p>
        </w:tc>
        <w:tc>
          <w:tcPr>
            <w:tcW w:w="1190" w:type="dxa"/>
          </w:tcPr>
          <w:p w:rsidR="00373A1B" w:rsidRPr="00103D0F" w:rsidRDefault="00F7291C" w:rsidP="001321CF">
            <w:pPr>
              <w:rPr>
                <w:rFonts w:ascii="Arial" w:hAnsi="Arial"/>
                <w:sz w:val="24"/>
                <w:szCs w:val="24"/>
              </w:rPr>
            </w:pPr>
            <w:r>
              <w:rPr>
                <w:rFonts w:ascii="Arial" w:hAnsi="Arial"/>
                <w:sz w:val="24"/>
                <w:szCs w:val="24"/>
              </w:rPr>
              <w:t>User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1321CF">
            <w:pPr>
              <w:rPr>
                <w:rFonts w:ascii="Arial" w:hAnsi="Arial"/>
                <w:sz w:val="24"/>
                <w:szCs w:val="24"/>
              </w:rPr>
            </w:pPr>
            <w:r>
              <w:rPr>
                <w:rFonts w:ascii="Arial" w:hAnsi="Arial"/>
                <w:sz w:val="24"/>
                <w:szCs w:val="24"/>
              </w:rPr>
              <w:t>Description</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F7291C" w:rsidP="001321CF">
            <w:pPr>
              <w:rPr>
                <w:rFonts w:ascii="Arial" w:hAnsi="Arial"/>
                <w:sz w:val="24"/>
                <w:szCs w:val="24"/>
              </w:rPr>
            </w:pPr>
            <w:r>
              <w:rPr>
                <w:rFonts w:ascii="Arial" w:hAnsi="Arial"/>
                <w:sz w:val="24"/>
                <w:szCs w:val="24"/>
              </w:rPr>
              <w:t>PublicQUestions</w:t>
            </w:r>
          </w:p>
        </w:tc>
        <w:tc>
          <w:tcPr>
            <w:tcW w:w="1190" w:type="dxa"/>
          </w:tcPr>
          <w:p w:rsidR="00373A1B"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373A1B" w:rsidP="001321CF">
            <w:pPr>
              <w:rPr>
                <w:rFonts w:ascii="Arial" w:hAnsi="Arial"/>
                <w:sz w:val="24"/>
                <w:szCs w:val="24"/>
              </w:rPr>
            </w:pPr>
          </w:p>
        </w:tc>
        <w:tc>
          <w:tcPr>
            <w:tcW w:w="1190" w:type="dxa"/>
          </w:tcPr>
          <w:p w:rsidR="00373A1B" w:rsidRDefault="00373A1B" w:rsidP="001321CF">
            <w:pPr>
              <w:rPr>
                <w:rFonts w:ascii="Arial" w:hAnsi="Arial"/>
                <w:sz w:val="24"/>
                <w:szCs w:val="24"/>
              </w:rPr>
            </w:pP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bl>
    <w:p w:rsidR="00373A1B" w:rsidRPr="00103D0F" w:rsidRDefault="00373A1B" w:rsidP="00373A1B">
      <w:pPr>
        <w:rPr>
          <w:rFonts w:ascii="Arial" w:hAnsi="Arial"/>
          <w:sz w:val="24"/>
          <w:szCs w:val="24"/>
        </w:rPr>
      </w:pPr>
    </w:p>
    <w:p w:rsidR="00115717" w:rsidRPr="00115717" w:rsidRDefault="00115717" w:rsidP="00115717">
      <w:pPr>
        <w:rPr>
          <w:rFonts w:ascii="Arial" w:hAnsi="Arial"/>
          <w:sz w:val="24"/>
          <w:szCs w:val="24"/>
          <w:lang w:val="en-US"/>
        </w:rPr>
      </w:pPr>
    </w:p>
    <w:p w:rsidR="00115717" w:rsidRPr="00103D0F" w:rsidRDefault="00373A1B" w:rsidP="00373A1B">
      <w:pPr>
        <w:pStyle w:val="Heading4"/>
      </w:pPr>
      <w:bookmarkStart w:id="79" w:name="_Toc400545395"/>
      <w:r>
        <w:t xml:space="preserve">3.2.8.2 </w:t>
      </w:r>
      <w:r w:rsidR="00115717">
        <w:t>User</w:t>
      </w:r>
      <w:r w:rsidR="00115717" w:rsidRPr="00103D0F">
        <w:t xml:space="preserve"> Entity</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15717" w:rsidRPr="00103D0F" w:rsidTr="00115717">
        <w:tc>
          <w:tcPr>
            <w:tcW w:w="1728" w:type="dxa"/>
          </w:tcPr>
          <w:p w:rsidR="00115717" w:rsidRPr="00103D0F" w:rsidRDefault="007A0A48" w:rsidP="00115717">
            <w:pPr>
              <w:rPr>
                <w:rFonts w:ascii="Arial" w:hAnsi="Arial"/>
                <w:b/>
                <w:bCs/>
                <w:sz w:val="24"/>
                <w:szCs w:val="24"/>
              </w:rPr>
            </w:pPr>
            <w:r>
              <w:rPr>
                <w:rFonts w:ascii="Arial" w:hAnsi="Arial"/>
                <w:b/>
                <w:bCs/>
                <w:sz w:val="24"/>
                <w:szCs w:val="24"/>
              </w:rPr>
              <w:t>Item</w:t>
            </w:r>
          </w:p>
        </w:tc>
        <w:tc>
          <w:tcPr>
            <w:tcW w:w="1170" w:type="dxa"/>
          </w:tcPr>
          <w:p w:rsidR="00115717" w:rsidRPr="00103D0F" w:rsidRDefault="007A0A48" w:rsidP="00115717">
            <w:pPr>
              <w:rPr>
                <w:rFonts w:ascii="Arial" w:hAnsi="Arial"/>
                <w:b/>
                <w:bCs/>
                <w:sz w:val="24"/>
                <w:szCs w:val="24"/>
              </w:rPr>
            </w:pPr>
            <w:r>
              <w:rPr>
                <w:rFonts w:ascii="Arial" w:hAnsi="Arial"/>
                <w:b/>
                <w:bCs/>
                <w:sz w:val="24"/>
                <w:szCs w:val="24"/>
              </w:rPr>
              <w:t>Type</w:t>
            </w:r>
          </w:p>
        </w:tc>
        <w:tc>
          <w:tcPr>
            <w:tcW w:w="2880" w:type="dxa"/>
          </w:tcPr>
          <w:p w:rsidR="00115717" w:rsidRPr="00103D0F" w:rsidRDefault="007A0A48" w:rsidP="00115717">
            <w:pPr>
              <w:rPr>
                <w:rFonts w:ascii="Arial" w:hAnsi="Arial"/>
                <w:b/>
                <w:bCs/>
                <w:sz w:val="24"/>
                <w:szCs w:val="24"/>
              </w:rPr>
            </w:pPr>
            <w:r>
              <w:rPr>
                <w:rFonts w:ascii="Arial" w:hAnsi="Arial"/>
                <w:b/>
                <w:bCs/>
                <w:sz w:val="24"/>
                <w:szCs w:val="24"/>
              </w:rPr>
              <w:t>Description</w:t>
            </w:r>
          </w:p>
        </w:tc>
        <w:tc>
          <w:tcPr>
            <w:tcW w:w="3060" w:type="dxa"/>
          </w:tcPr>
          <w:p w:rsidR="00115717" w:rsidRPr="00103D0F" w:rsidRDefault="007A0A48" w:rsidP="00115717">
            <w:pPr>
              <w:rPr>
                <w:rFonts w:ascii="Arial" w:hAnsi="Arial"/>
                <w:b/>
                <w:bCs/>
                <w:sz w:val="24"/>
                <w:szCs w:val="24"/>
              </w:rPr>
            </w:pPr>
            <w:r>
              <w:rPr>
                <w:rFonts w:ascii="Arial" w:hAnsi="Arial"/>
                <w:b/>
                <w:bCs/>
                <w:sz w:val="24"/>
                <w:szCs w:val="24"/>
              </w:rPr>
              <w:t>Comment</w:t>
            </w: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ID</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Lastname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Firstname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E-mail</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Pw</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Username</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bl>
    <w:p w:rsidR="00115717" w:rsidRPr="00103D0F" w:rsidRDefault="00115717" w:rsidP="00115717">
      <w:pPr>
        <w:rPr>
          <w:rFonts w:ascii="Arial" w:hAnsi="Arial"/>
          <w:sz w:val="24"/>
          <w:szCs w:val="24"/>
        </w:rPr>
      </w:pPr>
    </w:p>
    <w:p w:rsidR="004E411F" w:rsidRPr="009D01C4" w:rsidRDefault="009D01C4" w:rsidP="004E411F">
      <w:pPr>
        <w:pStyle w:val="Heading4"/>
        <w:rPr>
          <w:lang w:val="en-US"/>
        </w:rPr>
      </w:pPr>
      <w:bookmarkStart w:id="80" w:name="_Toc400545396"/>
      <w:r w:rsidRPr="009D01C4">
        <w:rPr>
          <w:lang w:val="en-US"/>
        </w:rPr>
        <w:t>3.2.8.</w:t>
      </w:r>
      <w:r>
        <w:rPr>
          <w:lang w:val="en-US"/>
        </w:rPr>
        <w:t>3</w:t>
      </w:r>
      <w:r w:rsidR="004E411F" w:rsidRPr="009D01C4">
        <w:rPr>
          <w:lang w:val="en-US"/>
        </w:rPr>
        <w:t xml:space="preserve"> </w:t>
      </w:r>
      <w:r w:rsidR="00DB68C1" w:rsidRPr="009D01C4">
        <w:rPr>
          <w:lang w:val="en-US"/>
        </w:rPr>
        <w:t>FlatAttribute</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1163"/>
        <w:gridCol w:w="2857"/>
        <w:gridCol w:w="3036"/>
      </w:tblGrid>
      <w:tr w:rsidR="004E411F" w:rsidRPr="009D01C4" w:rsidTr="00124BA4">
        <w:tc>
          <w:tcPr>
            <w:tcW w:w="1728"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Item</w:t>
            </w:r>
          </w:p>
        </w:tc>
        <w:tc>
          <w:tcPr>
            <w:tcW w:w="117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Type</w:t>
            </w:r>
          </w:p>
        </w:tc>
        <w:tc>
          <w:tcPr>
            <w:tcW w:w="288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Description</w:t>
            </w:r>
          </w:p>
        </w:tc>
        <w:tc>
          <w:tcPr>
            <w:tcW w:w="306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Comment</w:t>
            </w:r>
          </w:p>
        </w:tc>
      </w:tr>
      <w:tr w:rsidR="004E411F" w:rsidRPr="009D01C4" w:rsidTr="00124BA4">
        <w:tc>
          <w:tcPr>
            <w:tcW w:w="1728" w:type="dxa"/>
          </w:tcPr>
          <w:p w:rsidR="004E411F" w:rsidRPr="009D01C4" w:rsidRDefault="004E411F" w:rsidP="00124BA4">
            <w:pPr>
              <w:rPr>
                <w:rFonts w:ascii="Arial" w:hAnsi="Arial"/>
                <w:sz w:val="24"/>
                <w:szCs w:val="24"/>
                <w:lang w:val="en-US"/>
              </w:rPr>
            </w:pPr>
            <w:r w:rsidRPr="009D01C4">
              <w:rPr>
                <w:rFonts w:ascii="Arial" w:hAnsi="Arial"/>
                <w:sz w:val="24"/>
                <w:szCs w:val="24"/>
                <w:lang w:val="en-US"/>
              </w:rPr>
              <w:t>ID</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t>Roomnumber</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t>Pricerange</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95687"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t>SocialType</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DB68C1" w:rsidRDefault="00DB68C1" w:rsidP="00124BA4">
            <w:pPr>
              <w:rPr>
                <w:rFonts w:ascii="Arial" w:hAnsi="Arial"/>
                <w:sz w:val="24"/>
                <w:szCs w:val="24"/>
                <w:lang w:val="en-US"/>
              </w:rPr>
            </w:pPr>
            <w:r w:rsidRPr="00DB68C1">
              <w:rPr>
                <w:rFonts w:ascii="Arial" w:hAnsi="Arial"/>
                <w:sz w:val="24"/>
                <w:szCs w:val="24"/>
                <w:lang w:val="en-US"/>
              </w:rPr>
              <w:t>What do we do together</w:t>
            </w:r>
          </w:p>
        </w:tc>
      </w:tr>
      <w:tr w:rsidR="004E411F" w:rsidRPr="00103D0F"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lastRenderedPageBreak/>
              <w:t>Genders</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103D0F" w:rsidRDefault="00DB68C1" w:rsidP="00124BA4">
            <w:pPr>
              <w:rPr>
                <w:rFonts w:ascii="Arial" w:hAnsi="Arial"/>
                <w:sz w:val="24"/>
                <w:szCs w:val="24"/>
              </w:rPr>
            </w:pPr>
            <w:r w:rsidRPr="009D01C4">
              <w:rPr>
                <w:rFonts w:ascii="Arial" w:hAnsi="Arial"/>
                <w:sz w:val="24"/>
                <w:szCs w:val="24"/>
                <w:lang w:val="en-US"/>
              </w:rPr>
              <w:t>Women,M</w:t>
            </w:r>
            <w:r>
              <w:rPr>
                <w:rFonts w:ascii="Arial" w:hAnsi="Arial"/>
                <w:sz w:val="24"/>
                <w:szCs w:val="24"/>
              </w:rPr>
              <w:t>en, Mixed</w:t>
            </w:r>
          </w:p>
        </w:tc>
      </w:tr>
      <w:tr w:rsidR="004E411F" w:rsidRPr="00103D0F" w:rsidTr="00124BA4">
        <w:tc>
          <w:tcPr>
            <w:tcW w:w="1728" w:type="dxa"/>
          </w:tcPr>
          <w:p w:rsidR="004E411F" w:rsidRDefault="00DB68C1" w:rsidP="00124BA4">
            <w:pPr>
              <w:rPr>
                <w:rFonts w:ascii="Arial" w:hAnsi="Arial"/>
                <w:sz w:val="24"/>
                <w:szCs w:val="24"/>
              </w:rPr>
            </w:pPr>
            <w:r>
              <w:rPr>
                <w:rFonts w:ascii="Arial" w:hAnsi="Arial"/>
                <w:sz w:val="24"/>
                <w:szCs w:val="24"/>
              </w:rPr>
              <w:t>ZIP</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RoomSize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DesiredGenders</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DesiredSocialType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bl>
    <w:p w:rsidR="00115717" w:rsidRDefault="00115717" w:rsidP="00115717">
      <w:pPr>
        <w:rPr>
          <w:lang w:val="en-US"/>
        </w:rPr>
      </w:pPr>
    </w:p>
    <w:p w:rsidR="009D01C4" w:rsidRDefault="009D01C4" w:rsidP="00115717">
      <w:pPr>
        <w:rPr>
          <w:lang w:val="en-US"/>
        </w:rPr>
      </w:pPr>
    </w:p>
    <w:p w:rsidR="009D01C4" w:rsidRDefault="009D01C4" w:rsidP="00115717">
      <w:pPr>
        <w:rPr>
          <w:lang w:val="en-US"/>
        </w:rPr>
      </w:pPr>
    </w:p>
    <w:p w:rsidR="009D01C4" w:rsidRDefault="009D01C4" w:rsidP="00115717">
      <w:pPr>
        <w:rPr>
          <w:lang w:val="en-US"/>
        </w:rPr>
      </w:pPr>
    </w:p>
    <w:p w:rsidR="009D01C4" w:rsidRPr="00115717" w:rsidRDefault="009D01C4" w:rsidP="00115717">
      <w:pPr>
        <w:rPr>
          <w:lang w:val="en-US"/>
        </w:rPr>
      </w:pPr>
    </w:p>
    <w:p w:rsidR="004E411F" w:rsidRPr="00103D0F" w:rsidRDefault="009D01C4" w:rsidP="004E411F">
      <w:pPr>
        <w:pStyle w:val="Heading4"/>
      </w:pPr>
      <w:bookmarkStart w:id="81" w:name="_Toc400545397"/>
      <w:r>
        <w:t>3.2.8.4</w:t>
      </w:r>
      <w:r w:rsidR="004E411F">
        <w:t xml:space="preserve"> Person </w:t>
      </w:r>
      <w:r w:rsidR="004305CD">
        <w:t>Attribute</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170"/>
        <w:gridCol w:w="2880"/>
        <w:gridCol w:w="3060"/>
      </w:tblGrid>
      <w:tr w:rsidR="004E411F" w:rsidRPr="00103D0F" w:rsidTr="00124BA4">
        <w:tc>
          <w:tcPr>
            <w:tcW w:w="1728" w:type="dxa"/>
          </w:tcPr>
          <w:p w:rsidR="004E411F" w:rsidRPr="00103D0F" w:rsidRDefault="004E411F" w:rsidP="00124BA4">
            <w:pPr>
              <w:rPr>
                <w:rFonts w:ascii="Arial" w:hAnsi="Arial"/>
                <w:b/>
                <w:bCs/>
                <w:sz w:val="24"/>
                <w:szCs w:val="24"/>
              </w:rPr>
            </w:pPr>
            <w:r>
              <w:rPr>
                <w:rFonts w:ascii="Arial" w:hAnsi="Arial"/>
                <w:b/>
                <w:bCs/>
                <w:sz w:val="24"/>
                <w:szCs w:val="24"/>
              </w:rPr>
              <w:t>Item</w:t>
            </w:r>
          </w:p>
        </w:tc>
        <w:tc>
          <w:tcPr>
            <w:tcW w:w="1170" w:type="dxa"/>
          </w:tcPr>
          <w:p w:rsidR="004E411F" w:rsidRPr="00103D0F" w:rsidRDefault="004E411F" w:rsidP="00124BA4">
            <w:pPr>
              <w:rPr>
                <w:rFonts w:ascii="Arial" w:hAnsi="Arial"/>
                <w:b/>
                <w:bCs/>
                <w:sz w:val="24"/>
                <w:szCs w:val="24"/>
              </w:rPr>
            </w:pPr>
            <w:r>
              <w:rPr>
                <w:rFonts w:ascii="Arial" w:hAnsi="Arial"/>
                <w:b/>
                <w:bCs/>
                <w:sz w:val="24"/>
                <w:szCs w:val="24"/>
              </w:rPr>
              <w:t>Type</w:t>
            </w:r>
          </w:p>
        </w:tc>
        <w:tc>
          <w:tcPr>
            <w:tcW w:w="2880" w:type="dxa"/>
          </w:tcPr>
          <w:p w:rsidR="004E411F" w:rsidRPr="00103D0F" w:rsidRDefault="004E411F" w:rsidP="00124BA4">
            <w:pPr>
              <w:rPr>
                <w:rFonts w:ascii="Arial" w:hAnsi="Arial"/>
                <w:b/>
                <w:bCs/>
                <w:sz w:val="24"/>
                <w:szCs w:val="24"/>
              </w:rPr>
            </w:pPr>
            <w:r>
              <w:rPr>
                <w:rFonts w:ascii="Arial" w:hAnsi="Arial"/>
                <w:b/>
                <w:bCs/>
                <w:sz w:val="24"/>
                <w:szCs w:val="24"/>
              </w:rPr>
              <w:t>Description</w:t>
            </w:r>
          </w:p>
        </w:tc>
        <w:tc>
          <w:tcPr>
            <w:tcW w:w="3060" w:type="dxa"/>
          </w:tcPr>
          <w:p w:rsidR="004E411F" w:rsidRPr="00103D0F" w:rsidRDefault="004E411F" w:rsidP="00124BA4">
            <w:pPr>
              <w:rPr>
                <w:rFonts w:ascii="Arial" w:hAnsi="Arial"/>
                <w:b/>
                <w:bCs/>
                <w:sz w:val="24"/>
                <w:szCs w:val="24"/>
              </w:rPr>
            </w:pPr>
            <w:r>
              <w:rPr>
                <w:rFonts w:ascii="Arial" w:hAnsi="Arial"/>
                <w:b/>
                <w:bCs/>
                <w:sz w:val="24"/>
                <w:szCs w:val="24"/>
              </w:rPr>
              <w:t>Comment</w:t>
            </w:r>
          </w:p>
        </w:tc>
      </w:tr>
      <w:tr w:rsidR="004E411F" w:rsidRPr="00103D0F" w:rsidTr="00124BA4">
        <w:tc>
          <w:tcPr>
            <w:tcW w:w="1728" w:type="dxa"/>
          </w:tcPr>
          <w:p w:rsidR="004E411F" w:rsidRPr="00103D0F" w:rsidRDefault="004E411F" w:rsidP="00124BA4">
            <w:pPr>
              <w:rPr>
                <w:rFonts w:ascii="Arial" w:hAnsi="Arial"/>
                <w:sz w:val="24"/>
                <w:szCs w:val="24"/>
              </w:rPr>
            </w:pPr>
            <w:r>
              <w:rPr>
                <w:rFonts w:ascii="Arial" w:hAnsi="Arial"/>
                <w:sz w:val="24"/>
                <w:szCs w:val="24"/>
              </w:rPr>
              <w:t>ID</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Gender</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Age</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Budget</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4305CD" w:rsidP="00124BA4">
            <w:pPr>
              <w:rPr>
                <w:rFonts w:ascii="Arial" w:hAnsi="Arial"/>
                <w:sz w:val="24"/>
                <w:szCs w:val="24"/>
              </w:rPr>
            </w:pPr>
            <w:r>
              <w:rPr>
                <w:rFonts w:ascii="Arial" w:hAnsi="Arial"/>
                <w:sz w:val="24"/>
                <w:szCs w:val="24"/>
              </w:rPr>
              <w:t>SocialType</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347F5B" w:rsidP="00124BA4">
            <w:pPr>
              <w:rPr>
                <w:rFonts w:ascii="Arial" w:hAnsi="Arial"/>
                <w:sz w:val="24"/>
                <w:szCs w:val="24"/>
              </w:rPr>
            </w:pPr>
            <w:r>
              <w:rPr>
                <w:rFonts w:ascii="Arial" w:hAnsi="Arial"/>
                <w:sz w:val="24"/>
                <w:szCs w:val="24"/>
              </w:rPr>
              <w:t>Desired</w:t>
            </w:r>
            <w:r w:rsidR="004305CD">
              <w:rPr>
                <w:rFonts w:ascii="Arial" w:hAnsi="Arial"/>
                <w:sz w:val="24"/>
                <w:szCs w:val="24"/>
              </w:rPr>
              <w:t>Location</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Smoker</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r>
              <w:rPr>
                <w:rFonts w:ascii="Arial" w:hAnsi="Arial"/>
                <w:sz w:val="24"/>
                <w:szCs w:val="24"/>
              </w:rPr>
              <w:t>DesiredType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DesiredAge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347F5B">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bl>
    <w:p w:rsidR="00115717" w:rsidRPr="00115717" w:rsidRDefault="00115717" w:rsidP="00115717">
      <w:pPr>
        <w:rPr>
          <w:lang w:val="en-US"/>
        </w:rPr>
      </w:pPr>
    </w:p>
    <w:p w:rsidR="00601742" w:rsidRPr="00601742" w:rsidRDefault="00601742" w:rsidP="00601742">
      <w:pPr>
        <w:pStyle w:val="Heading4"/>
        <w:rPr>
          <w:lang w:val="en-US"/>
        </w:rPr>
      </w:pPr>
      <w:bookmarkStart w:id="82" w:name="_Toc400545398"/>
      <w:r w:rsidRPr="00601742">
        <w:rPr>
          <w:lang w:val="en-US"/>
        </w:rPr>
        <w:t>3.2.8.</w:t>
      </w:r>
      <w:r>
        <w:rPr>
          <w:lang w:val="en-US"/>
        </w:rPr>
        <w:t>5</w:t>
      </w:r>
      <w:r w:rsidRPr="00601742">
        <w:rPr>
          <w:lang w:val="en-US"/>
        </w:rPr>
        <w:t xml:space="preserve"> </w:t>
      </w:r>
      <w:r>
        <w:rPr>
          <w:lang w:val="en-US"/>
        </w:rPr>
        <w:t>TextObj</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390"/>
        <w:gridCol w:w="2880"/>
        <w:gridCol w:w="3060"/>
      </w:tblGrid>
      <w:tr w:rsidR="00601742" w:rsidRPr="00601742" w:rsidTr="00124BA4">
        <w:tc>
          <w:tcPr>
            <w:tcW w:w="1728"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Item</w:t>
            </w:r>
          </w:p>
        </w:tc>
        <w:tc>
          <w:tcPr>
            <w:tcW w:w="117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Type</w:t>
            </w:r>
          </w:p>
        </w:tc>
        <w:tc>
          <w:tcPr>
            <w:tcW w:w="288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Description</w:t>
            </w:r>
          </w:p>
        </w:tc>
        <w:tc>
          <w:tcPr>
            <w:tcW w:w="306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Comment</w:t>
            </w:r>
          </w:p>
        </w:tc>
      </w:tr>
      <w:tr w:rsidR="00601742" w:rsidRPr="00601742" w:rsidTr="00124BA4">
        <w:tc>
          <w:tcPr>
            <w:tcW w:w="1728" w:type="dxa"/>
          </w:tcPr>
          <w:p w:rsidR="00601742" w:rsidRPr="00601742" w:rsidRDefault="00601742" w:rsidP="00124BA4">
            <w:pPr>
              <w:rPr>
                <w:rFonts w:ascii="Arial" w:hAnsi="Arial"/>
                <w:sz w:val="24"/>
                <w:szCs w:val="24"/>
                <w:lang w:val="en-US"/>
              </w:rPr>
            </w:pPr>
            <w:r w:rsidRPr="00601742">
              <w:rPr>
                <w:rFonts w:ascii="Arial" w:hAnsi="Arial"/>
                <w:sz w:val="24"/>
                <w:szCs w:val="24"/>
                <w:lang w:val="en-US"/>
              </w:rPr>
              <w:t>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User_ID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Ad (Abstract)_Id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995687"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Text</w:t>
            </w:r>
          </w:p>
        </w:tc>
        <w:tc>
          <w:tcPr>
            <w:tcW w:w="1170" w:type="dxa"/>
          </w:tcPr>
          <w:p w:rsidR="00601742" w:rsidRPr="00601742" w:rsidRDefault="00601742" w:rsidP="00124BA4">
            <w:pPr>
              <w:rPr>
                <w:rFonts w:ascii="Arial" w:hAnsi="Arial"/>
                <w:sz w:val="24"/>
                <w:szCs w:val="24"/>
                <w:lang w:val="en-US"/>
              </w:rPr>
            </w:pPr>
            <w:r>
              <w:rPr>
                <w:rFonts w:ascii="Arial" w:hAnsi="Arial"/>
                <w:sz w:val="24"/>
                <w:szCs w:val="24"/>
                <w:lang w:val="en-US"/>
              </w:rPr>
              <w:t>VARCHAR</w:t>
            </w: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AB4443" w:rsidP="00124BA4">
            <w:pPr>
              <w:rPr>
                <w:rFonts w:ascii="Arial" w:hAnsi="Arial"/>
                <w:sz w:val="24"/>
                <w:szCs w:val="24"/>
                <w:lang w:val="en-US"/>
              </w:rPr>
            </w:pPr>
            <w:r>
              <w:rPr>
                <w:rFonts w:ascii="Arial" w:hAnsi="Arial"/>
                <w:sz w:val="24"/>
                <w:szCs w:val="24"/>
                <w:lang w:val="en-US"/>
              </w:rPr>
              <w:t>What can we store in a db</w:t>
            </w:r>
          </w:p>
        </w:tc>
      </w:tr>
      <w:tr w:rsidR="00601742" w:rsidRPr="00995687"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995687"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995687"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995687"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r w:rsidR="00601742" w:rsidRPr="00995687" w:rsidTr="00124BA4">
        <w:tc>
          <w:tcPr>
            <w:tcW w:w="1728" w:type="dxa"/>
          </w:tcPr>
          <w:p w:rsidR="00601742" w:rsidRPr="00540347" w:rsidRDefault="00601742" w:rsidP="00124BA4">
            <w:pPr>
              <w:rPr>
                <w:rFonts w:ascii="Arial" w:hAnsi="Arial"/>
                <w:sz w:val="24"/>
                <w:szCs w:val="24"/>
                <w:lang w:val="en-US"/>
              </w:rPr>
            </w:pPr>
          </w:p>
        </w:tc>
        <w:tc>
          <w:tcPr>
            <w:tcW w:w="1170" w:type="dxa"/>
          </w:tcPr>
          <w:p w:rsidR="00601742" w:rsidRPr="00540347" w:rsidRDefault="00601742" w:rsidP="00124BA4">
            <w:pPr>
              <w:rPr>
                <w:rFonts w:ascii="Arial" w:hAnsi="Arial"/>
                <w:sz w:val="24"/>
                <w:szCs w:val="24"/>
                <w:lang w:val="en-US"/>
              </w:rPr>
            </w:pPr>
          </w:p>
        </w:tc>
        <w:tc>
          <w:tcPr>
            <w:tcW w:w="2880" w:type="dxa"/>
          </w:tcPr>
          <w:p w:rsidR="00601742" w:rsidRPr="00540347"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bl>
    <w:p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C47" w:rsidRDefault="007E3C47" w:rsidP="002D085B">
      <w:pPr>
        <w:spacing w:after="0" w:line="240" w:lineRule="auto"/>
      </w:pPr>
      <w:r>
        <w:separator/>
      </w:r>
    </w:p>
  </w:endnote>
  <w:endnote w:type="continuationSeparator" w:id="0">
    <w:p w:rsidR="007E3C47" w:rsidRDefault="007E3C47"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C47" w:rsidRDefault="007E3C47" w:rsidP="002D085B">
      <w:pPr>
        <w:spacing w:after="0" w:line="240" w:lineRule="auto"/>
      </w:pPr>
      <w:r>
        <w:separator/>
      </w:r>
    </w:p>
  </w:footnote>
  <w:footnote w:type="continuationSeparator" w:id="0">
    <w:p w:rsidR="007E3C47" w:rsidRDefault="007E3C47" w:rsidP="002D0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rsidR="007A6B17" w:rsidRDefault="007A6B17">
        <w:pPr>
          <w:pStyle w:val="Header"/>
          <w:jc w:val="right"/>
        </w:pPr>
        <w:r>
          <w:fldChar w:fldCharType="begin"/>
        </w:r>
        <w:r>
          <w:instrText xml:space="preserve"> PAGE   \* MERGEFORMAT </w:instrText>
        </w:r>
        <w:r>
          <w:fldChar w:fldCharType="separate"/>
        </w:r>
        <w:r w:rsidR="004D6153">
          <w:rPr>
            <w:noProof/>
          </w:rPr>
          <w:t>24</w:t>
        </w:r>
        <w:r>
          <w:rPr>
            <w:noProof/>
          </w:rPr>
          <w:fldChar w:fldCharType="end"/>
        </w:r>
      </w:p>
    </w:sdtContent>
  </w:sdt>
  <w:p w:rsidR="007A6B17" w:rsidRDefault="007A6B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17" w:rsidRDefault="007A6B17">
    <w:pPr>
      <w:pStyle w:val="Header"/>
      <w:jc w:val="right"/>
    </w:pPr>
  </w:p>
  <w:p w:rsidR="007A6B17" w:rsidRDefault="007A6B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17" w:rsidRDefault="007A6B17">
    <w:pPr>
      <w:pStyle w:val="Header"/>
      <w:jc w:val="right"/>
    </w:pPr>
  </w:p>
  <w:p w:rsidR="007A6B17" w:rsidRDefault="007A6B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rsidR="007A6B17" w:rsidRDefault="007A6B17">
        <w:pPr>
          <w:pStyle w:val="Header"/>
          <w:jc w:val="right"/>
        </w:pPr>
        <w:r>
          <w:fldChar w:fldCharType="begin"/>
        </w:r>
        <w:r>
          <w:instrText xml:space="preserve"> PAGE   \* MERGEFORMAT </w:instrText>
        </w:r>
        <w:r>
          <w:fldChar w:fldCharType="separate"/>
        </w:r>
        <w:r w:rsidR="00886FE1">
          <w:rPr>
            <w:noProof/>
          </w:rPr>
          <w:t>1</w:t>
        </w:r>
        <w:r>
          <w:rPr>
            <w:noProof/>
          </w:rPr>
          <w:fldChar w:fldCharType="end"/>
        </w:r>
      </w:p>
    </w:sdtContent>
  </w:sdt>
  <w:p w:rsidR="007A6B17" w:rsidRDefault="007A6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1EB82D28"/>
    <w:multiLevelType w:val="hybridMultilevel"/>
    <w:tmpl w:val="7E249EEA"/>
    <w:lvl w:ilvl="0" w:tplc="28A81C82">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C8625E"/>
    <w:multiLevelType w:val="hybridMultilevel"/>
    <w:tmpl w:val="F8F6BF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7"/>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162B9"/>
    <w:rsid w:val="00024C38"/>
    <w:rsid w:val="00032A85"/>
    <w:rsid w:val="00065A96"/>
    <w:rsid w:val="00067A67"/>
    <w:rsid w:val="00070E19"/>
    <w:rsid w:val="00083DED"/>
    <w:rsid w:val="000910CD"/>
    <w:rsid w:val="000B1427"/>
    <w:rsid w:val="000B19EC"/>
    <w:rsid w:val="000B2002"/>
    <w:rsid w:val="000B5F5F"/>
    <w:rsid w:val="000C436A"/>
    <w:rsid w:val="000C5ED5"/>
    <w:rsid w:val="000D7F1B"/>
    <w:rsid w:val="000E39DA"/>
    <w:rsid w:val="000E531F"/>
    <w:rsid w:val="0011175B"/>
    <w:rsid w:val="00112707"/>
    <w:rsid w:val="00115717"/>
    <w:rsid w:val="00124BA4"/>
    <w:rsid w:val="00126BFF"/>
    <w:rsid w:val="001321CF"/>
    <w:rsid w:val="00141BD3"/>
    <w:rsid w:val="00145708"/>
    <w:rsid w:val="001625A7"/>
    <w:rsid w:val="0018753E"/>
    <w:rsid w:val="00191B09"/>
    <w:rsid w:val="00194478"/>
    <w:rsid w:val="001A3673"/>
    <w:rsid w:val="001D7C4F"/>
    <w:rsid w:val="001E0CB5"/>
    <w:rsid w:val="00206FDF"/>
    <w:rsid w:val="002111C5"/>
    <w:rsid w:val="00213C96"/>
    <w:rsid w:val="00222F05"/>
    <w:rsid w:val="002345B0"/>
    <w:rsid w:val="00242811"/>
    <w:rsid w:val="00252DCB"/>
    <w:rsid w:val="00287788"/>
    <w:rsid w:val="00293860"/>
    <w:rsid w:val="002A28F9"/>
    <w:rsid w:val="002B7CD1"/>
    <w:rsid w:val="002D085B"/>
    <w:rsid w:val="002F06B7"/>
    <w:rsid w:val="002F6FE4"/>
    <w:rsid w:val="00305C44"/>
    <w:rsid w:val="00307205"/>
    <w:rsid w:val="00315918"/>
    <w:rsid w:val="00336749"/>
    <w:rsid w:val="00347F5B"/>
    <w:rsid w:val="003503D8"/>
    <w:rsid w:val="003612C0"/>
    <w:rsid w:val="00361EF9"/>
    <w:rsid w:val="00370AE2"/>
    <w:rsid w:val="00373A1B"/>
    <w:rsid w:val="00382614"/>
    <w:rsid w:val="00387776"/>
    <w:rsid w:val="003B3541"/>
    <w:rsid w:val="003C2F34"/>
    <w:rsid w:val="003D741A"/>
    <w:rsid w:val="003E6CDC"/>
    <w:rsid w:val="004100C4"/>
    <w:rsid w:val="00413177"/>
    <w:rsid w:val="004161C6"/>
    <w:rsid w:val="00426734"/>
    <w:rsid w:val="004305CD"/>
    <w:rsid w:val="00432B65"/>
    <w:rsid w:val="004466B4"/>
    <w:rsid w:val="00454324"/>
    <w:rsid w:val="00487031"/>
    <w:rsid w:val="004A1E08"/>
    <w:rsid w:val="004A55A7"/>
    <w:rsid w:val="004C1D1B"/>
    <w:rsid w:val="004D6153"/>
    <w:rsid w:val="004E411F"/>
    <w:rsid w:val="004F1CC3"/>
    <w:rsid w:val="004F222B"/>
    <w:rsid w:val="00514791"/>
    <w:rsid w:val="00514CB0"/>
    <w:rsid w:val="00515B2C"/>
    <w:rsid w:val="00540347"/>
    <w:rsid w:val="005465DE"/>
    <w:rsid w:val="00561854"/>
    <w:rsid w:val="00562D9C"/>
    <w:rsid w:val="00580FBC"/>
    <w:rsid w:val="00586C3E"/>
    <w:rsid w:val="00587762"/>
    <w:rsid w:val="005D170B"/>
    <w:rsid w:val="005F0187"/>
    <w:rsid w:val="00601742"/>
    <w:rsid w:val="00604341"/>
    <w:rsid w:val="00640178"/>
    <w:rsid w:val="00681F28"/>
    <w:rsid w:val="00683EF0"/>
    <w:rsid w:val="00695557"/>
    <w:rsid w:val="006B1F45"/>
    <w:rsid w:val="006D7E2A"/>
    <w:rsid w:val="006E4938"/>
    <w:rsid w:val="006F11D0"/>
    <w:rsid w:val="006F2D0A"/>
    <w:rsid w:val="00712535"/>
    <w:rsid w:val="00731E62"/>
    <w:rsid w:val="00742263"/>
    <w:rsid w:val="007423F1"/>
    <w:rsid w:val="00771C91"/>
    <w:rsid w:val="007752F5"/>
    <w:rsid w:val="007870AE"/>
    <w:rsid w:val="00787AAF"/>
    <w:rsid w:val="007A0A48"/>
    <w:rsid w:val="007A5FD6"/>
    <w:rsid w:val="007A6B17"/>
    <w:rsid w:val="007B031B"/>
    <w:rsid w:val="007B4BF9"/>
    <w:rsid w:val="007B5E75"/>
    <w:rsid w:val="007C0B31"/>
    <w:rsid w:val="007C18B2"/>
    <w:rsid w:val="007C4CE5"/>
    <w:rsid w:val="007E3C47"/>
    <w:rsid w:val="007E3F2D"/>
    <w:rsid w:val="007F137A"/>
    <w:rsid w:val="007F30CA"/>
    <w:rsid w:val="008051C6"/>
    <w:rsid w:val="00826D3D"/>
    <w:rsid w:val="0083661D"/>
    <w:rsid w:val="00850240"/>
    <w:rsid w:val="0085712E"/>
    <w:rsid w:val="00867102"/>
    <w:rsid w:val="00886FE1"/>
    <w:rsid w:val="008902EE"/>
    <w:rsid w:val="00896D73"/>
    <w:rsid w:val="008C2BD0"/>
    <w:rsid w:val="008E7075"/>
    <w:rsid w:val="009046E2"/>
    <w:rsid w:val="0091451B"/>
    <w:rsid w:val="00934D3C"/>
    <w:rsid w:val="0093539F"/>
    <w:rsid w:val="00944619"/>
    <w:rsid w:val="00953815"/>
    <w:rsid w:val="009546A8"/>
    <w:rsid w:val="00966FDC"/>
    <w:rsid w:val="00971DA7"/>
    <w:rsid w:val="00984941"/>
    <w:rsid w:val="00985C3A"/>
    <w:rsid w:val="00995687"/>
    <w:rsid w:val="009B1355"/>
    <w:rsid w:val="009C57D9"/>
    <w:rsid w:val="009D01C4"/>
    <w:rsid w:val="009D6812"/>
    <w:rsid w:val="009E32F3"/>
    <w:rsid w:val="009F02B2"/>
    <w:rsid w:val="009F6172"/>
    <w:rsid w:val="00A12C4B"/>
    <w:rsid w:val="00A162EE"/>
    <w:rsid w:val="00A302C1"/>
    <w:rsid w:val="00A32EBD"/>
    <w:rsid w:val="00A54B60"/>
    <w:rsid w:val="00A54E89"/>
    <w:rsid w:val="00A615FF"/>
    <w:rsid w:val="00A624C6"/>
    <w:rsid w:val="00A66CAA"/>
    <w:rsid w:val="00A76284"/>
    <w:rsid w:val="00A7657F"/>
    <w:rsid w:val="00AB4443"/>
    <w:rsid w:val="00AB5857"/>
    <w:rsid w:val="00AC3475"/>
    <w:rsid w:val="00AC42A2"/>
    <w:rsid w:val="00AD57EF"/>
    <w:rsid w:val="00AE5988"/>
    <w:rsid w:val="00B00019"/>
    <w:rsid w:val="00B014A7"/>
    <w:rsid w:val="00B708BE"/>
    <w:rsid w:val="00BA2C7B"/>
    <w:rsid w:val="00BB6D56"/>
    <w:rsid w:val="00BD59B7"/>
    <w:rsid w:val="00C11588"/>
    <w:rsid w:val="00C26311"/>
    <w:rsid w:val="00C33961"/>
    <w:rsid w:val="00C5520F"/>
    <w:rsid w:val="00C70C72"/>
    <w:rsid w:val="00C84339"/>
    <w:rsid w:val="00C90914"/>
    <w:rsid w:val="00C93742"/>
    <w:rsid w:val="00CA5530"/>
    <w:rsid w:val="00CC3E45"/>
    <w:rsid w:val="00CC7C60"/>
    <w:rsid w:val="00D152E3"/>
    <w:rsid w:val="00D16138"/>
    <w:rsid w:val="00D17641"/>
    <w:rsid w:val="00D25BE1"/>
    <w:rsid w:val="00D3271C"/>
    <w:rsid w:val="00D32D8E"/>
    <w:rsid w:val="00D34AF2"/>
    <w:rsid w:val="00D47335"/>
    <w:rsid w:val="00D64043"/>
    <w:rsid w:val="00D65BF5"/>
    <w:rsid w:val="00D82B04"/>
    <w:rsid w:val="00D8501C"/>
    <w:rsid w:val="00D909A3"/>
    <w:rsid w:val="00DA4282"/>
    <w:rsid w:val="00DA6E61"/>
    <w:rsid w:val="00DB68C1"/>
    <w:rsid w:val="00DC4095"/>
    <w:rsid w:val="00DF34E8"/>
    <w:rsid w:val="00E14D5E"/>
    <w:rsid w:val="00E2634C"/>
    <w:rsid w:val="00E27627"/>
    <w:rsid w:val="00E60162"/>
    <w:rsid w:val="00E63B3E"/>
    <w:rsid w:val="00EA6485"/>
    <w:rsid w:val="00EC6687"/>
    <w:rsid w:val="00EC7704"/>
    <w:rsid w:val="00EF575E"/>
    <w:rsid w:val="00F03EB2"/>
    <w:rsid w:val="00F371F9"/>
    <w:rsid w:val="00F42887"/>
    <w:rsid w:val="00F62B9F"/>
    <w:rsid w:val="00F6690D"/>
    <w:rsid w:val="00F7291C"/>
    <w:rsid w:val="00FA52EE"/>
    <w:rsid w:val="00FE604D"/>
    <w:rsid w:val="00FF7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www.students.ch/wohn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www.wgzimmer.ch/" TargetMode="External"/><Relationship Id="rId2" Type="http://schemas.openxmlformats.org/officeDocument/2006/relationships/customXml" Target="../customXml/item2.xml"/><Relationship Id="rId16" Type="http://schemas.openxmlformats.org/officeDocument/2006/relationships/hyperlink" Target="http://www.tutti.ch/ganze-schweiz/immobilien/wg-zim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udents.ch/wohnen/" TargetMode="External"/><Relationship Id="rId10" Type="http://schemas.openxmlformats.org/officeDocument/2006/relationships/header" Target="header1.xml"/><Relationship Id="rId19" Type="http://schemas.openxmlformats.org/officeDocument/2006/relationships/hyperlink" Target="http://www.students.ch/wohn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gzimmer.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90E81-2364-4682-8C5C-9A086140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4836</Words>
  <Characters>30467</Characters>
  <Application>Microsoft Office Word</Application>
  <DocSecurity>0</DocSecurity>
  <Lines>253</Lines>
  <Paragraphs>70</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35233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cp:lastModifiedBy>
  <cp:revision>200</cp:revision>
  <dcterms:created xsi:type="dcterms:W3CDTF">2014-10-05T09:36:00Z</dcterms:created>
  <dcterms:modified xsi:type="dcterms:W3CDTF">2014-10-08T14:33:00Z</dcterms:modified>
</cp:coreProperties>
</file>