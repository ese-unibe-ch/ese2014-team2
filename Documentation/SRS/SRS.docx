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lang w:val="de-CH" w:eastAsia="en-US"/>
        </w:rPr>
        <w:id w:val="-2035257263"/>
        <w:docPartObj>
          <w:docPartGallery w:val="Cover Pages"/>
          <w:docPartUnique/>
        </w:docPartObj>
      </w:sdtPr>
      <w:sdtEndPr>
        <w:rPr>
          <w:rFonts w:eastAsiaTheme="minorHAnsi"/>
          <w:lang w:val="fr-CH"/>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953815" w:rsidRPr="003E6CDC">
            <w:sdt>
              <w:sdtPr>
                <w:rPr>
                  <w:rFonts w:ascii="Times New Roman" w:eastAsiaTheme="majorEastAsia" w:hAnsi="Times New Roman" w:cs="Times New Roman"/>
                  <w:lang w:val="de-CH" w:eastAsia="en-US"/>
                </w:rPr>
                <w:alias w:val="Company"/>
                <w:id w:val="13406915"/>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7672" w:type="dxa"/>
                    <w:tcMar>
                      <w:top w:w="216" w:type="dxa"/>
                      <w:left w:w="115" w:type="dxa"/>
                      <w:bottom w:w="216" w:type="dxa"/>
                      <w:right w:w="115" w:type="dxa"/>
                    </w:tcMar>
                  </w:tcPr>
                  <w:p w:rsidR="00953815" w:rsidRPr="003E6CDC" w:rsidRDefault="00953815" w:rsidP="00953815">
                    <w:pPr>
                      <w:pStyle w:val="NoSpacing"/>
                      <w:rPr>
                        <w:rFonts w:ascii="Times New Roman" w:eastAsiaTheme="majorEastAsia" w:hAnsi="Times New Roman" w:cs="Times New Roman"/>
                      </w:rPr>
                    </w:pPr>
                    <w:proofErr w:type="spellStart"/>
                    <w:r w:rsidRPr="003E6CDC">
                      <w:rPr>
                        <w:rFonts w:ascii="Times New Roman" w:eastAsiaTheme="majorEastAsia" w:hAnsi="Times New Roman" w:cs="Times New Roman"/>
                      </w:rPr>
                      <w:t>Universität</w:t>
                    </w:r>
                    <w:proofErr w:type="spellEnd"/>
                    <w:r w:rsidRPr="003E6CDC">
                      <w:rPr>
                        <w:rFonts w:ascii="Times New Roman" w:eastAsiaTheme="majorEastAsia" w:hAnsi="Times New Roman" w:cs="Times New Roman"/>
                      </w:rPr>
                      <w:t xml:space="preserve"> Bern</w:t>
                    </w:r>
                  </w:p>
                </w:tc>
              </w:sdtContent>
            </w:sdt>
          </w:tr>
          <w:tr w:rsidR="00953815" w:rsidRPr="003E6CDC">
            <w:tc>
              <w:tcPr>
                <w:tcW w:w="7672" w:type="dxa"/>
              </w:tcPr>
              <w:sdt>
                <w:sdtPr>
                  <w:rPr>
                    <w:rFonts w:ascii="Times New Roman" w:eastAsiaTheme="majorEastAsia" w:hAnsi="Times New Roman" w:cs="Times New Roman"/>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953815" w:rsidRPr="003E6CDC" w:rsidRDefault="00953815" w:rsidP="00953815">
                    <w:pPr>
                      <w:pStyle w:val="NoSpacing"/>
                      <w:rPr>
                        <w:rFonts w:ascii="Times New Roman" w:eastAsiaTheme="majorEastAsia" w:hAnsi="Times New Roman" w:cs="Times New Roman"/>
                        <w:color w:val="4F81BD" w:themeColor="accent1"/>
                        <w:sz w:val="80"/>
                        <w:szCs w:val="80"/>
                      </w:rPr>
                    </w:pPr>
                    <w:r w:rsidRPr="003E6CDC">
                      <w:rPr>
                        <w:rFonts w:ascii="Times New Roman" w:eastAsiaTheme="majorEastAsia" w:hAnsi="Times New Roman" w:cs="Times New Roman"/>
                        <w:color w:val="4F81BD" w:themeColor="accent1"/>
                        <w:sz w:val="80"/>
                        <w:szCs w:val="80"/>
                      </w:rPr>
                      <w:t>SRS – Group 2 – ESE 2014</w:t>
                    </w:r>
                  </w:p>
                </w:sdtContent>
              </w:sdt>
            </w:tc>
          </w:tr>
          <w:tr w:rsidR="00953815" w:rsidRPr="003E6CDC">
            <w:sdt>
              <w:sdtPr>
                <w:rPr>
                  <w:rFonts w:ascii="Times New Roman" w:eastAsiaTheme="majorEastAsia" w:hAnsi="Times New Roman" w:cs="Times New Roman"/>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53815" w:rsidRPr="003E6CDC" w:rsidRDefault="00953815" w:rsidP="00953815">
                    <w:pPr>
                      <w:pStyle w:val="NoSpacing"/>
                      <w:rPr>
                        <w:rFonts w:ascii="Times New Roman" w:eastAsiaTheme="majorEastAsia" w:hAnsi="Times New Roman" w:cs="Times New Roman"/>
                      </w:rPr>
                    </w:pPr>
                    <w:r w:rsidRPr="003E6CDC">
                      <w:rPr>
                        <w:rFonts w:ascii="Times New Roman" w:eastAsiaTheme="majorEastAsia" w:hAnsi="Times New Roman" w:cs="Times New Roman"/>
                      </w:rPr>
                      <w:t>Software requirements specification document</w:t>
                    </w:r>
                  </w:p>
                </w:tc>
              </w:sdtContent>
            </w:sdt>
          </w:tr>
        </w:tbl>
        <w:p w:rsidR="00953815" w:rsidRPr="003E6CDC" w:rsidRDefault="00953815">
          <w:pPr>
            <w:rPr>
              <w:rFonts w:ascii="Times New Roman" w:hAnsi="Times New Roman" w:cs="Times New Roman"/>
            </w:rPr>
          </w:pPr>
        </w:p>
        <w:p w:rsidR="00953815" w:rsidRPr="003E6CDC" w:rsidRDefault="00953815">
          <w:pPr>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953815" w:rsidRPr="003E6CDC">
            <w:tc>
              <w:tcPr>
                <w:tcW w:w="7672" w:type="dxa"/>
                <w:tcMar>
                  <w:top w:w="216" w:type="dxa"/>
                  <w:left w:w="115" w:type="dxa"/>
                  <w:bottom w:w="216" w:type="dxa"/>
                  <w:right w:w="115" w:type="dxa"/>
                </w:tcMar>
              </w:tcPr>
              <w:sdt>
                <w:sdtPr>
                  <w:rPr>
                    <w:rFonts w:ascii="Times New Roman" w:hAnsi="Times New Roman" w:cs="Times New Roman"/>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953815" w:rsidRPr="003E6CDC" w:rsidRDefault="00953815">
                    <w:pPr>
                      <w:pStyle w:val="NoSpacing"/>
                      <w:rPr>
                        <w:rFonts w:ascii="Times New Roman" w:hAnsi="Times New Roman" w:cs="Times New Roman"/>
                        <w:color w:val="4F81BD" w:themeColor="accent1"/>
                      </w:rPr>
                    </w:pPr>
                    <w:r w:rsidRPr="003E6CDC">
                      <w:rPr>
                        <w:rFonts w:ascii="Times New Roman" w:hAnsi="Times New Roman" w:cs="Times New Roman"/>
                        <w:color w:val="4F81BD" w:themeColor="accent1"/>
                        <w:lang w:val="de-CH"/>
                      </w:rPr>
                      <w:t>Raffael Hertle, Carl Balmer, Peter Allemann, Mathias Fuchs</w:t>
                    </w:r>
                  </w:p>
                </w:sdtContent>
              </w:sdt>
              <w:sdt>
                <w:sdtPr>
                  <w:rPr>
                    <w:rFonts w:ascii="Times New Roman" w:hAnsi="Times New Roman" w:cs="Times New Roman"/>
                    <w:color w:val="4F81BD" w:themeColor="accent1"/>
                  </w:rPr>
                  <w:alias w:val="Date"/>
                  <w:id w:val="13406932"/>
                  <w:dataBinding w:prefixMappings="xmlns:ns0='http://schemas.microsoft.com/office/2006/coverPageProps'" w:xpath="/ns0:CoverPageProperties[1]/ns0:PublishDate[1]" w:storeItemID="{55AF091B-3C7A-41E3-B477-F2FDAA23CFDA}"/>
                  <w:date w:fullDate="2014-10-05T00:00:00Z">
                    <w:dateFormat w:val="M/d/yyyy"/>
                    <w:lid w:val="en-US"/>
                    <w:storeMappedDataAs w:val="dateTime"/>
                    <w:calendar w:val="gregorian"/>
                  </w:date>
                </w:sdtPr>
                <w:sdtContent>
                  <w:p w:rsidR="00953815" w:rsidRPr="003E6CDC" w:rsidRDefault="00953815">
                    <w:pPr>
                      <w:pStyle w:val="NoSpacing"/>
                      <w:rPr>
                        <w:rFonts w:ascii="Times New Roman" w:hAnsi="Times New Roman" w:cs="Times New Roman"/>
                        <w:color w:val="4F81BD" w:themeColor="accent1"/>
                      </w:rPr>
                    </w:pPr>
                    <w:r w:rsidRPr="003E6CDC">
                      <w:rPr>
                        <w:rFonts w:ascii="Times New Roman" w:hAnsi="Times New Roman" w:cs="Times New Roman"/>
                        <w:color w:val="4F81BD" w:themeColor="accent1"/>
                      </w:rPr>
                      <w:t>10/5/2014</w:t>
                    </w:r>
                  </w:p>
                </w:sdtContent>
              </w:sdt>
              <w:p w:rsidR="00953815" w:rsidRPr="003E6CDC" w:rsidRDefault="00953815">
                <w:pPr>
                  <w:pStyle w:val="NoSpacing"/>
                  <w:rPr>
                    <w:rFonts w:ascii="Times New Roman" w:hAnsi="Times New Roman" w:cs="Times New Roman"/>
                    <w:color w:val="4F81BD" w:themeColor="accent1"/>
                  </w:rPr>
                </w:pPr>
              </w:p>
            </w:tc>
          </w:tr>
        </w:tbl>
        <w:p w:rsidR="004F222B" w:rsidRDefault="004F222B">
          <w:pPr>
            <w:rPr>
              <w:rFonts w:ascii="Times New Roman" w:hAnsi="Times New Roman" w:cs="Times New Roman"/>
              <w:lang w:val="fr-CH"/>
            </w:rPr>
            <w:sectPr w:rsidR="004F222B" w:rsidSect="004F222B">
              <w:headerReference w:type="default" r:id="rId10"/>
              <w:headerReference w:type="first" r:id="rId11"/>
              <w:pgSz w:w="11906" w:h="16838"/>
              <w:pgMar w:top="1417" w:right="1417" w:bottom="1134" w:left="1417" w:header="708" w:footer="708" w:gutter="0"/>
              <w:cols w:space="708"/>
              <w:titlePg/>
              <w:docGrid w:linePitch="360"/>
            </w:sectPr>
          </w:pPr>
        </w:p>
        <w:p w:rsidR="002D085B" w:rsidRDefault="002D085B">
          <w:pPr>
            <w:rPr>
              <w:rFonts w:ascii="Times New Roman" w:hAnsi="Times New Roman" w:cs="Times New Roman"/>
              <w:lang w:val="fr-CH"/>
            </w:rPr>
          </w:pPr>
        </w:p>
        <w:sdt>
          <w:sdtPr>
            <w:rPr>
              <w:rFonts w:asciiTheme="minorHAnsi" w:eastAsiaTheme="minorHAnsi" w:hAnsiTheme="minorHAnsi" w:cstheme="minorBidi"/>
              <w:b w:val="0"/>
              <w:bCs w:val="0"/>
              <w:color w:val="auto"/>
              <w:sz w:val="22"/>
              <w:szCs w:val="22"/>
              <w:lang w:val="de-CH" w:eastAsia="en-US"/>
            </w:rPr>
            <w:id w:val="-167337287"/>
            <w:docPartObj>
              <w:docPartGallery w:val="Table of Contents"/>
              <w:docPartUnique/>
            </w:docPartObj>
          </w:sdtPr>
          <w:sdtEndPr>
            <w:rPr>
              <w:noProof/>
            </w:rPr>
          </w:sdtEndPr>
          <w:sdtContent>
            <w:p w:rsidR="00222F05" w:rsidRDefault="00222F05">
              <w:pPr>
                <w:pStyle w:val="TOCHeading"/>
              </w:pPr>
              <w:r>
                <w:t>Contents</w:t>
              </w:r>
            </w:p>
            <w:p w:rsidR="00587762" w:rsidRDefault="005F0187">
              <w:pPr>
                <w:pStyle w:val="TOC1"/>
                <w:tabs>
                  <w:tab w:val="right" w:leader="dot" w:pos="9062"/>
                </w:tabs>
                <w:rPr>
                  <w:rFonts w:eastAsiaTheme="minorEastAsia"/>
                  <w:noProof/>
                  <w:lang w:eastAsia="de-CH"/>
                </w:rPr>
              </w:pPr>
              <w:r>
                <w:fldChar w:fldCharType="begin"/>
              </w:r>
              <w:r>
                <w:instrText xml:space="preserve"> TOC \o "1-4" \h \z \u </w:instrText>
              </w:r>
              <w:r>
                <w:fldChar w:fldCharType="separate"/>
              </w:r>
              <w:hyperlink w:anchor="_Toc400373192" w:history="1">
                <w:r w:rsidR="00587762" w:rsidRPr="003F194B">
                  <w:rPr>
                    <w:rStyle w:val="Hyperlink"/>
                    <w:noProof/>
                    <w:lang w:val="en-US"/>
                  </w:rPr>
                  <w:t>I. Revision History</w:t>
                </w:r>
                <w:r w:rsidR="00587762">
                  <w:rPr>
                    <w:noProof/>
                    <w:webHidden/>
                  </w:rPr>
                  <w:tab/>
                </w:r>
                <w:r w:rsidR="00587762">
                  <w:rPr>
                    <w:noProof/>
                    <w:webHidden/>
                  </w:rPr>
                  <w:fldChar w:fldCharType="begin"/>
                </w:r>
                <w:r w:rsidR="00587762">
                  <w:rPr>
                    <w:noProof/>
                    <w:webHidden/>
                  </w:rPr>
                  <w:instrText xml:space="preserve"> PAGEREF _Toc400373192 \h </w:instrText>
                </w:r>
                <w:r w:rsidR="00587762">
                  <w:rPr>
                    <w:noProof/>
                    <w:webHidden/>
                  </w:rPr>
                </w:r>
                <w:r w:rsidR="00587762">
                  <w:rPr>
                    <w:noProof/>
                    <w:webHidden/>
                  </w:rPr>
                  <w:fldChar w:fldCharType="separate"/>
                </w:r>
                <w:r w:rsidR="00587762">
                  <w:rPr>
                    <w:noProof/>
                    <w:webHidden/>
                  </w:rPr>
                  <w:t>I</w:t>
                </w:r>
                <w:r w:rsidR="00587762">
                  <w:rPr>
                    <w:noProof/>
                    <w:webHidden/>
                  </w:rPr>
                  <w:fldChar w:fldCharType="end"/>
                </w:r>
              </w:hyperlink>
            </w:p>
            <w:p w:rsidR="00587762" w:rsidRDefault="00E60162">
              <w:pPr>
                <w:pStyle w:val="TOC1"/>
                <w:tabs>
                  <w:tab w:val="right" w:leader="dot" w:pos="9062"/>
                </w:tabs>
                <w:rPr>
                  <w:rFonts w:eastAsiaTheme="minorEastAsia"/>
                  <w:noProof/>
                  <w:lang w:eastAsia="de-CH"/>
                </w:rPr>
              </w:pPr>
              <w:hyperlink w:anchor="_Toc400373193" w:history="1">
                <w:r w:rsidR="00587762" w:rsidRPr="003F194B">
                  <w:rPr>
                    <w:rStyle w:val="Hyperlink"/>
                    <w:rFonts w:ascii="Times New Roman" w:hAnsi="Times New Roman" w:cs="Times New Roman"/>
                    <w:noProof/>
                    <w:lang w:val="en-US"/>
                  </w:rPr>
                  <w:t>1. Introduction</w:t>
                </w:r>
                <w:r w:rsidR="00587762">
                  <w:rPr>
                    <w:noProof/>
                    <w:webHidden/>
                  </w:rPr>
                  <w:tab/>
                </w:r>
                <w:r w:rsidR="00587762">
                  <w:rPr>
                    <w:noProof/>
                    <w:webHidden/>
                  </w:rPr>
                  <w:fldChar w:fldCharType="begin"/>
                </w:r>
                <w:r w:rsidR="00587762">
                  <w:rPr>
                    <w:noProof/>
                    <w:webHidden/>
                  </w:rPr>
                  <w:instrText xml:space="preserve"> PAGEREF _Toc400373193 \h </w:instrText>
                </w:r>
                <w:r w:rsidR="00587762">
                  <w:rPr>
                    <w:noProof/>
                    <w:webHidden/>
                  </w:rPr>
                </w:r>
                <w:r w:rsidR="00587762">
                  <w:rPr>
                    <w:noProof/>
                    <w:webHidden/>
                  </w:rPr>
                  <w:fldChar w:fldCharType="separate"/>
                </w:r>
                <w:r w:rsidR="00587762">
                  <w:rPr>
                    <w:noProof/>
                    <w:webHidden/>
                  </w:rPr>
                  <w:t>1</w:t>
                </w:r>
                <w:r w:rsidR="00587762">
                  <w:rPr>
                    <w:noProof/>
                    <w:webHidden/>
                  </w:rPr>
                  <w:fldChar w:fldCharType="end"/>
                </w:r>
              </w:hyperlink>
            </w:p>
            <w:p w:rsidR="00587762" w:rsidRDefault="00E60162">
              <w:pPr>
                <w:pStyle w:val="TOC2"/>
                <w:tabs>
                  <w:tab w:val="right" w:leader="dot" w:pos="9062"/>
                </w:tabs>
                <w:rPr>
                  <w:rFonts w:eastAsiaTheme="minorEastAsia"/>
                  <w:noProof/>
                  <w:lang w:eastAsia="de-CH"/>
                </w:rPr>
              </w:pPr>
              <w:hyperlink w:anchor="_Toc400373194" w:history="1">
                <w:r w:rsidR="00587762" w:rsidRPr="003F194B">
                  <w:rPr>
                    <w:rStyle w:val="Hyperlink"/>
                    <w:rFonts w:ascii="Times New Roman" w:hAnsi="Times New Roman" w:cs="Times New Roman"/>
                    <w:noProof/>
                    <w:lang w:val="en-US"/>
                  </w:rPr>
                  <w:t>1.2 Stakeholders</w:t>
                </w:r>
                <w:r w:rsidR="00587762">
                  <w:rPr>
                    <w:noProof/>
                    <w:webHidden/>
                  </w:rPr>
                  <w:tab/>
                </w:r>
                <w:r w:rsidR="00587762">
                  <w:rPr>
                    <w:noProof/>
                    <w:webHidden/>
                  </w:rPr>
                  <w:fldChar w:fldCharType="begin"/>
                </w:r>
                <w:r w:rsidR="00587762">
                  <w:rPr>
                    <w:noProof/>
                    <w:webHidden/>
                  </w:rPr>
                  <w:instrText xml:space="preserve"> PAGEREF _Toc400373194 \h </w:instrText>
                </w:r>
                <w:r w:rsidR="00587762">
                  <w:rPr>
                    <w:noProof/>
                    <w:webHidden/>
                  </w:rPr>
                </w:r>
                <w:r w:rsidR="00587762">
                  <w:rPr>
                    <w:noProof/>
                    <w:webHidden/>
                  </w:rPr>
                  <w:fldChar w:fldCharType="separate"/>
                </w:r>
                <w:r w:rsidR="00587762">
                  <w:rPr>
                    <w:noProof/>
                    <w:webHidden/>
                  </w:rPr>
                  <w:t>1</w:t>
                </w:r>
                <w:r w:rsidR="00587762">
                  <w:rPr>
                    <w:noProof/>
                    <w:webHidden/>
                  </w:rPr>
                  <w:fldChar w:fldCharType="end"/>
                </w:r>
              </w:hyperlink>
            </w:p>
            <w:p w:rsidR="00587762" w:rsidRDefault="00E60162">
              <w:pPr>
                <w:pStyle w:val="TOC2"/>
                <w:tabs>
                  <w:tab w:val="right" w:leader="dot" w:pos="9062"/>
                </w:tabs>
                <w:rPr>
                  <w:rFonts w:eastAsiaTheme="minorEastAsia"/>
                  <w:noProof/>
                  <w:lang w:eastAsia="de-CH"/>
                </w:rPr>
              </w:pPr>
              <w:hyperlink w:anchor="_Toc400373195" w:history="1">
                <w:r w:rsidR="00587762" w:rsidRPr="003F194B">
                  <w:rPr>
                    <w:rStyle w:val="Hyperlink"/>
                    <w:rFonts w:ascii="Times New Roman" w:hAnsi="Times New Roman" w:cs="Times New Roman"/>
                    <w:noProof/>
                    <w:lang w:val="en-US"/>
                  </w:rPr>
                  <w:t>1.1. Purpose</w:t>
                </w:r>
                <w:r w:rsidR="00587762">
                  <w:rPr>
                    <w:noProof/>
                    <w:webHidden/>
                  </w:rPr>
                  <w:tab/>
                </w:r>
                <w:r w:rsidR="00587762">
                  <w:rPr>
                    <w:noProof/>
                    <w:webHidden/>
                  </w:rPr>
                  <w:fldChar w:fldCharType="begin"/>
                </w:r>
                <w:r w:rsidR="00587762">
                  <w:rPr>
                    <w:noProof/>
                    <w:webHidden/>
                  </w:rPr>
                  <w:instrText xml:space="preserve"> PAGEREF _Toc400373195 \h </w:instrText>
                </w:r>
                <w:r w:rsidR="00587762">
                  <w:rPr>
                    <w:noProof/>
                    <w:webHidden/>
                  </w:rPr>
                </w:r>
                <w:r w:rsidR="00587762">
                  <w:rPr>
                    <w:noProof/>
                    <w:webHidden/>
                  </w:rPr>
                  <w:fldChar w:fldCharType="separate"/>
                </w:r>
                <w:r w:rsidR="00587762">
                  <w:rPr>
                    <w:noProof/>
                    <w:webHidden/>
                  </w:rPr>
                  <w:t>1</w:t>
                </w:r>
                <w:r w:rsidR="00587762">
                  <w:rPr>
                    <w:noProof/>
                    <w:webHidden/>
                  </w:rPr>
                  <w:fldChar w:fldCharType="end"/>
                </w:r>
              </w:hyperlink>
            </w:p>
            <w:p w:rsidR="00587762" w:rsidRDefault="00E60162">
              <w:pPr>
                <w:pStyle w:val="TOC2"/>
                <w:tabs>
                  <w:tab w:val="right" w:leader="dot" w:pos="9062"/>
                </w:tabs>
                <w:rPr>
                  <w:rFonts w:eastAsiaTheme="minorEastAsia"/>
                  <w:noProof/>
                  <w:lang w:eastAsia="de-CH"/>
                </w:rPr>
              </w:pPr>
              <w:hyperlink w:anchor="_Toc400373196" w:history="1">
                <w:r w:rsidR="00587762" w:rsidRPr="003F194B">
                  <w:rPr>
                    <w:rStyle w:val="Hyperlink"/>
                    <w:rFonts w:ascii="Times New Roman" w:hAnsi="Times New Roman" w:cs="Times New Roman"/>
                    <w:noProof/>
                    <w:lang w:val="en-US"/>
                  </w:rPr>
                  <w:t>1.3 Definitions</w:t>
                </w:r>
                <w:r w:rsidR="00587762">
                  <w:rPr>
                    <w:noProof/>
                    <w:webHidden/>
                  </w:rPr>
                  <w:tab/>
                </w:r>
                <w:r w:rsidR="00587762">
                  <w:rPr>
                    <w:noProof/>
                    <w:webHidden/>
                  </w:rPr>
                  <w:fldChar w:fldCharType="begin"/>
                </w:r>
                <w:r w:rsidR="00587762">
                  <w:rPr>
                    <w:noProof/>
                    <w:webHidden/>
                  </w:rPr>
                  <w:instrText xml:space="preserve"> PAGEREF _Toc400373196 \h </w:instrText>
                </w:r>
                <w:r w:rsidR="00587762">
                  <w:rPr>
                    <w:noProof/>
                    <w:webHidden/>
                  </w:rPr>
                </w:r>
                <w:r w:rsidR="00587762">
                  <w:rPr>
                    <w:noProof/>
                    <w:webHidden/>
                  </w:rPr>
                  <w:fldChar w:fldCharType="separate"/>
                </w:r>
                <w:r w:rsidR="00587762">
                  <w:rPr>
                    <w:noProof/>
                    <w:webHidden/>
                  </w:rPr>
                  <w:t>1</w:t>
                </w:r>
                <w:r w:rsidR="00587762">
                  <w:rPr>
                    <w:noProof/>
                    <w:webHidden/>
                  </w:rPr>
                  <w:fldChar w:fldCharType="end"/>
                </w:r>
              </w:hyperlink>
            </w:p>
            <w:p w:rsidR="00587762" w:rsidRDefault="00E60162">
              <w:pPr>
                <w:pStyle w:val="TOC2"/>
                <w:tabs>
                  <w:tab w:val="right" w:leader="dot" w:pos="9062"/>
                </w:tabs>
                <w:rPr>
                  <w:rFonts w:eastAsiaTheme="minorEastAsia"/>
                  <w:noProof/>
                  <w:lang w:eastAsia="de-CH"/>
                </w:rPr>
              </w:pPr>
              <w:hyperlink w:anchor="_Toc400373197" w:history="1">
                <w:r w:rsidR="00587762" w:rsidRPr="003F194B">
                  <w:rPr>
                    <w:rStyle w:val="Hyperlink"/>
                    <w:rFonts w:ascii="Times New Roman" w:hAnsi="Times New Roman" w:cs="Times New Roman"/>
                    <w:noProof/>
                    <w:lang w:val="en-US"/>
                  </w:rPr>
                  <w:t>1.4 System overview</w:t>
                </w:r>
                <w:r w:rsidR="00587762">
                  <w:rPr>
                    <w:noProof/>
                    <w:webHidden/>
                  </w:rPr>
                  <w:tab/>
                </w:r>
                <w:r w:rsidR="00587762">
                  <w:rPr>
                    <w:noProof/>
                    <w:webHidden/>
                  </w:rPr>
                  <w:fldChar w:fldCharType="begin"/>
                </w:r>
                <w:r w:rsidR="00587762">
                  <w:rPr>
                    <w:noProof/>
                    <w:webHidden/>
                  </w:rPr>
                  <w:instrText xml:space="preserve"> PAGEREF _Toc400373197 \h </w:instrText>
                </w:r>
                <w:r w:rsidR="00587762">
                  <w:rPr>
                    <w:noProof/>
                    <w:webHidden/>
                  </w:rPr>
                </w:r>
                <w:r w:rsidR="00587762">
                  <w:rPr>
                    <w:noProof/>
                    <w:webHidden/>
                  </w:rPr>
                  <w:fldChar w:fldCharType="separate"/>
                </w:r>
                <w:r w:rsidR="00587762">
                  <w:rPr>
                    <w:noProof/>
                    <w:webHidden/>
                  </w:rPr>
                  <w:t>1</w:t>
                </w:r>
                <w:r w:rsidR="00587762">
                  <w:rPr>
                    <w:noProof/>
                    <w:webHidden/>
                  </w:rPr>
                  <w:fldChar w:fldCharType="end"/>
                </w:r>
              </w:hyperlink>
            </w:p>
            <w:p w:rsidR="00587762" w:rsidRDefault="00E60162">
              <w:pPr>
                <w:pStyle w:val="TOC2"/>
                <w:tabs>
                  <w:tab w:val="right" w:leader="dot" w:pos="9062"/>
                </w:tabs>
                <w:rPr>
                  <w:rFonts w:eastAsiaTheme="minorEastAsia"/>
                  <w:noProof/>
                  <w:lang w:eastAsia="de-CH"/>
                </w:rPr>
              </w:pPr>
              <w:hyperlink w:anchor="_Toc400373198" w:history="1">
                <w:r w:rsidR="00587762" w:rsidRPr="003F194B">
                  <w:rPr>
                    <w:rStyle w:val="Hyperlink"/>
                    <w:noProof/>
                    <w:lang w:val="en-US"/>
                  </w:rPr>
                  <w:t>1.5 References</w:t>
                </w:r>
                <w:r w:rsidR="00587762">
                  <w:rPr>
                    <w:noProof/>
                    <w:webHidden/>
                  </w:rPr>
                  <w:tab/>
                </w:r>
                <w:r w:rsidR="00587762">
                  <w:rPr>
                    <w:noProof/>
                    <w:webHidden/>
                  </w:rPr>
                  <w:fldChar w:fldCharType="begin"/>
                </w:r>
                <w:r w:rsidR="00587762">
                  <w:rPr>
                    <w:noProof/>
                    <w:webHidden/>
                  </w:rPr>
                  <w:instrText xml:space="preserve"> PAGEREF _Toc400373198 \h </w:instrText>
                </w:r>
                <w:r w:rsidR="00587762">
                  <w:rPr>
                    <w:noProof/>
                    <w:webHidden/>
                  </w:rPr>
                </w:r>
                <w:r w:rsidR="00587762">
                  <w:rPr>
                    <w:noProof/>
                    <w:webHidden/>
                  </w:rPr>
                  <w:fldChar w:fldCharType="separate"/>
                </w:r>
                <w:r w:rsidR="00587762">
                  <w:rPr>
                    <w:noProof/>
                    <w:webHidden/>
                  </w:rPr>
                  <w:t>2</w:t>
                </w:r>
                <w:r w:rsidR="00587762">
                  <w:rPr>
                    <w:noProof/>
                    <w:webHidden/>
                  </w:rPr>
                  <w:fldChar w:fldCharType="end"/>
                </w:r>
              </w:hyperlink>
            </w:p>
            <w:p w:rsidR="00587762" w:rsidRDefault="00E60162">
              <w:pPr>
                <w:pStyle w:val="TOC1"/>
                <w:tabs>
                  <w:tab w:val="right" w:leader="dot" w:pos="9062"/>
                </w:tabs>
                <w:rPr>
                  <w:rFonts w:eastAsiaTheme="minorEastAsia"/>
                  <w:noProof/>
                  <w:lang w:eastAsia="de-CH"/>
                </w:rPr>
              </w:pPr>
              <w:hyperlink w:anchor="_Toc400373199" w:history="1">
                <w:r w:rsidR="00587762" w:rsidRPr="003F194B">
                  <w:rPr>
                    <w:rStyle w:val="Hyperlink"/>
                    <w:noProof/>
                    <w:lang w:val="en-US"/>
                  </w:rPr>
                  <w:t>2. Overall description</w:t>
                </w:r>
                <w:r w:rsidR="00587762">
                  <w:rPr>
                    <w:noProof/>
                    <w:webHidden/>
                  </w:rPr>
                  <w:tab/>
                </w:r>
                <w:r w:rsidR="00587762">
                  <w:rPr>
                    <w:noProof/>
                    <w:webHidden/>
                  </w:rPr>
                  <w:fldChar w:fldCharType="begin"/>
                </w:r>
                <w:r w:rsidR="00587762">
                  <w:rPr>
                    <w:noProof/>
                    <w:webHidden/>
                  </w:rPr>
                  <w:instrText xml:space="preserve"> PAGEREF _Toc400373199 \h </w:instrText>
                </w:r>
                <w:r w:rsidR="00587762">
                  <w:rPr>
                    <w:noProof/>
                    <w:webHidden/>
                  </w:rPr>
                </w:r>
                <w:r w:rsidR="00587762">
                  <w:rPr>
                    <w:noProof/>
                    <w:webHidden/>
                  </w:rPr>
                  <w:fldChar w:fldCharType="separate"/>
                </w:r>
                <w:r w:rsidR="00587762">
                  <w:rPr>
                    <w:noProof/>
                    <w:webHidden/>
                  </w:rPr>
                  <w:t>2</w:t>
                </w:r>
                <w:r w:rsidR="00587762">
                  <w:rPr>
                    <w:noProof/>
                    <w:webHidden/>
                  </w:rPr>
                  <w:fldChar w:fldCharType="end"/>
                </w:r>
              </w:hyperlink>
            </w:p>
            <w:p w:rsidR="00587762" w:rsidRDefault="00E60162">
              <w:pPr>
                <w:pStyle w:val="TOC2"/>
                <w:tabs>
                  <w:tab w:val="right" w:leader="dot" w:pos="9062"/>
                </w:tabs>
                <w:rPr>
                  <w:rFonts w:eastAsiaTheme="minorEastAsia"/>
                  <w:noProof/>
                  <w:lang w:eastAsia="de-CH"/>
                </w:rPr>
              </w:pPr>
              <w:hyperlink w:anchor="_Toc400373200" w:history="1">
                <w:r w:rsidR="00587762" w:rsidRPr="003F194B">
                  <w:rPr>
                    <w:rStyle w:val="Hyperlink"/>
                    <w:noProof/>
                    <w:lang w:val="en-US"/>
                  </w:rPr>
                  <w:t>2.1 Use Cases</w:t>
                </w:r>
                <w:r w:rsidR="00587762">
                  <w:rPr>
                    <w:noProof/>
                    <w:webHidden/>
                  </w:rPr>
                  <w:tab/>
                </w:r>
                <w:r w:rsidR="00587762">
                  <w:rPr>
                    <w:noProof/>
                    <w:webHidden/>
                  </w:rPr>
                  <w:fldChar w:fldCharType="begin"/>
                </w:r>
                <w:r w:rsidR="00587762">
                  <w:rPr>
                    <w:noProof/>
                    <w:webHidden/>
                  </w:rPr>
                  <w:instrText xml:space="preserve"> PAGEREF _Toc400373200 \h </w:instrText>
                </w:r>
                <w:r w:rsidR="00587762">
                  <w:rPr>
                    <w:noProof/>
                    <w:webHidden/>
                  </w:rPr>
                </w:r>
                <w:r w:rsidR="00587762">
                  <w:rPr>
                    <w:noProof/>
                    <w:webHidden/>
                  </w:rPr>
                  <w:fldChar w:fldCharType="separate"/>
                </w:r>
                <w:r w:rsidR="00587762">
                  <w:rPr>
                    <w:noProof/>
                    <w:webHidden/>
                  </w:rPr>
                  <w:t>2</w:t>
                </w:r>
                <w:r w:rsidR="00587762">
                  <w:rPr>
                    <w:noProof/>
                    <w:webHidden/>
                  </w:rPr>
                  <w:fldChar w:fldCharType="end"/>
                </w:r>
              </w:hyperlink>
            </w:p>
            <w:p w:rsidR="00587762" w:rsidRDefault="00E60162">
              <w:pPr>
                <w:pStyle w:val="TOC3"/>
                <w:tabs>
                  <w:tab w:val="right" w:leader="dot" w:pos="9062"/>
                </w:tabs>
                <w:rPr>
                  <w:rFonts w:eastAsiaTheme="minorEastAsia"/>
                  <w:noProof/>
                  <w:lang w:eastAsia="de-CH"/>
                </w:rPr>
              </w:pPr>
              <w:hyperlink w:anchor="_Toc400373201" w:history="1">
                <w:r w:rsidR="00587762" w:rsidRPr="003F194B">
                  <w:rPr>
                    <w:rStyle w:val="Hyperlink"/>
                    <w:noProof/>
                    <w:lang w:val="en-US"/>
                  </w:rPr>
                  <w:t>2.1.1 Overview Diagram</w:t>
                </w:r>
                <w:r w:rsidR="00587762">
                  <w:rPr>
                    <w:noProof/>
                    <w:webHidden/>
                  </w:rPr>
                  <w:tab/>
                </w:r>
                <w:r w:rsidR="00587762">
                  <w:rPr>
                    <w:noProof/>
                    <w:webHidden/>
                  </w:rPr>
                  <w:fldChar w:fldCharType="begin"/>
                </w:r>
                <w:r w:rsidR="00587762">
                  <w:rPr>
                    <w:noProof/>
                    <w:webHidden/>
                  </w:rPr>
                  <w:instrText xml:space="preserve"> PAGEREF _Toc400373201 \h </w:instrText>
                </w:r>
                <w:r w:rsidR="00587762">
                  <w:rPr>
                    <w:noProof/>
                    <w:webHidden/>
                  </w:rPr>
                </w:r>
                <w:r w:rsidR="00587762">
                  <w:rPr>
                    <w:noProof/>
                    <w:webHidden/>
                  </w:rPr>
                  <w:fldChar w:fldCharType="separate"/>
                </w:r>
                <w:r w:rsidR="00587762">
                  <w:rPr>
                    <w:noProof/>
                    <w:webHidden/>
                  </w:rPr>
                  <w:t>2</w:t>
                </w:r>
                <w:r w:rsidR="00587762">
                  <w:rPr>
                    <w:noProof/>
                    <w:webHidden/>
                  </w:rPr>
                  <w:fldChar w:fldCharType="end"/>
                </w:r>
              </w:hyperlink>
            </w:p>
            <w:p w:rsidR="00587762" w:rsidRDefault="00E60162">
              <w:pPr>
                <w:pStyle w:val="TOC3"/>
                <w:tabs>
                  <w:tab w:val="right" w:leader="dot" w:pos="9062"/>
                </w:tabs>
                <w:rPr>
                  <w:rFonts w:eastAsiaTheme="minorEastAsia"/>
                  <w:noProof/>
                  <w:lang w:eastAsia="de-CH"/>
                </w:rPr>
              </w:pPr>
              <w:hyperlink w:anchor="_Toc400373202" w:history="1">
                <w:r w:rsidR="00587762" w:rsidRPr="003F194B">
                  <w:rPr>
                    <w:rStyle w:val="Hyperlink"/>
                    <w:rFonts w:ascii="Times New Roman" w:hAnsi="Times New Roman" w:cs="Times New Roman"/>
                    <w:noProof/>
                    <w:lang w:val="en-US"/>
                  </w:rPr>
                  <w:t>2.1.2 the use cases</w:t>
                </w:r>
                <w:r w:rsidR="00587762">
                  <w:rPr>
                    <w:noProof/>
                    <w:webHidden/>
                  </w:rPr>
                  <w:tab/>
                </w:r>
                <w:r w:rsidR="00587762">
                  <w:rPr>
                    <w:noProof/>
                    <w:webHidden/>
                  </w:rPr>
                  <w:fldChar w:fldCharType="begin"/>
                </w:r>
                <w:r w:rsidR="00587762">
                  <w:rPr>
                    <w:noProof/>
                    <w:webHidden/>
                  </w:rPr>
                  <w:instrText xml:space="preserve"> PAGEREF _Toc400373202 \h </w:instrText>
                </w:r>
                <w:r w:rsidR="00587762">
                  <w:rPr>
                    <w:noProof/>
                    <w:webHidden/>
                  </w:rPr>
                </w:r>
                <w:r w:rsidR="00587762">
                  <w:rPr>
                    <w:noProof/>
                    <w:webHidden/>
                  </w:rPr>
                  <w:fldChar w:fldCharType="separate"/>
                </w:r>
                <w:r w:rsidR="00587762">
                  <w:rPr>
                    <w:noProof/>
                    <w:webHidden/>
                  </w:rPr>
                  <w:t>4</w:t>
                </w:r>
                <w:r w:rsidR="00587762">
                  <w:rPr>
                    <w:noProof/>
                    <w:webHidden/>
                  </w:rPr>
                  <w:fldChar w:fldCharType="end"/>
                </w:r>
              </w:hyperlink>
            </w:p>
            <w:p w:rsidR="00587762" w:rsidRDefault="00E60162">
              <w:pPr>
                <w:pStyle w:val="TOC4"/>
                <w:tabs>
                  <w:tab w:val="right" w:leader="dot" w:pos="9062"/>
                </w:tabs>
                <w:rPr>
                  <w:rFonts w:eastAsiaTheme="minorEastAsia"/>
                  <w:noProof/>
                  <w:lang w:eastAsia="de-CH"/>
                </w:rPr>
              </w:pPr>
              <w:hyperlink w:anchor="_Toc400373203" w:history="1">
                <w:r w:rsidR="00587762" w:rsidRPr="003F194B">
                  <w:rPr>
                    <w:rStyle w:val="Hyperlink"/>
                    <w:rFonts w:ascii="Times New Roman" w:hAnsi="Times New Roman" w:cs="Times New Roman"/>
                    <w:noProof/>
                    <w:lang w:val="en-US"/>
                  </w:rPr>
                  <w:t>0. Register on the website</w:t>
                </w:r>
                <w:r w:rsidR="00587762">
                  <w:rPr>
                    <w:noProof/>
                    <w:webHidden/>
                  </w:rPr>
                  <w:tab/>
                </w:r>
                <w:r w:rsidR="00587762">
                  <w:rPr>
                    <w:noProof/>
                    <w:webHidden/>
                  </w:rPr>
                  <w:fldChar w:fldCharType="begin"/>
                </w:r>
                <w:r w:rsidR="00587762">
                  <w:rPr>
                    <w:noProof/>
                    <w:webHidden/>
                  </w:rPr>
                  <w:instrText xml:space="preserve"> PAGEREF _Toc400373203 \h </w:instrText>
                </w:r>
                <w:r w:rsidR="00587762">
                  <w:rPr>
                    <w:noProof/>
                    <w:webHidden/>
                  </w:rPr>
                </w:r>
                <w:r w:rsidR="00587762">
                  <w:rPr>
                    <w:noProof/>
                    <w:webHidden/>
                  </w:rPr>
                  <w:fldChar w:fldCharType="separate"/>
                </w:r>
                <w:r w:rsidR="00587762">
                  <w:rPr>
                    <w:noProof/>
                    <w:webHidden/>
                  </w:rPr>
                  <w:t>4</w:t>
                </w:r>
                <w:r w:rsidR="00587762">
                  <w:rPr>
                    <w:noProof/>
                    <w:webHidden/>
                  </w:rPr>
                  <w:fldChar w:fldCharType="end"/>
                </w:r>
              </w:hyperlink>
            </w:p>
            <w:p w:rsidR="00587762" w:rsidRDefault="00E60162">
              <w:pPr>
                <w:pStyle w:val="TOC4"/>
                <w:tabs>
                  <w:tab w:val="right" w:leader="dot" w:pos="9062"/>
                </w:tabs>
                <w:rPr>
                  <w:rFonts w:eastAsiaTheme="minorEastAsia"/>
                  <w:noProof/>
                  <w:lang w:eastAsia="de-CH"/>
                </w:rPr>
              </w:pPr>
              <w:hyperlink w:anchor="_Toc400373204" w:history="1">
                <w:r w:rsidR="00587762" w:rsidRPr="003F194B">
                  <w:rPr>
                    <w:rStyle w:val="Hyperlink"/>
                    <w:noProof/>
                    <w:lang w:val="en-US"/>
                  </w:rPr>
                  <w:t>1. login on the website as a registered user</w:t>
                </w:r>
                <w:r w:rsidR="00587762">
                  <w:rPr>
                    <w:noProof/>
                    <w:webHidden/>
                  </w:rPr>
                  <w:tab/>
                </w:r>
                <w:r w:rsidR="00587762">
                  <w:rPr>
                    <w:noProof/>
                    <w:webHidden/>
                  </w:rPr>
                  <w:fldChar w:fldCharType="begin"/>
                </w:r>
                <w:r w:rsidR="00587762">
                  <w:rPr>
                    <w:noProof/>
                    <w:webHidden/>
                  </w:rPr>
                  <w:instrText xml:space="preserve"> PAGEREF _Toc400373204 \h </w:instrText>
                </w:r>
                <w:r w:rsidR="00587762">
                  <w:rPr>
                    <w:noProof/>
                    <w:webHidden/>
                  </w:rPr>
                </w:r>
                <w:r w:rsidR="00587762">
                  <w:rPr>
                    <w:noProof/>
                    <w:webHidden/>
                  </w:rPr>
                  <w:fldChar w:fldCharType="separate"/>
                </w:r>
                <w:r w:rsidR="00587762">
                  <w:rPr>
                    <w:noProof/>
                    <w:webHidden/>
                  </w:rPr>
                  <w:t>4</w:t>
                </w:r>
                <w:r w:rsidR="00587762">
                  <w:rPr>
                    <w:noProof/>
                    <w:webHidden/>
                  </w:rPr>
                  <w:fldChar w:fldCharType="end"/>
                </w:r>
              </w:hyperlink>
            </w:p>
            <w:p w:rsidR="00587762" w:rsidRDefault="00E60162">
              <w:pPr>
                <w:pStyle w:val="TOC4"/>
                <w:tabs>
                  <w:tab w:val="right" w:leader="dot" w:pos="9062"/>
                </w:tabs>
                <w:rPr>
                  <w:rFonts w:eastAsiaTheme="minorEastAsia"/>
                  <w:noProof/>
                  <w:lang w:eastAsia="de-CH"/>
                </w:rPr>
              </w:pPr>
              <w:hyperlink w:anchor="_Toc400373205" w:history="1">
                <w:r w:rsidR="00587762" w:rsidRPr="003F194B">
                  <w:rPr>
                    <w:rStyle w:val="Hyperlink"/>
                    <w:noProof/>
                    <w:lang w:val="en-US"/>
                  </w:rPr>
                  <w:t>2. put up an ad without registering</w:t>
                </w:r>
                <w:r w:rsidR="00587762">
                  <w:rPr>
                    <w:noProof/>
                    <w:webHidden/>
                  </w:rPr>
                  <w:tab/>
                </w:r>
                <w:r w:rsidR="00587762">
                  <w:rPr>
                    <w:noProof/>
                    <w:webHidden/>
                  </w:rPr>
                  <w:fldChar w:fldCharType="begin"/>
                </w:r>
                <w:r w:rsidR="00587762">
                  <w:rPr>
                    <w:noProof/>
                    <w:webHidden/>
                  </w:rPr>
                  <w:instrText xml:space="preserve"> PAGEREF _Toc400373205 \h </w:instrText>
                </w:r>
                <w:r w:rsidR="00587762">
                  <w:rPr>
                    <w:noProof/>
                    <w:webHidden/>
                  </w:rPr>
                </w:r>
                <w:r w:rsidR="00587762">
                  <w:rPr>
                    <w:noProof/>
                    <w:webHidden/>
                  </w:rPr>
                  <w:fldChar w:fldCharType="separate"/>
                </w:r>
                <w:r w:rsidR="00587762">
                  <w:rPr>
                    <w:noProof/>
                    <w:webHidden/>
                  </w:rPr>
                  <w:t>5</w:t>
                </w:r>
                <w:r w:rsidR="00587762">
                  <w:rPr>
                    <w:noProof/>
                    <w:webHidden/>
                  </w:rPr>
                  <w:fldChar w:fldCharType="end"/>
                </w:r>
              </w:hyperlink>
            </w:p>
            <w:p w:rsidR="00587762" w:rsidRDefault="00E60162">
              <w:pPr>
                <w:pStyle w:val="TOC4"/>
                <w:tabs>
                  <w:tab w:val="right" w:leader="dot" w:pos="9062"/>
                </w:tabs>
                <w:rPr>
                  <w:rFonts w:eastAsiaTheme="minorEastAsia"/>
                  <w:noProof/>
                  <w:lang w:eastAsia="de-CH"/>
                </w:rPr>
              </w:pPr>
              <w:hyperlink w:anchor="_Toc400373206" w:history="1">
                <w:r w:rsidR="00587762" w:rsidRPr="003F194B">
                  <w:rPr>
                    <w:rStyle w:val="Hyperlink"/>
                    <w:noProof/>
                    <w:lang w:val="en-US"/>
                  </w:rPr>
                  <w:t>3. edit ad as non-registered user</w:t>
                </w:r>
                <w:r w:rsidR="00587762">
                  <w:rPr>
                    <w:noProof/>
                    <w:webHidden/>
                  </w:rPr>
                  <w:tab/>
                </w:r>
                <w:r w:rsidR="00587762">
                  <w:rPr>
                    <w:noProof/>
                    <w:webHidden/>
                  </w:rPr>
                  <w:fldChar w:fldCharType="begin"/>
                </w:r>
                <w:r w:rsidR="00587762">
                  <w:rPr>
                    <w:noProof/>
                    <w:webHidden/>
                  </w:rPr>
                  <w:instrText xml:space="preserve"> PAGEREF _Toc400373206 \h </w:instrText>
                </w:r>
                <w:r w:rsidR="00587762">
                  <w:rPr>
                    <w:noProof/>
                    <w:webHidden/>
                  </w:rPr>
                </w:r>
                <w:r w:rsidR="00587762">
                  <w:rPr>
                    <w:noProof/>
                    <w:webHidden/>
                  </w:rPr>
                  <w:fldChar w:fldCharType="separate"/>
                </w:r>
                <w:r w:rsidR="00587762">
                  <w:rPr>
                    <w:noProof/>
                    <w:webHidden/>
                  </w:rPr>
                  <w:t>6</w:t>
                </w:r>
                <w:r w:rsidR="00587762">
                  <w:rPr>
                    <w:noProof/>
                    <w:webHidden/>
                  </w:rPr>
                  <w:fldChar w:fldCharType="end"/>
                </w:r>
              </w:hyperlink>
            </w:p>
            <w:p w:rsidR="00587762" w:rsidRDefault="00E60162">
              <w:pPr>
                <w:pStyle w:val="TOC4"/>
                <w:tabs>
                  <w:tab w:val="right" w:leader="dot" w:pos="9062"/>
                </w:tabs>
                <w:rPr>
                  <w:rFonts w:eastAsiaTheme="minorEastAsia"/>
                  <w:noProof/>
                  <w:lang w:eastAsia="de-CH"/>
                </w:rPr>
              </w:pPr>
              <w:hyperlink w:anchor="_Toc400373207" w:history="1">
                <w:r w:rsidR="00587762" w:rsidRPr="003F194B">
                  <w:rPr>
                    <w:rStyle w:val="Hyperlink"/>
                    <w:noProof/>
                    <w:lang w:val="en-US"/>
                  </w:rPr>
                  <w:t>4. delete ad as a non-registered user</w:t>
                </w:r>
                <w:r w:rsidR="00587762">
                  <w:rPr>
                    <w:noProof/>
                    <w:webHidden/>
                  </w:rPr>
                  <w:tab/>
                </w:r>
                <w:r w:rsidR="00587762">
                  <w:rPr>
                    <w:noProof/>
                    <w:webHidden/>
                  </w:rPr>
                  <w:fldChar w:fldCharType="begin"/>
                </w:r>
                <w:r w:rsidR="00587762">
                  <w:rPr>
                    <w:noProof/>
                    <w:webHidden/>
                  </w:rPr>
                  <w:instrText xml:space="preserve"> PAGEREF _Toc400373207 \h </w:instrText>
                </w:r>
                <w:r w:rsidR="00587762">
                  <w:rPr>
                    <w:noProof/>
                    <w:webHidden/>
                  </w:rPr>
                </w:r>
                <w:r w:rsidR="00587762">
                  <w:rPr>
                    <w:noProof/>
                    <w:webHidden/>
                  </w:rPr>
                  <w:fldChar w:fldCharType="separate"/>
                </w:r>
                <w:r w:rsidR="00587762">
                  <w:rPr>
                    <w:noProof/>
                    <w:webHidden/>
                  </w:rPr>
                  <w:t>7</w:t>
                </w:r>
                <w:r w:rsidR="00587762">
                  <w:rPr>
                    <w:noProof/>
                    <w:webHidden/>
                  </w:rPr>
                  <w:fldChar w:fldCharType="end"/>
                </w:r>
              </w:hyperlink>
            </w:p>
            <w:p w:rsidR="00587762" w:rsidRDefault="00E60162">
              <w:pPr>
                <w:pStyle w:val="TOC4"/>
                <w:tabs>
                  <w:tab w:val="right" w:leader="dot" w:pos="9062"/>
                </w:tabs>
                <w:rPr>
                  <w:rFonts w:eastAsiaTheme="minorEastAsia"/>
                  <w:noProof/>
                  <w:lang w:eastAsia="de-CH"/>
                </w:rPr>
              </w:pPr>
              <w:hyperlink w:anchor="_Toc400373208" w:history="1">
                <w:r w:rsidR="00587762" w:rsidRPr="003F194B">
                  <w:rPr>
                    <w:rStyle w:val="Hyperlink"/>
                    <w:noProof/>
                    <w:lang w:val="en-US"/>
                  </w:rPr>
                  <w:t>5. Put up an ad as a registered user</w:t>
                </w:r>
                <w:r w:rsidR="00587762">
                  <w:rPr>
                    <w:noProof/>
                    <w:webHidden/>
                  </w:rPr>
                  <w:tab/>
                </w:r>
                <w:r w:rsidR="00587762">
                  <w:rPr>
                    <w:noProof/>
                    <w:webHidden/>
                  </w:rPr>
                  <w:fldChar w:fldCharType="begin"/>
                </w:r>
                <w:r w:rsidR="00587762">
                  <w:rPr>
                    <w:noProof/>
                    <w:webHidden/>
                  </w:rPr>
                  <w:instrText xml:space="preserve"> PAGEREF _Toc400373208 \h </w:instrText>
                </w:r>
                <w:r w:rsidR="00587762">
                  <w:rPr>
                    <w:noProof/>
                    <w:webHidden/>
                  </w:rPr>
                </w:r>
                <w:r w:rsidR="00587762">
                  <w:rPr>
                    <w:noProof/>
                    <w:webHidden/>
                  </w:rPr>
                  <w:fldChar w:fldCharType="separate"/>
                </w:r>
                <w:r w:rsidR="00587762">
                  <w:rPr>
                    <w:noProof/>
                    <w:webHidden/>
                  </w:rPr>
                  <w:t>8</w:t>
                </w:r>
                <w:r w:rsidR="00587762">
                  <w:rPr>
                    <w:noProof/>
                    <w:webHidden/>
                  </w:rPr>
                  <w:fldChar w:fldCharType="end"/>
                </w:r>
              </w:hyperlink>
            </w:p>
            <w:p w:rsidR="00587762" w:rsidRDefault="00E60162">
              <w:pPr>
                <w:pStyle w:val="TOC4"/>
                <w:tabs>
                  <w:tab w:val="right" w:leader="dot" w:pos="9062"/>
                </w:tabs>
                <w:rPr>
                  <w:rFonts w:eastAsiaTheme="minorEastAsia"/>
                  <w:noProof/>
                  <w:lang w:eastAsia="de-CH"/>
                </w:rPr>
              </w:pPr>
              <w:hyperlink w:anchor="_Toc400373209" w:history="1">
                <w:r w:rsidR="00587762" w:rsidRPr="003F194B">
                  <w:rPr>
                    <w:rStyle w:val="Hyperlink"/>
                    <w:noProof/>
                    <w:lang w:val="en-US"/>
                  </w:rPr>
                  <w:t>6. edit ad as a registered user</w:t>
                </w:r>
                <w:r w:rsidR="00587762">
                  <w:rPr>
                    <w:noProof/>
                    <w:webHidden/>
                  </w:rPr>
                  <w:tab/>
                </w:r>
                <w:r w:rsidR="00587762">
                  <w:rPr>
                    <w:noProof/>
                    <w:webHidden/>
                  </w:rPr>
                  <w:fldChar w:fldCharType="begin"/>
                </w:r>
                <w:r w:rsidR="00587762">
                  <w:rPr>
                    <w:noProof/>
                    <w:webHidden/>
                  </w:rPr>
                  <w:instrText xml:space="preserve"> PAGEREF _Toc400373209 \h </w:instrText>
                </w:r>
                <w:r w:rsidR="00587762">
                  <w:rPr>
                    <w:noProof/>
                    <w:webHidden/>
                  </w:rPr>
                </w:r>
                <w:r w:rsidR="00587762">
                  <w:rPr>
                    <w:noProof/>
                    <w:webHidden/>
                  </w:rPr>
                  <w:fldChar w:fldCharType="separate"/>
                </w:r>
                <w:r w:rsidR="00587762">
                  <w:rPr>
                    <w:noProof/>
                    <w:webHidden/>
                  </w:rPr>
                  <w:t>9</w:t>
                </w:r>
                <w:r w:rsidR="00587762">
                  <w:rPr>
                    <w:noProof/>
                    <w:webHidden/>
                  </w:rPr>
                  <w:fldChar w:fldCharType="end"/>
                </w:r>
              </w:hyperlink>
            </w:p>
            <w:p w:rsidR="00587762" w:rsidRDefault="00E60162">
              <w:pPr>
                <w:pStyle w:val="TOC4"/>
                <w:tabs>
                  <w:tab w:val="right" w:leader="dot" w:pos="9062"/>
                </w:tabs>
                <w:rPr>
                  <w:rFonts w:eastAsiaTheme="minorEastAsia"/>
                  <w:noProof/>
                  <w:lang w:eastAsia="de-CH"/>
                </w:rPr>
              </w:pPr>
              <w:hyperlink w:anchor="_Toc400373210" w:history="1">
                <w:r w:rsidR="00587762" w:rsidRPr="003F194B">
                  <w:rPr>
                    <w:rStyle w:val="Hyperlink"/>
                    <w:noProof/>
                    <w:lang w:val="en-US"/>
                  </w:rPr>
                  <w:t>7. Delete ad as a registered user</w:t>
                </w:r>
                <w:r w:rsidR="00587762">
                  <w:rPr>
                    <w:noProof/>
                    <w:webHidden/>
                  </w:rPr>
                  <w:tab/>
                </w:r>
                <w:r w:rsidR="00587762">
                  <w:rPr>
                    <w:noProof/>
                    <w:webHidden/>
                  </w:rPr>
                  <w:fldChar w:fldCharType="begin"/>
                </w:r>
                <w:r w:rsidR="00587762">
                  <w:rPr>
                    <w:noProof/>
                    <w:webHidden/>
                  </w:rPr>
                  <w:instrText xml:space="preserve"> PAGEREF _Toc400373210 \h </w:instrText>
                </w:r>
                <w:r w:rsidR="00587762">
                  <w:rPr>
                    <w:noProof/>
                    <w:webHidden/>
                  </w:rPr>
                </w:r>
                <w:r w:rsidR="00587762">
                  <w:rPr>
                    <w:noProof/>
                    <w:webHidden/>
                  </w:rPr>
                  <w:fldChar w:fldCharType="separate"/>
                </w:r>
                <w:r w:rsidR="00587762">
                  <w:rPr>
                    <w:noProof/>
                    <w:webHidden/>
                  </w:rPr>
                  <w:t>10</w:t>
                </w:r>
                <w:r w:rsidR="00587762">
                  <w:rPr>
                    <w:noProof/>
                    <w:webHidden/>
                  </w:rPr>
                  <w:fldChar w:fldCharType="end"/>
                </w:r>
              </w:hyperlink>
            </w:p>
            <w:p w:rsidR="00587762" w:rsidRDefault="00E60162">
              <w:pPr>
                <w:pStyle w:val="TOC4"/>
                <w:tabs>
                  <w:tab w:val="right" w:leader="dot" w:pos="9062"/>
                </w:tabs>
                <w:rPr>
                  <w:rFonts w:eastAsiaTheme="minorEastAsia"/>
                  <w:noProof/>
                  <w:lang w:eastAsia="de-CH"/>
                </w:rPr>
              </w:pPr>
              <w:hyperlink w:anchor="_Toc400373211" w:history="1">
                <w:r w:rsidR="00587762" w:rsidRPr="003F194B">
                  <w:rPr>
                    <w:rStyle w:val="Hyperlink"/>
                    <w:noProof/>
                    <w:lang w:val="en-US"/>
                  </w:rPr>
                  <w:t>8. Filter ads when searching for a room</w:t>
                </w:r>
                <w:r w:rsidR="00587762">
                  <w:rPr>
                    <w:noProof/>
                    <w:webHidden/>
                  </w:rPr>
                  <w:tab/>
                </w:r>
                <w:r w:rsidR="00587762">
                  <w:rPr>
                    <w:noProof/>
                    <w:webHidden/>
                  </w:rPr>
                  <w:fldChar w:fldCharType="begin"/>
                </w:r>
                <w:r w:rsidR="00587762">
                  <w:rPr>
                    <w:noProof/>
                    <w:webHidden/>
                  </w:rPr>
                  <w:instrText xml:space="preserve"> PAGEREF _Toc400373211 \h </w:instrText>
                </w:r>
                <w:r w:rsidR="00587762">
                  <w:rPr>
                    <w:noProof/>
                    <w:webHidden/>
                  </w:rPr>
                </w:r>
                <w:r w:rsidR="00587762">
                  <w:rPr>
                    <w:noProof/>
                    <w:webHidden/>
                  </w:rPr>
                  <w:fldChar w:fldCharType="separate"/>
                </w:r>
                <w:r w:rsidR="00587762">
                  <w:rPr>
                    <w:noProof/>
                    <w:webHidden/>
                  </w:rPr>
                  <w:t>11</w:t>
                </w:r>
                <w:r w:rsidR="00587762">
                  <w:rPr>
                    <w:noProof/>
                    <w:webHidden/>
                  </w:rPr>
                  <w:fldChar w:fldCharType="end"/>
                </w:r>
              </w:hyperlink>
            </w:p>
            <w:p w:rsidR="00587762" w:rsidRDefault="00E60162">
              <w:pPr>
                <w:pStyle w:val="TOC4"/>
                <w:tabs>
                  <w:tab w:val="right" w:leader="dot" w:pos="9062"/>
                </w:tabs>
                <w:rPr>
                  <w:rFonts w:eastAsiaTheme="minorEastAsia"/>
                  <w:noProof/>
                  <w:lang w:eastAsia="de-CH"/>
                </w:rPr>
              </w:pPr>
              <w:hyperlink w:anchor="_Toc400373212" w:history="1">
                <w:r w:rsidR="00587762" w:rsidRPr="003F194B">
                  <w:rPr>
                    <w:rStyle w:val="Hyperlink"/>
                    <w:noProof/>
                    <w:lang w:val="en-US"/>
                  </w:rPr>
                  <w:t>9. Filter ads when searching for roommates</w:t>
                </w:r>
                <w:r w:rsidR="00587762">
                  <w:rPr>
                    <w:noProof/>
                    <w:webHidden/>
                  </w:rPr>
                  <w:tab/>
                </w:r>
                <w:r w:rsidR="00587762">
                  <w:rPr>
                    <w:noProof/>
                    <w:webHidden/>
                  </w:rPr>
                  <w:fldChar w:fldCharType="begin"/>
                </w:r>
                <w:r w:rsidR="00587762">
                  <w:rPr>
                    <w:noProof/>
                    <w:webHidden/>
                  </w:rPr>
                  <w:instrText xml:space="preserve"> PAGEREF _Toc400373212 \h </w:instrText>
                </w:r>
                <w:r w:rsidR="00587762">
                  <w:rPr>
                    <w:noProof/>
                    <w:webHidden/>
                  </w:rPr>
                </w:r>
                <w:r w:rsidR="00587762">
                  <w:rPr>
                    <w:noProof/>
                    <w:webHidden/>
                  </w:rPr>
                  <w:fldChar w:fldCharType="separate"/>
                </w:r>
                <w:r w:rsidR="00587762">
                  <w:rPr>
                    <w:noProof/>
                    <w:webHidden/>
                  </w:rPr>
                  <w:t>11</w:t>
                </w:r>
                <w:r w:rsidR="00587762">
                  <w:rPr>
                    <w:noProof/>
                    <w:webHidden/>
                  </w:rPr>
                  <w:fldChar w:fldCharType="end"/>
                </w:r>
              </w:hyperlink>
            </w:p>
            <w:p w:rsidR="00587762" w:rsidRDefault="00E60162">
              <w:pPr>
                <w:pStyle w:val="TOC4"/>
                <w:tabs>
                  <w:tab w:val="right" w:leader="dot" w:pos="9062"/>
                </w:tabs>
                <w:rPr>
                  <w:rFonts w:eastAsiaTheme="minorEastAsia"/>
                  <w:noProof/>
                  <w:lang w:eastAsia="de-CH"/>
                </w:rPr>
              </w:pPr>
              <w:hyperlink w:anchor="_Toc400373213" w:history="1">
                <w:r w:rsidR="00587762" w:rsidRPr="003F194B">
                  <w:rPr>
                    <w:rStyle w:val="Hyperlink"/>
                    <w:noProof/>
                    <w:lang w:val="en-US"/>
                  </w:rPr>
                  <w:t>10. Send PM to an user( as a registered user)</w:t>
                </w:r>
                <w:r w:rsidR="00587762">
                  <w:rPr>
                    <w:noProof/>
                    <w:webHidden/>
                  </w:rPr>
                  <w:tab/>
                </w:r>
                <w:r w:rsidR="00587762">
                  <w:rPr>
                    <w:noProof/>
                    <w:webHidden/>
                  </w:rPr>
                  <w:fldChar w:fldCharType="begin"/>
                </w:r>
                <w:r w:rsidR="00587762">
                  <w:rPr>
                    <w:noProof/>
                    <w:webHidden/>
                  </w:rPr>
                  <w:instrText xml:space="preserve"> PAGEREF _Toc400373213 \h </w:instrText>
                </w:r>
                <w:r w:rsidR="00587762">
                  <w:rPr>
                    <w:noProof/>
                    <w:webHidden/>
                  </w:rPr>
                </w:r>
                <w:r w:rsidR="00587762">
                  <w:rPr>
                    <w:noProof/>
                    <w:webHidden/>
                  </w:rPr>
                  <w:fldChar w:fldCharType="separate"/>
                </w:r>
                <w:r w:rsidR="00587762">
                  <w:rPr>
                    <w:noProof/>
                    <w:webHidden/>
                  </w:rPr>
                  <w:t>12</w:t>
                </w:r>
                <w:r w:rsidR="00587762">
                  <w:rPr>
                    <w:noProof/>
                    <w:webHidden/>
                  </w:rPr>
                  <w:fldChar w:fldCharType="end"/>
                </w:r>
              </w:hyperlink>
            </w:p>
            <w:p w:rsidR="00587762" w:rsidRDefault="00E60162">
              <w:pPr>
                <w:pStyle w:val="TOC4"/>
                <w:tabs>
                  <w:tab w:val="right" w:leader="dot" w:pos="9062"/>
                </w:tabs>
                <w:rPr>
                  <w:rFonts w:eastAsiaTheme="minorEastAsia"/>
                  <w:noProof/>
                  <w:lang w:eastAsia="de-CH"/>
                </w:rPr>
              </w:pPr>
              <w:hyperlink w:anchor="_Toc400373214" w:history="1">
                <w:r w:rsidR="00587762" w:rsidRPr="003F194B">
                  <w:rPr>
                    <w:rStyle w:val="Hyperlink"/>
                    <w:noProof/>
                    <w:lang w:val="en-US"/>
                  </w:rPr>
                  <w:t>11. Ask question to an ad (as a registered user)</w:t>
                </w:r>
                <w:r w:rsidR="00587762">
                  <w:rPr>
                    <w:noProof/>
                    <w:webHidden/>
                  </w:rPr>
                  <w:tab/>
                </w:r>
                <w:r w:rsidR="00587762">
                  <w:rPr>
                    <w:noProof/>
                    <w:webHidden/>
                  </w:rPr>
                  <w:fldChar w:fldCharType="begin"/>
                </w:r>
                <w:r w:rsidR="00587762">
                  <w:rPr>
                    <w:noProof/>
                    <w:webHidden/>
                  </w:rPr>
                  <w:instrText xml:space="preserve"> PAGEREF _Toc400373214 \h </w:instrText>
                </w:r>
                <w:r w:rsidR="00587762">
                  <w:rPr>
                    <w:noProof/>
                    <w:webHidden/>
                  </w:rPr>
                </w:r>
                <w:r w:rsidR="00587762">
                  <w:rPr>
                    <w:noProof/>
                    <w:webHidden/>
                  </w:rPr>
                  <w:fldChar w:fldCharType="separate"/>
                </w:r>
                <w:r w:rsidR="00587762">
                  <w:rPr>
                    <w:noProof/>
                    <w:webHidden/>
                  </w:rPr>
                  <w:t>13</w:t>
                </w:r>
                <w:r w:rsidR="00587762">
                  <w:rPr>
                    <w:noProof/>
                    <w:webHidden/>
                  </w:rPr>
                  <w:fldChar w:fldCharType="end"/>
                </w:r>
              </w:hyperlink>
            </w:p>
            <w:p w:rsidR="00587762" w:rsidRDefault="00E60162">
              <w:pPr>
                <w:pStyle w:val="TOC4"/>
                <w:tabs>
                  <w:tab w:val="right" w:leader="dot" w:pos="9062"/>
                </w:tabs>
                <w:rPr>
                  <w:rFonts w:eastAsiaTheme="minorEastAsia"/>
                  <w:noProof/>
                  <w:lang w:eastAsia="de-CH"/>
                </w:rPr>
              </w:pPr>
              <w:hyperlink w:anchor="_Toc400373215" w:history="1">
                <w:r w:rsidR="00587762" w:rsidRPr="003F194B">
                  <w:rPr>
                    <w:rStyle w:val="Hyperlink"/>
                    <w:noProof/>
                    <w:lang w:val="en-US"/>
                  </w:rPr>
                  <w:t>12. Public question system</w:t>
                </w:r>
                <w:r w:rsidR="00587762">
                  <w:rPr>
                    <w:noProof/>
                    <w:webHidden/>
                  </w:rPr>
                  <w:tab/>
                </w:r>
                <w:r w:rsidR="00587762">
                  <w:rPr>
                    <w:noProof/>
                    <w:webHidden/>
                  </w:rPr>
                  <w:fldChar w:fldCharType="begin"/>
                </w:r>
                <w:r w:rsidR="00587762">
                  <w:rPr>
                    <w:noProof/>
                    <w:webHidden/>
                  </w:rPr>
                  <w:instrText xml:space="preserve"> PAGEREF _Toc400373215 \h </w:instrText>
                </w:r>
                <w:r w:rsidR="00587762">
                  <w:rPr>
                    <w:noProof/>
                    <w:webHidden/>
                  </w:rPr>
                </w:r>
                <w:r w:rsidR="00587762">
                  <w:rPr>
                    <w:noProof/>
                    <w:webHidden/>
                  </w:rPr>
                  <w:fldChar w:fldCharType="separate"/>
                </w:r>
                <w:r w:rsidR="00587762">
                  <w:rPr>
                    <w:noProof/>
                    <w:webHidden/>
                  </w:rPr>
                  <w:t>14</w:t>
                </w:r>
                <w:r w:rsidR="00587762">
                  <w:rPr>
                    <w:noProof/>
                    <w:webHidden/>
                  </w:rPr>
                  <w:fldChar w:fldCharType="end"/>
                </w:r>
              </w:hyperlink>
            </w:p>
            <w:p w:rsidR="00587762" w:rsidRDefault="00E60162">
              <w:pPr>
                <w:pStyle w:val="TOC4"/>
                <w:tabs>
                  <w:tab w:val="right" w:leader="dot" w:pos="9062"/>
                </w:tabs>
                <w:rPr>
                  <w:rFonts w:eastAsiaTheme="minorEastAsia"/>
                  <w:noProof/>
                  <w:lang w:eastAsia="de-CH"/>
                </w:rPr>
              </w:pPr>
              <w:hyperlink w:anchor="_Toc400373216" w:history="1">
                <w:r w:rsidR="00587762" w:rsidRPr="003F194B">
                  <w:rPr>
                    <w:rStyle w:val="Hyperlink"/>
                    <w:noProof/>
                    <w:lang w:val="en-US"/>
                  </w:rPr>
                  <w:t>13.  Bookmark  ads (registered users only)</w:t>
                </w:r>
                <w:r w:rsidR="00587762">
                  <w:rPr>
                    <w:noProof/>
                    <w:webHidden/>
                  </w:rPr>
                  <w:tab/>
                </w:r>
                <w:r w:rsidR="00587762">
                  <w:rPr>
                    <w:noProof/>
                    <w:webHidden/>
                  </w:rPr>
                  <w:fldChar w:fldCharType="begin"/>
                </w:r>
                <w:r w:rsidR="00587762">
                  <w:rPr>
                    <w:noProof/>
                    <w:webHidden/>
                  </w:rPr>
                  <w:instrText xml:space="preserve"> PAGEREF _Toc400373216 \h </w:instrText>
                </w:r>
                <w:r w:rsidR="00587762">
                  <w:rPr>
                    <w:noProof/>
                    <w:webHidden/>
                  </w:rPr>
                </w:r>
                <w:r w:rsidR="00587762">
                  <w:rPr>
                    <w:noProof/>
                    <w:webHidden/>
                  </w:rPr>
                  <w:fldChar w:fldCharType="separate"/>
                </w:r>
                <w:r w:rsidR="00587762">
                  <w:rPr>
                    <w:noProof/>
                    <w:webHidden/>
                  </w:rPr>
                  <w:t>15</w:t>
                </w:r>
                <w:r w:rsidR="00587762">
                  <w:rPr>
                    <w:noProof/>
                    <w:webHidden/>
                  </w:rPr>
                  <w:fldChar w:fldCharType="end"/>
                </w:r>
              </w:hyperlink>
            </w:p>
            <w:p w:rsidR="00587762" w:rsidRDefault="00E60162">
              <w:pPr>
                <w:pStyle w:val="TOC4"/>
                <w:tabs>
                  <w:tab w:val="right" w:leader="dot" w:pos="9062"/>
                </w:tabs>
                <w:rPr>
                  <w:rFonts w:eastAsiaTheme="minorEastAsia"/>
                  <w:noProof/>
                  <w:lang w:eastAsia="de-CH"/>
                </w:rPr>
              </w:pPr>
              <w:hyperlink w:anchor="_Toc400373217" w:history="1">
                <w:r w:rsidR="00587762" w:rsidRPr="003F194B">
                  <w:rPr>
                    <w:rStyle w:val="Hyperlink"/>
                    <w:noProof/>
                    <w:lang w:val="en-US"/>
                  </w:rPr>
                  <w:t>14.  Delete bookmark ads (registered users only)</w:t>
                </w:r>
                <w:r w:rsidR="00587762">
                  <w:rPr>
                    <w:noProof/>
                    <w:webHidden/>
                  </w:rPr>
                  <w:tab/>
                </w:r>
                <w:r w:rsidR="00587762">
                  <w:rPr>
                    <w:noProof/>
                    <w:webHidden/>
                  </w:rPr>
                  <w:fldChar w:fldCharType="begin"/>
                </w:r>
                <w:r w:rsidR="00587762">
                  <w:rPr>
                    <w:noProof/>
                    <w:webHidden/>
                  </w:rPr>
                  <w:instrText xml:space="preserve"> PAGEREF _Toc400373217 \h </w:instrText>
                </w:r>
                <w:r w:rsidR="00587762">
                  <w:rPr>
                    <w:noProof/>
                    <w:webHidden/>
                  </w:rPr>
                </w:r>
                <w:r w:rsidR="00587762">
                  <w:rPr>
                    <w:noProof/>
                    <w:webHidden/>
                  </w:rPr>
                  <w:fldChar w:fldCharType="separate"/>
                </w:r>
                <w:r w:rsidR="00587762">
                  <w:rPr>
                    <w:noProof/>
                    <w:webHidden/>
                  </w:rPr>
                  <w:t>15</w:t>
                </w:r>
                <w:r w:rsidR="00587762">
                  <w:rPr>
                    <w:noProof/>
                    <w:webHidden/>
                  </w:rPr>
                  <w:fldChar w:fldCharType="end"/>
                </w:r>
              </w:hyperlink>
            </w:p>
            <w:p w:rsidR="00587762" w:rsidRDefault="00E60162">
              <w:pPr>
                <w:pStyle w:val="TOC4"/>
                <w:tabs>
                  <w:tab w:val="right" w:leader="dot" w:pos="9062"/>
                </w:tabs>
                <w:rPr>
                  <w:rFonts w:eastAsiaTheme="minorEastAsia"/>
                  <w:noProof/>
                  <w:lang w:eastAsia="de-CH"/>
                </w:rPr>
              </w:pPr>
              <w:hyperlink w:anchor="_Toc400373218" w:history="1">
                <w:r w:rsidR="00587762" w:rsidRPr="003F194B">
                  <w:rPr>
                    <w:rStyle w:val="Hyperlink"/>
                    <w:noProof/>
                    <w:lang w:val="en-US"/>
                  </w:rPr>
                  <w:t>15.  Appointment finding ( for registered users)</w:t>
                </w:r>
                <w:r w:rsidR="00587762">
                  <w:rPr>
                    <w:noProof/>
                    <w:webHidden/>
                  </w:rPr>
                  <w:tab/>
                </w:r>
                <w:r w:rsidR="00587762">
                  <w:rPr>
                    <w:noProof/>
                    <w:webHidden/>
                  </w:rPr>
                  <w:fldChar w:fldCharType="begin"/>
                </w:r>
                <w:r w:rsidR="00587762">
                  <w:rPr>
                    <w:noProof/>
                    <w:webHidden/>
                  </w:rPr>
                  <w:instrText xml:space="preserve"> PAGEREF _Toc400373218 \h </w:instrText>
                </w:r>
                <w:r w:rsidR="00587762">
                  <w:rPr>
                    <w:noProof/>
                    <w:webHidden/>
                  </w:rPr>
                </w:r>
                <w:r w:rsidR="00587762">
                  <w:rPr>
                    <w:noProof/>
                    <w:webHidden/>
                  </w:rPr>
                  <w:fldChar w:fldCharType="separate"/>
                </w:r>
                <w:r w:rsidR="00587762">
                  <w:rPr>
                    <w:noProof/>
                    <w:webHidden/>
                  </w:rPr>
                  <w:t>16</w:t>
                </w:r>
                <w:r w:rsidR="00587762">
                  <w:rPr>
                    <w:noProof/>
                    <w:webHidden/>
                  </w:rPr>
                  <w:fldChar w:fldCharType="end"/>
                </w:r>
              </w:hyperlink>
            </w:p>
            <w:p w:rsidR="00587762" w:rsidRDefault="00E60162">
              <w:pPr>
                <w:pStyle w:val="TOC4"/>
                <w:tabs>
                  <w:tab w:val="right" w:leader="dot" w:pos="9062"/>
                </w:tabs>
                <w:rPr>
                  <w:rFonts w:eastAsiaTheme="minorEastAsia"/>
                  <w:noProof/>
                  <w:lang w:eastAsia="de-CH"/>
                </w:rPr>
              </w:pPr>
              <w:hyperlink w:anchor="_Toc400373219" w:history="1">
                <w:r w:rsidR="00587762" w:rsidRPr="003F194B">
                  <w:rPr>
                    <w:rStyle w:val="Hyperlink"/>
                    <w:noProof/>
                    <w:lang w:val="en-US"/>
                  </w:rPr>
                  <w:t>16.  Appointment accepting ( for registered users)</w:t>
                </w:r>
                <w:r w:rsidR="00587762">
                  <w:rPr>
                    <w:noProof/>
                    <w:webHidden/>
                  </w:rPr>
                  <w:tab/>
                </w:r>
                <w:r w:rsidR="00587762">
                  <w:rPr>
                    <w:noProof/>
                    <w:webHidden/>
                  </w:rPr>
                  <w:fldChar w:fldCharType="begin"/>
                </w:r>
                <w:r w:rsidR="00587762">
                  <w:rPr>
                    <w:noProof/>
                    <w:webHidden/>
                  </w:rPr>
                  <w:instrText xml:space="preserve"> PAGEREF _Toc400373219 \h </w:instrText>
                </w:r>
                <w:r w:rsidR="00587762">
                  <w:rPr>
                    <w:noProof/>
                    <w:webHidden/>
                  </w:rPr>
                </w:r>
                <w:r w:rsidR="00587762">
                  <w:rPr>
                    <w:noProof/>
                    <w:webHidden/>
                  </w:rPr>
                  <w:fldChar w:fldCharType="separate"/>
                </w:r>
                <w:r w:rsidR="00587762">
                  <w:rPr>
                    <w:noProof/>
                    <w:webHidden/>
                  </w:rPr>
                  <w:t>17</w:t>
                </w:r>
                <w:r w:rsidR="00587762">
                  <w:rPr>
                    <w:noProof/>
                    <w:webHidden/>
                  </w:rPr>
                  <w:fldChar w:fldCharType="end"/>
                </w:r>
              </w:hyperlink>
            </w:p>
            <w:p w:rsidR="00587762" w:rsidRDefault="00E60162">
              <w:pPr>
                <w:pStyle w:val="TOC4"/>
                <w:tabs>
                  <w:tab w:val="right" w:leader="dot" w:pos="9062"/>
                </w:tabs>
                <w:rPr>
                  <w:rFonts w:eastAsiaTheme="minorEastAsia"/>
                  <w:noProof/>
                  <w:lang w:eastAsia="de-CH"/>
                </w:rPr>
              </w:pPr>
              <w:hyperlink w:anchor="_Toc400373220" w:history="1">
                <w:r w:rsidR="00587762" w:rsidRPr="003F194B">
                  <w:rPr>
                    <w:rStyle w:val="Hyperlink"/>
                    <w:noProof/>
                    <w:lang w:val="en-US"/>
                  </w:rPr>
                  <w:t>16.  Appointment accepting ( for registered users)</w:t>
                </w:r>
                <w:r w:rsidR="00587762">
                  <w:rPr>
                    <w:noProof/>
                    <w:webHidden/>
                  </w:rPr>
                  <w:tab/>
                </w:r>
                <w:r w:rsidR="00587762">
                  <w:rPr>
                    <w:noProof/>
                    <w:webHidden/>
                  </w:rPr>
                  <w:fldChar w:fldCharType="begin"/>
                </w:r>
                <w:r w:rsidR="00587762">
                  <w:rPr>
                    <w:noProof/>
                    <w:webHidden/>
                  </w:rPr>
                  <w:instrText xml:space="preserve"> PAGEREF _Toc400373220 \h </w:instrText>
                </w:r>
                <w:r w:rsidR="00587762">
                  <w:rPr>
                    <w:noProof/>
                    <w:webHidden/>
                  </w:rPr>
                </w:r>
                <w:r w:rsidR="00587762">
                  <w:rPr>
                    <w:noProof/>
                    <w:webHidden/>
                  </w:rPr>
                  <w:fldChar w:fldCharType="separate"/>
                </w:r>
                <w:r w:rsidR="00587762">
                  <w:rPr>
                    <w:noProof/>
                    <w:webHidden/>
                  </w:rPr>
                  <w:t>18</w:t>
                </w:r>
                <w:r w:rsidR="00587762">
                  <w:rPr>
                    <w:noProof/>
                    <w:webHidden/>
                  </w:rPr>
                  <w:fldChar w:fldCharType="end"/>
                </w:r>
              </w:hyperlink>
            </w:p>
            <w:p w:rsidR="00587762" w:rsidRDefault="00E60162">
              <w:pPr>
                <w:pStyle w:val="TOC4"/>
                <w:tabs>
                  <w:tab w:val="right" w:leader="dot" w:pos="9062"/>
                </w:tabs>
                <w:rPr>
                  <w:rFonts w:eastAsiaTheme="minorEastAsia"/>
                  <w:noProof/>
                  <w:lang w:eastAsia="de-CH"/>
                </w:rPr>
              </w:pPr>
              <w:hyperlink w:anchor="_Toc400373221" w:history="1">
                <w:r w:rsidR="00587762" w:rsidRPr="003F194B">
                  <w:rPr>
                    <w:rStyle w:val="Hyperlink"/>
                    <w:noProof/>
                    <w:lang w:val="en-US"/>
                  </w:rPr>
                  <w:t>17. forgot password/ link as non-registered user</w:t>
                </w:r>
                <w:r w:rsidR="00587762">
                  <w:rPr>
                    <w:noProof/>
                    <w:webHidden/>
                  </w:rPr>
                  <w:tab/>
                </w:r>
                <w:r w:rsidR="00587762">
                  <w:rPr>
                    <w:noProof/>
                    <w:webHidden/>
                  </w:rPr>
                  <w:fldChar w:fldCharType="begin"/>
                </w:r>
                <w:r w:rsidR="00587762">
                  <w:rPr>
                    <w:noProof/>
                    <w:webHidden/>
                  </w:rPr>
                  <w:instrText xml:space="preserve"> PAGEREF _Toc400373221 \h </w:instrText>
                </w:r>
                <w:r w:rsidR="00587762">
                  <w:rPr>
                    <w:noProof/>
                    <w:webHidden/>
                  </w:rPr>
                </w:r>
                <w:r w:rsidR="00587762">
                  <w:rPr>
                    <w:noProof/>
                    <w:webHidden/>
                  </w:rPr>
                  <w:fldChar w:fldCharType="separate"/>
                </w:r>
                <w:r w:rsidR="00587762">
                  <w:rPr>
                    <w:noProof/>
                    <w:webHidden/>
                  </w:rPr>
                  <w:t>19</w:t>
                </w:r>
                <w:r w:rsidR="00587762">
                  <w:rPr>
                    <w:noProof/>
                    <w:webHidden/>
                  </w:rPr>
                  <w:fldChar w:fldCharType="end"/>
                </w:r>
              </w:hyperlink>
            </w:p>
            <w:p w:rsidR="00587762" w:rsidRDefault="00E60162">
              <w:pPr>
                <w:pStyle w:val="TOC4"/>
                <w:tabs>
                  <w:tab w:val="right" w:leader="dot" w:pos="9062"/>
                </w:tabs>
                <w:rPr>
                  <w:rFonts w:eastAsiaTheme="minorEastAsia"/>
                  <w:noProof/>
                  <w:lang w:eastAsia="de-CH"/>
                </w:rPr>
              </w:pPr>
              <w:hyperlink w:anchor="_Toc400373222" w:history="1">
                <w:r w:rsidR="00587762" w:rsidRPr="003F194B">
                  <w:rPr>
                    <w:rStyle w:val="Hyperlink"/>
                    <w:noProof/>
                    <w:lang w:val="en-US"/>
                  </w:rPr>
                  <w:t>18. forgot username/password as a-registered user</w:t>
                </w:r>
                <w:r w:rsidR="00587762">
                  <w:rPr>
                    <w:noProof/>
                    <w:webHidden/>
                  </w:rPr>
                  <w:tab/>
                </w:r>
                <w:r w:rsidR="00587762">
                  <w:rPr>
                    <w:noProof/>
                    <w:webHidden/>
                  </w:rPr>
                  <w:fldChar w:fldCharType="begin"/>
                </w:r>
                <w:r w:rsidR="00587762">
                  <w:rPr>
                    <w:noProof/>
                    <w:webHidden/>
                  </w:rPr>
                  <w:instrText xml:space="preserve"> PAGEREF _Toc400373222 \h </w:instrText>
                </w:r>
                <w:r w:rsidR="00587762">
                  <w:rPr>
                    <w:noProof/>
                    <w:webHidden/>
                  </w:rPr>
                </w:r>
                <w:r w:rsidR="00587762">
                  <w:rPr>
                    <w:noProof/>
                    <w:webHidden/>
                  </w:rPr>
                  <w:fldChar w:fldCharType="separate"/>
                </w:r>
                <w:r w:rsidR="00587762">
                  <w:rPr>
                    <w:noProof/>
                    <w:webHidden/>
                  </w:rPr>
                  <w:t>20</w:t>
                </w:r>
                <w:r w:rsidR="00587762">
                  <w:rPr>
                    <w:noProof/>
                    <w:webHidden/>
                  </w:rPr>
                  <w:fldChar w:fldCharType="end"/>
                </w:r>
              </w:hyperlink>
            </w:p>
            <w:p w:rsidR="00587762" w:rsidRDefault="00E60162">
              <w:pPr>
                <w:pStyle w:val="TOC2"/>
                <w:tabs>
                  <w:tab w:val="right" w:leader="dot" w:pos="9062"/>
                </w:tabs>
                <w:rPr>
                  <w:rFonts w:eastAsiaTheme="minorEastAsia"/>
                  <w:noProof/>
                  <w:lang w:eastAsia="de-CH"/>
                </w:rPr>
              </w:pPr>
              <w:hyperlink w:anchor="_Toc400373223" w:history="1">
                <w:r w:rsidR="00587762" w:rsidRPr="003F194B">
                  <w:rPr>
                    <w:rStyle w:val="Hyperlink"/>
                    <w:noProof/>
                    <w:lang w:val="en-US"/>
                  </w:rPr>
                  <w:t>2.2 Actor characteristics</w:t>
                </w:r>
                <w:r w:rsidR="00587762">
                  <w:rPr>
                    <w:noProof/>
                    <w:webHidden/>
                  </w:rPr>
                  <w:tab/>
                </w:r>
                <w:r w:rsidR="00587762">
                  <w:rPr>
                    <w:noProof/>
                    <w:webHidden/>
                  </w:rPr>
                  <w:fldChar w:fldCharType="begin"/>
                </w:r>
                <w:r w:rsidR="00587762">
                  <w:rPr>
                    <w:noProof/>
                    <w:webHidden/>
                  </w:rPr>
                  <w:instrText xml:space="preserve"> PAGEREF _Toc400373223 \h </w:instrText>
                </w:r>
                <w:r w:rsidR="00587762">
                  <w:rPr>
                    <w:noProof/>
                    <w:webHidden/>
                  </w:rPr>
                </w:r>
                <w:r w:rsidR="00587762">
                  <w:rPr>
                    <w:noProof/>
                    <w:webHidden/>
                  </w:rPr>
                  <w:fldChar w:fldCharType="separate"/>
                </w:r>
                <w:r w:rsidR="00587762">
                  <w:rPr>
                    <w:noProof/>
                    <w:webHidden/>
                  </w:rPr>
                  <w:t>22</w:t>
                </w:r>
                <w:r w:rsidR="00587762">
                  <w:rPr>
                    <w:noProof/>
                    <w:webHidden/>
                  </w:rPr>
                  <w:fldChar w:fldCharType="end"/>
                </w:r>
              </w:hyperlink>
            </w:p>
            <w:p w:rsidR="00587762" w:rsidRDefault="00E60162">
              <w:pPr>
                <w:pStyle w:val="TOC1"/>
                <w:tabs>
                  <w:tab w:val="right" w:leader="dot" w:pos="9062"/>
                </w:tabs>
                <w:rPr>
                  <w:rFonts w:eastAsiaTheme="minorEastAsia"/>
                  <w:noProof/>
                  <w:lang w:eastAsia="de-CH"/>
                </w:rPr>
              </w:pPr>
              <w:hyperlink w:anchor="_Toc400373224" w:history="1">
                <w:r w:rsidR="00587762" w:rsidRPr="003F194B">
                  <w:rPr>
                    <w:rStyle w:val="Hyperlink"/>
                    <w:noProof/>
                    <w:lang w:val="en-US"/>
                  </w:rPr>
                  <w:t>3. Specific requirements</w:t>
                </w:r>
                <w:r w:rsidR="00587762">
                  <w:rPr>
                    <w:noProof/>
                    <w:webHidden/>
                  </w:rPr>
                  <w:tab/>
                </w:r>
                <w:r w:rsidR="00587762">
                  <w:rPr>
                    <w:noProof/>
                    <w:webHidden/>
                  </w:rPr>
                  <w:fldChar w:fldCharType="begin"/>
                </w:r>
                <w:r w:rsidR="00587762">
                  <w:rPr>
                    <w:noProof/>
                    <w:webHidden/>
                  </w:rPr>
                  <w:instrText xml:space="preserve"> PAGEREF _Toc400373224 \h </w:instrText>
                </w:r>
                <w:r w:rsidR="00587762">
                  <w:rPr>
                    <w:noProof/>
                    <w:webHidden/>
                  </w:rPr>
                </w:r>
                <w:r w:rsidR="00587762">
                  <w:rPr>
                    <w:noProof/>
                    <w:webHidden/>
                  </w:rPr>
                  <w:fldChar w:fldCharType="separate"/>
                </w:r>
                <w:r w:rsidR="00587762">
                  <w:rPr>
                    <w:noProof/>
                    <w:webHidden/>
                  </w:rPr>
                  <w:t>22</w:t>
                </w:r>
                <w:r w:rsidR="00587762">
                  <w:rPr>
                    <w:noProof/>
                    <w:webHidden/>
                  </w:rPr>
                  <w:fldChar w:fldCharType="end"/>
                </w:r>
              </w:hyperlink>
            </w:p>
            <w:p w:rsidR="00587762" w:rsidRDefault="00E60162">
              <w:pPr>
                <w:pStyle w:val="TOC2"/>
                <w:tabs>
                  <w:tab w:val="right" w:leader="dot" w:pos="9062"/>
                </w:tabs>
                <w:rPr>
                  <w:rFonts w:eastAsiaTheme="minorEastAsia"/>
                  <w:noProof/>
                  <w:lang w:eastAsia="de-CH"/>
                </w:rPr>
              </w:pPr>
              <w:hyperlink w:anchor="_Toc400373225" w:history="1">
                <w:r w:rsidR="00587762" w:rsidRPr="003F194B">
                  <w:rPr>
                    <w:rStyle w:val="Hyperlink"/>
                    <w:noProof/>
                    <w:lang w:val="en-US"/>
                  </w:rPr>
                  <w:t>3.1 Functional requirements</w:t>
                </w:r>
                <w:r w:rsidR="00587762">
                  <w:rPr>
                    <w:noProof/>
                    <w:webHidden/>
                  </w:rPr>
                  <w:tab/>
                </w:r>
                <w:r w:rsidR="00587762">
                  <w:rPr>
                    <w:noProof/>
                    <w:webHidden/>
                  </w:rPr>
                  <w:fldChar w:fldCharType="begin"/>
                </w:r>
                <w:r w:rsidR="00587762">
                  <w:rPr>
                    <w:noProof/>
                    <w:webHidden/>
                  </w:rPr>
                  <w:instrText xml:space="preserve"> PAGEREF _Toc400373225 \h </w:instrText>
                </w:r>
                <w:r w:rsidR="00587762">
                  <w:rPr>
                    <w:noProof/>
                    <w:webHidden/>
                  </w:rPr>
                </w:r>
                <w:r w:rsidR="00587762">
                  <w:rPr>
                    <w:noProof/>
                    <w:webHidden/>
                  </w:rPr>
                  <w:fldChar w:fldCharType="separate"/>
                </w:r>
                <w:r w:rsidR="00587762">
                  <w:rPr>
                    <w:noProof/>
                    <w:webHidden/>
                  </w:rPr>
                  <w:t>22</w:t>
                </w:r>
                <w:r w:rsidR="00587762">
                  <w:rPr>
                    <w:noProof/>
                    <w:webHidden/>
                  </w:rPr>
                  <w:fldChar w:fldCharType="end"/>
                </w:r>
              </w:hyperlink>
            </w:p>
            <w:p w:rsidR="00587762" w:rsidRDefault="00E60162">
              <w:pPr>
                <w:pStyle w:val="TOC2"/>
                <w:tabs>
                  <w:tab w:val="right" w:leader="dot" w:pos="9062"/>
                </w:tabs>
                <w:rPr>
                  <w:rFonts w:eastAsiaTheme="minorEastAsia"/>
                  <w:noProof/>
                  <w:lang w:eastAsia="de-CH"/>
                </w:rPr>
              </w:pPr>
              <w:hyperlink w:anchor="_Toc400373226" w:history="1">
                <w:r w:rsidR="00587762" w:rsidRPr="003F194B">
                  <w:rPr>
                    <w:rStyle w:val="Hyperlink"/>
                    <w:noProof/>
                    <w:lang w:val="en-US"/>
                  </w:rPr>
                  <w:t>3.2 Non-functional requirements</w:t>
                </w:r>
                <w:r w:rsidR="00587762">
                  <w:rPr>
                    <w:noProof/>
                    <w:webHidden/>
                  </w:rPr>
                  <w:tab/>
                </w:r>
                <w:r w:rsidR="00587762">
                  <w:rPr>
                    <w:noProof/>
                    <w:webHidden/>
                  </w:rPr>
                  <w:fldChar w:fldCharType="begin"/>
                </w:r>
                <w:r w:rsidR="00587762">
                  <w:rPr>
                    <w:noProof/>
                    <w:webHidden/>
                  </w:rPr>
                  <w:instrText xml:space="preserve"> PAGEREF _Toc400373226 \h </w:instrText>
                </w:r>
                <w:r w:rsidR="00587762">
                  <w:rPr>
                    <w:noProof/>
                    <w:webHidden/>
                  </w:rPr>
                </w:r>
                <w:r w:rsidR="00587762">
                  <w:rPr>
                    <w:noProof/>
                    <w:webHidden/>
                  </w:rPr>
                  <w:fldChar w:fldCharType="separate"/>
                </w:r>
                <w:r w:rsidR="00587762">
                  <w:rPr>
                    <w:noProof/>
                    <w:webHidden/>
                  </w:rPr>
                  <w:t>22</w:t>
                </w:r>
                <w:r w:rsidR="00587762">
                  <w:rPr>
                    <w:noProof/>
                    <w:webHidden/>
                  </w:rPr>
                  <w:fldChar w:fldCharType="end"/>
                </w:r>
              </w:hyperlink>
            </w:p>
            <w:p w:rsidR="00587762" w:rsidRDefault="00E60162">
              <w:pPr>
                <w:pStyle w:val="TOC3"/>
                <w:tabs>
                  <w:tab w:val="right" w:leader="dot" w:pos="9062"/>
                </w:tabs>
                <w:rPr>
                  <w:rFonts w:eastAsiaTheme="minorEastAsia"/>
                  <w:noProof/>
                  <w:lang w:eastAsia="de-CH"/>
                </w:rPr>
              </w:pPr>
              <w:hyperlink w:anchor="_Toc400373227" w:history="1">
                <w:r w:rsidR="00587762" w:rsidRPr="003F194B">
                  <w:rPr>
                    <w:rStyle w:val="Hyperlink"/>
                    <w:noProof/>
                    <w:lang w:val="en-US"/>
                  </w:rPr>
                  <w:t>3.2.1 Performance</w:t>
                </w:r>
                <w:r w:rsidR="00587762">
                  <w:rPr>
                    <w:noProof/>
                    <w:webHidden/>
                  </w:rPr>
                  <w:tab/>
                </w:r>
                <w:r w:rsidR="00587762">
                  <w:rPr>
                    <w:noProof/>
                    <w:webHidden/>
                  </w:rPr>
                  <w:fldChar w:fldCharType="begin"/>
                </w:r>
                <w:r w:rsidR="00587762">
                  <w:rPr>
                    <w:noProof/>
                    <w:webHidden/>
                  </w:rPr>
                  <w:instrText xml:space="preserve"> PAGEREF _Toc400373227 \h </w:instrText>
                </w:r>
                <w:r w:rsidR="00587762">
                  <w:rPr>
                    <w:noProof/>
                    <w:webHidden/>
                  </w:rPr>
                </w:r>
                <w:r w:rsidR="00587762">
                  <w:rPr>
                    <w:noProof/>
                    <w:webHidden/>
                  </w:rPr>
                  <w:fldChar w:fldCharType="separate"/>
                </w:r>
                <w:r w:rsidR="00587762">
                  <w:rPr>
                    <w:noProof/>
                    <w:webHidden/>
                  </w:rPr>
                  <w:t>22</w:t>
                </w:r>
                <w:r w:rsidR="00587762">
                  <w:rPr>
                    <w:noProof/>
                    <w:webHidden/>
                  </w:rPr>
                  <w:fldChar w:fldCharType="end"/>
                </w:r>
              </w:hyperlink>
            </w:p>
            <w:p w:rsidR="00587762" w:rsidRDefault="00E60162">
              <w:pPr>
                <w:pStyle w:val="TOC3"/>
                <w:tabs>
                  <w:tab w:val="right" w:leader="dot" w:pos="9062"/>
                </w:tabs>
                <w:rPr>
                  <w:rFonts w:eastAsiaTheme="minorEastAsia"/>
                  <w:noProof/>
                  <w:lang w:eastAsia="de-CH"/>
                </w:rPr>
              </w:pPr>
              <w:hyperlink w:anchor="_Toc400373228" w:history="1">
                <w:r w:rsidR="00587762" w:rsidRPr="003F194B">
                  <w:rPr>
                    <w:rStyle w:val="Hyperlink"/>
                    <w:noProof/>
                    <w:lang w:val="en-US"/>
                  </w:rPr>
                  <w:t>3.2.2 Safety</w:t>
                </w:r>
                <w:r w:rsidR="00587762">
                  <w:rPr>
                    <w:noProof/>
                    <w:webHidden/>
                  </w:rPr>
                  <w:tab/>
                </w:r>
                <w:r w:rsidR="00587762">
                  <w:rPr>
                    <w:noProof/>
                    <w:webHidden/>
                  </w:rPr>
                  <w:fldChar w:fldCharType="begin"/>
                </w:r>
                <w:r w:rsidR="00587762">
                  <w:rPr>
                    <w:noProof/>
                    <w:webHidden/>
                  </w:rPr>
                  <w:instrText xml:space="preserve"> PAGEREF _Toc400373228 \h </w:instrText>
                </w:r>
                <w:r w:rsidR="00587762">
                  <w:rPr>
                    <w:noProof/>
                    <w:webHidden/>
                  </w:rPr>
                </w:r>
                <w:r w:rsidR="00587762">
                  <w:rPr>
                    <w:noProof/>
                    <w:webHidden/>
                  </w:rPr>
                  <w:fldChar w:fldCharType="separate"/>
                </w:r>
                <w:r w:rsidR="00587762">
                  <w:rPr>
                    <w:noProof/>
                    <w:webHidden/>
                  </w:rPr>
                  <w:t>22</w:t>
                </w:r>
                <w:r w:rsidR="00587762">
                  <w:rPr>
                    <w:noProof/>
                    <w:webHidden/>
                  </w:rPr>
                  <w:fldChar w:fldCharType="end"/>
                </w:r>
              </w:hyperlink>
            </w:p>
            <w:p w:rsidR="00587762" w:rsidRDefault="00E60162">
              <w:pPr>
                <w:pStyle w:val="TOC3"/>
                <w:tabs>
                  <w:tab w:val="right" w:leader="dot" w:pos="9062"/>
                </w:tabs>
                <w:rPr>
                  <w:rFonts w:eastAsiaTheme="minorEastAsia"/>
                  <w:noProof/>
                  <w:lang w:eastAsia="de-CH"/>
                </w:rPr>
              </w:pPr>
              <w:hyperlink w:anchor="_Toc400373229" w:history="1">
                <w:r w:rsidR="00587762" w:rsidRPr="003F194B">
                  <w:rPr>
                    <w:rStyle w:val="Hyperlink"/>
                    <w:noProof/>
                    <w:lang w:val="en-US"/>
                  </w:rPr>
                  <w:t>3.2.3 Reliability</w:t>
                </w:r>
                <w:r w:rsidR="00587762">
                  <w:rPr>
                    <w:noProof/>
                    <w:webHidden/>
                  </w:rPr>
                  <w:tab/>
                </w:r>
                <w:r w:rsidR="00587762">
                  <w:rPr>
                    <w:noProof/>
                    <w:webHidden/>
                  </w:rPr>
                  <w:fldChar w:fldCharType="begin"/>
                </w:r>
                <w:r w:rsidR="00587762">
                  <w:rPr>
                    <w:noProof/>
                    <w:webHidden/>
                  </w:rPr>
                  <w:instrText xml:space="preserve"> PAGEREF _Toc400373229 \h </w:instrText>
                </w:r>
                <w:r w:rsidR="00587762">
                  <w:rPr>
                    <w:noProof/>
                    <w:webHidden/>
                  </w:rPr>
                </w:r>
                <w:r w:rsidR="00587762">
                  <w:rPr>
                    <w:noProof/>
                    <w:webHidden/>
                  </w:rPr>
                  <w:fldChar w:fldCharType="separate"/>
                </w:r>
                <w:r w:rsidR="00587762">
                  <w:rPr>
                    <w:noProof/>
                    <w:webHidden/>
                  </w:rPr>
                  <w:t>22</w:t>
                </w:r>
                <w:r w:rsidR="00587762">
                  <w:rPr>
                    <w:noProof/>
                    <w:webHidden/>
                  </w:rPr>
                  <w:fldChar w:fldCharType="end"/>
                </w:r>
              </w:hyperlink>
            </w:p>
            <w:p w:rsidR="00587762" w:rsidRDefault="00E60162">
              <w:pPr>
                <w:pStyle w:val="TOC3"/>
                <w:tabs>
                  <w:tab w:val="right" w:leader="dot" w:pos="9062"/>
                </w:tabs>
                <w:rPr>
                  <w:rFonts w:eastAsiaTheme="minorEastAsia"/>
                  <w:noProof/>
                  <w:lang w:eastAsia="de-CH"/>
                </w:rPr>
              </w:pPr>
              <w:hyperlink w:anchor="_Toc400373230" w:history="1">
                <w:r w:rsidR="00587762" w:rsidRPr="003F194B">
                  <w:rPr>
                    <w:rStyle w:val="Hyperlink"/>
                    <w:noProof/>
                    <w:lang w:val="en-US"/>
                  </w:rPr>
                  <w:t>3.2.4 Software Quality Attributes</w:t>
                </w:r>
                <w:r w:rsidR="00587762">
                  <w:rPr>
                    <w:noProof/>
                    <w:webHidden/>
                  </w:rPr>
                  <w:tab/>
                </w:r>
                <w:r w:rsidR="00587762">
                  <w:rPr>
                    <w:noProof/>
                    <w:webHidden/>
                  </w:rPr>
                  <w:fldChar w:fldCharType="begin"/>
                </w:r>
                <w:r w:rsidR="00587762">
                  <w:rPr>
                    <w:noProof/>
                    <w:webHidden/>
                  </w:rPr>
                  <w:instrText xml:space="preserve"> PAGEREF _Toc400373230 \h </w:instrText>
                </w:r>
                <w:r w:rsidR="00587762">
                  <w:rPr>
                    <w:noProof/>
                    <w:webHidden/>
                  </w:rPr>
                </w:r>
                <w:r w:rsidR="00587762">
                  <w:rPr>
                    <w:noProof/>
                    <w:webHidden/>
                  </w:rPr>
                  <w:fldChar w:fldCharType="separate"/>
                </w:r>
                <w:r w:rsidR="00587762">
                  <w:rPr>
                    <w:noProof/>
                    <w:webHidden/>
                  </w:rPr>
                  <w:t>22</w:t>
                </w:r>
                <w:r w:rsidR="00587762">
                  <w:rPr>
                    <w:noProof/>
                    <w:webHidden/>
                  </w:rPr>
                  <w:fldChar w:fldCharType="end"/>
                </w:r>
              </w:hyperlink>
            </w:p>
            <w:p w:rsidR="00587762" w:rsidRDefault="00E60162">
              <w:pPr>
                <w:pStyle w:val="TOC3"/>
                <w:tabs>
                  <w:tab w:val="right" w:leader="dot" w:pos="9062"/>
                </w:tabs>
                <w:rPr>
                  <w:rFonts w:eastAsiaTheme="minorEastAsia"/>
                  <w:noProof/>
                  <w:lang w:eastAsia="de-CH"/>
                </w:rPr>
              </w:pPr>
              <w:hyperlink w:anchor="_Toc400373231" w:history="1">
                <w:r w:rsidR="00587762" w:rsidRPr="003F194B">
                  <w:rPr>
                    <w:rStyle w:val="Hyperlink"/>
                    <w:noProof/>
                    <w:lang w:val="en-US"/>
                  </w:rPr>
                  <w:t>3.2.5 Availability</w:t>
                </w:r>
                <w:r w:rsidR="00587762">
                  <w:rPr>
                    <w:noProof/>
                    <w:webHidden/>
                  </w:rPr>
                  <w:tab/>
                </w:r>
                <w:r w:rsidR="00587762">
                  <w:rPr>
                    <w:noProof/>
                    <w:webHidden/>
                  </w:rPr>
                  <w:fldChar w:fldCharType="begin"/>
                </w:r>
                <w:r w:rsidR="00587762">
                  <w:rPr>
                    <w:noProof/>
                    <w:webHidden/>
                  </w:rPr>
                  <w:instrText xml:space="preserve"> PAGEREF _Toc400373231 \h </w:instrText>
                </w:r>
                <w:r w:rsidR="00587762">
                  <w:rPr>
                    <w:noProof/>
                    <w:webHidden/>
                  </w:rPr>
                </w:r>
                <w:r w:rsidR="00587762">
                  <w:rPr>
                    <w:noProof/>
                    <w:webHidden/>
                  </w:rPr>
                  <w:fldChar w:fldCharType="separate"/>
                </w:r>
                <w:r w:rsidR="00587762">
                  <w:rPr>
                    <w:noProof/>
                    <w:webHidden/>
                  </w:rPr>
                  <w:t>22</w:t>
                </w:r>
                <w:r w:rsidR="00587762">
                  <w:rPr>
                    <w:noProof/>
                    <w:webHidden/>
                  </w:rPr>
                  <w:fldChar w:fldCharType="end"/>
                </w:r>
              </w:hyperlink>
            </w:p>
            <w:p w:rsidR="00587762" w:rsidRDefault="00E60162">
              <w:pPr>
                <w:pStyle w:val="TOC3"/>
                <w:tabs>
                  <w:tab w:val="right" w:leader="dot" w:pos="9062"/>
                </w:tabs>
                <w:rPr>
                  <w:rFonts w:eastAsiaTheme="minorEastAsia"/>
                  <w:noProof/>
                  <w:lang w:eastAsia="de-CH"/>
                </w:rPr>
              </w:pPr>
              <w:hyperlink w:anchor="_Toc400373232" w:history="1">
                <w:r w:rsidR="00587762" w:rsidRPr="003F194B">
                  <w:rPr>
                    <w:rStyle w:val="Hyperlink"/>
                    <w:noProof/>
                    <w:lang w:val="en-US"/>
                  </w:rPr>
                  <w:t>3.2.6 Security</w:t>
                </w:r>
                <w:r w:rsidR="00587762">
                  <w:rPr>
                    <w:noProof/>
                    <w:webHidden/>
                  </w:rPr>
                  <w:tab/>
                </w:r>
                <w:r w:rsidR="00587762">
                  <w:rPr>
                    <w:noProof/>
                    <w:webHidden/>
                  </w:rPr>
                  <w:fldChar w:fldCharType="begin"/>
                </w:r>
                <w:r w:rsidR="00587762">
                  <w:rPr>
                    <w:noProof/>
                    <w:webHidden/>
                  </w:rPr>
                  <w:instrText xml:space="preserve"> PAGEREF _Toc400373232 \h </w:instrText>
                </w:r>
                <w:r w:rsidR="00587762">
                  <w:rPr>
                    <w:noProof/>
                    <w:webHidden/>
                  </w:rPr>
                </w:r>
                <w:r w:rsidR="00587762">
                  <w:rPr>
                    <w:noProof/>
                    <w:webHidden/>
                  </w:rPr>
                  <w:fldChar w:fldCharType="separate"/>
                </w:r>
                <w:r w:rsidR="00587762">
                  <w:rPr>
                    <w:noProof/>
                    <w:webHidden/>
                  </w:rPr>
                  <w:t>23</w:t>
                </w:r>
                <w:r w:rsidR="00587762">
                  <w:rPr>
                    <w:noProof/>
                    <w:webHidden/>
                  </w:rPr>
                  <w:fldChar w:fldCharType="end"/>
                </w:r>
              </w:hyperlink>
            </w:p>
            <w:p w:rsidR="00587762" w:rsidRDefault="00E60162">
              <w:pPr>
                <w:pStyle w:val="TOC3"/>
                <w:tabs>
                  <w:tab w:val="right" w:leader="dot" w:pos="9062"/>
                </w:tabs>
                <w:rPr>
                  <w:rFonts w:eastAsiaTheme="minorEastAsia"/>
                  <w:noProof/>
                  <w:lang w:eastAsia="de-CH"/>
                </w:rPr>
              </w:pPr>
              <w:hyperlink w:anchor="_Toc400373233" w:history="1">
                <w:r w:rsidR="00587762" w:rsidRPr="003F194B">
                  <w:rPr>
                    <w:rStyle w:val="Hyperlink"/>
                    <w:noProof/>
                    <w:lang w:val="en-US"/>
                  </w:rPr>
                  <w:t>3.2.7 Usability</w:t>
                </w:r>
                <w:r w:rsidR="00587762">
                  <w:rPr>
                    <w:noProof/>
                    <w:webHidden/>
                  </w:rPr>
                  <w:tab/>
                </w:r>
                <w:r w:rsidR="00587762">
                  <w:rPr>
                    <w:noProof/>
                    <w:webHidden/>
                  </w:rPr>
                  <w:fldChar w:fldCharType="begin"/>
                </w:r>
                <w:r w:rsidR="00587762">
                  <w:rPr>
                    <w:noProof/>
                    <w:webHidden/>
                  </w:rPr>
                  <w:instrText xml:space="preserve"> PAGEREF _Toc400373233 \h </w:instrText>
                </w:r>
                <w:r w:rsidR="00587762">
                  <w:rPr>
                    <w:noProof/>
                    <w:webHidden/>
                  </w:rPr>
                </w:r>
                <w:r w:rsidR="00587762">
                  <w:rPr>
                    <w:noProof/>
                    <w:webHidden/>
                  </w:rPr>
                  <w:fldChar w:fldCharType="separate"/>
                </w:r>
                <w:r w:rsidR="00587762">
                  <w:rPr>
                    <w:noProof/>
                    <w:webHidden/>
                  </w:rPr>
                  <w:t>23</w:t>
                </w:r>
                <w:r w:rsidR="00587762">
                  <w:rPr>
                    <w:noProof/>
                    <w:webHidden/>
                  </w:rPr>
                  <w:fldChar w:fldCharType="end"/>
                </w:r>
              </w:hyperlink>
            </w:p>
            <w:p w:rsidR="00587762" w:rsidRDefault="00E60162">
              <w:pPr>
                <w:pStyle w:val="TOC3"/>
                <w:tabs>
                  <w:tab w:val="right" w:leader="dot" w:pos="9062"/>
                </w:tabs>
                <w:rPr>
                  <w:rFonts w:eastAsiaTheme="minorEastAsia"/>
                  <w:noProof/>
                  <w:lang w:eastAsia="de-CH"/>
                </w:rPr>
              </w:pPr>
              <w:hyperlink w:anchor="_Toc400373234" w:history="1">
                <w:r w:rsidR="00587762" w:rsidRPr="003F194B">
                  <w:rPr>
                    <w:rStyle w:val="Hyperlink"/>
                    <w:noProof/>
                    <w:lang w:val="en-US"/>
                  </w:rPr>
                  <w:t>3.2.8. Logical Structure of the Data</w:t>
                </w:r>
                <w:r w:rsidR="00587762">
                  <w:rPr>
                    <w:noProof/>
                    <w:webHidden/>
                  </w:rPr>
                  <w:tab/>
                </w:r>
                <w:r w:rsidR="00587762">
                  <w:rPr>
                    <w:noProof/>
                    <w:webHidden/>
                  </w:rPr>
                  <w:fldChar w:fldCharType="begin"/>
                </w:r>
                <w:r w:rsidR="00587762">
                  <w:rPr>
                    <w:noProof/>
                    <w:webHidden/>
                  </w:rPr>
                  <w:instrText xml:space="preserve"> PAGEREF _Toc400373234 \h </w:instrText>
                </w:r>
                <w:r w:rsidR="00587762">
                  <w:rPr>
                    <w:noProof/>
                    <w:webHidden/>
                  </w:rPr>
                </w:r>
                <w:r w:rsidR="00587762">
                  <w:rPr>
                    <w:noProof/>
                    <w:webHidden/>
                  </w:rPr>
                  <w:fldChar w:fldCharType="separate"/>
                </w:r>
                <w:r w:rsidR="00587762">
                  <w:rPr>
                    <w:noProof/>
                    <w:webHidden/>
                  </w:rPr>
                  <w:t>23</w:t>
                </w:r>
                <w:r w:rsidR="00587762">
                  <w:rPr>
                    <w:noProof/>
                    <w:webHidden/>
                  </w:rPr>
                  <w:fldChar w:fldCharType="end"/>
                </w:r>
              </w:hyperlink>
            </w:p>
            <w:p w:rsidR="00587762" w:rsidRDefault="00E60162">
              <w:pPr>
                <w:pStyle w:val="TOC4"/>
                <w:tabs>
                  <w:tab w:val="right" w:leader="dot" w:pos="9062"/>
                </w:tabs>
                <w:rPr>
                  <w:rFonts w:eastAsiaTheme="minorEastAsia"/>
                  <w:noProof/>
                  <w:lang w:eastAsia="de-CH"/>
                </w:rPr>
              </w:pPr>
              <w:hyperlink w:anchor="_Toc400373235" w:history="1">
                <w:r w:rsidR="00587762" w:rsidRPr="003F194B">
                  <w:rPr>
                    <w:rStyle w:val="Hyperlink"/>
                    <w:noProof/>
                  </w:rPr>
                  <w:t>3.2.8.1 Ad Entity</w:t>
                </w:r>
                <w:r w:rsidR="00587762">
                  <w:rPr>
                    <w:noProof/>
                    <w:webHidden/>
                  </w:rPr>
                  <w:tab/>
                </w:r>
                <w:r w:rsidR="00587762">
                  <w:rPr>
                    <w:noProof/>
                    <w:webHidden/>
                  </w:rPr>
                  <w:fldChar w:fldCharType="begin"/>
                </w:r>
                <w:r w:rsidR="00587762">
                  <w:rPr>
                    <w:noProof/>
                    <w:webHidden/>
                  </w:rPr>
                  <w:instrText xml:space="preserve"> PAGEREF _Toc400373235 \h </w:instrText>
                </w:r>
                <w:r w:rsidR="00587762">
                  <w:rPr>
                    <w:noProof/>
                    <w:webHidden/>
                  </w:rPr>
                </w:r>
                <w:r w:rsidR="00587762">
                  <w:rPr>
                    <w:noProof/>
                    <w:webHidden/>
                  </w:rPr>
                  <w:fldChar w:fldCharType="separate"/>
                </w:r>
                <w:r w:rsidR="00587762">
                  <w:rPr>
                    <w:noProof/>
                    <w:webHidden/>
                  </w:rPr>
                  <w:t>23</w:t>
                </w:r>
                <w:r w:rsidR="00587762">
                  <w:rPr>
                    <w:noProof/>
                    <w:webHidden/>
                  </w:rPr>
                  <w:fldChar w:fldCharType="end"/>
                </w:r>
              </w:hyperlink>
            </w:p>
            <w:p w:rsidR="00587762" w:rsidRDefault="00E60162">
              <w:pPr>
                <w:pStyle w:val="TOC4"/>
                <w:tabs>
                  <w:tab w:val="right" w:leader="dot" w:pos="9062"/>
                </w:tabs>
                <w:rPr>
                  <w:rFonts w:eastAsiaTheme="minorEastAsia"/>
                  <w:noProof/>
                  <w:lang w:eastAsia="de-CH"/>
                </w:rPr>
              </w:pPr>
              <w:hyperlink w:anchor="_Toc400373236" w:history="1">
                <w:r w:rsidR="00587762" w:rsidRPr="003F194B">
                  <w:rPr>
                    <w:rStyle w:val="Hyperlink"/>
                    <w:noProof/>
                  </w:rPr>
                  <w:t>3.2.8.2 User Entity</w:t>
                </w:r>
                <w:r w:rsidR="00587762">
                  <w:rPr>
                    <w:noProof/>
                    <w:webHidden/>
                  </w:rPr>
                  <w:tab/>
                </w:r>
                <w:r w:rsidR="00587762">
                  <w:rPr>
                    <w:noProof/>
                    <w:webHidden/>
                  </w:rPr>
                  <w:fldChar w:fldCharType="begin"/>
                </w:r>
                <w:r w:rsidR="00587762">
                  <w:rPr>
                    <w:noProof/>
                    <w:webHidden/>
                  </w:rPr>
                  <w:instrText xml:space="preserve"> PAGEREF _Toc400373236 \h </w:instrText>
                </w:r>
                <w:r w:rsidR="00587762">
                  <w:rPr>
                    <w:noProof/>
                    <w:webHidden/>
                  </w:rPr>
                </w:r>
                <w:r w:rsidR="00587762">
                  <w:rPr>
                    <w:noProof/>
                    <w:webHidden/>
                  </w:rPr>
                  <w:fldChar w:fldCharType="separate"/>
                </w:r>
                <w:r w:rsidR="00587762">
                  <w:rPr>
                    <w:noProof/>
                    <w:webHidden/>
                  </w:rPr>
                  <w:t>23</w:t>
                </w:r>
                <w:r w:rsidR="00587762">
                  <w:rPr>
                    <w:noProof/>
                    <w:webHidden/>
                  </w:rPr>
                  <w:fldChar w:fldCharType="end"/>
                </w:r>
              </w:hyperlink>
            </w:p>
            <w:p w:rsidR="00587762" w:rsidRDefault="00E60162">
              <w:pPr>
                <w:pStyle w:val="TOC4"/>
                <w:tabs>
                  <w:tab w:val="right" w:leader="dot" w:pos="9062"/>
                </w:tabs>
                <w:rPr>
                  <w:rFonts w:eastAsiaTheme="minorEastAsia"/>
                  <w:noProof/>
                  <w:lang w:eastAsia="de-CH"/>
                </w:rPr>
              </w:pPr>
              <w:hyperlink w:anchor="_Toc400373237" w:history="1">
                <w:r w:rsidR="00587762" w:rsidRPr="003F194B">
                  <w:rPr>
                    <w:rStyle w:val="Hyperlink"/>
                    <w:noProof/>
                    <w:lang w:val="en-US"/>
                  </w:rPr>
                  <w:t>3.2.8.3 FlatAttribute</w:t>
                </w:r>
                <w:r w:rsidR="00587762">
                  <w:rPr>
                    <w:noProof/>
                    <w:webHidden/>
                  </w:rPr>
                  <w:tab/>
                </w:r>
                <w:r w:rsidR="00587762">
                  <w:rPr>
                    <w:noProof/>
                    <w:webHidden/>
                  </w:rPr>
                  <w:fldChar w:fldCharType="begin"/>
                </w:r>
                <w:r w:rsidR="00587762">
                  <w:rPr>
                    <w:noProof/>
                    <w:webHidden/>
                  </w:rPr>
                  <w:instrText xml:space="preserve"> PAGEREF _Toc400373237 \h </w:instrText>
                </w:r>
                <w:r w:rsidR="00587762">
                  <w:rPr>
                    <w:noProof/>
                    <w:webHidden/>
                  </w:rPr>
                </w:r>
                <w:r w:rsidR="00587762">
                  <w:rPr>
                    <w:noProof/>
                    <w:webHidden/>
                  </w:rPr>
                  <w:fldChar w:fldCharType="separate"/>
                </w:r>
                <w:r w:rsidR="00587762">
                  <w:rPr>
                    <w:noProof/>
                    <w:webHidden/>
                  </w:rPr>
                  <w:t>24</w:t>
                </w:r>
                <w:r w:rsidR="00587762">
                  <w:rPr>
                    <w:noProof/>
                    <w:webHidden/>
                  </w:rPr>
                  <w:fldChar w:fldCharType="end"/>
                </w:r>
              </w:hyperlink>
            </w:p>
            <w:p w:rsidR="00587762" w:rsidRDefault="00E60162">
              <w:pPr>
                <w:pStyle w:val="TOC4"/>
                <w:tabs>
                  <w:tab w:val="right" w:leader="dot" w:pos="9062"/>
                </w:tabs>
                <w:rPr>
                  <w:rFonts w:eastAsiaTheme="minorEastAsia"/>
                  <w:noProof/>
                  <w:lang w:eastAsia="de-CH"/>
                </w:rPr>
              </w:pPr>
              <w:hyperlink w:anchor="_Toc400373238" w:history="1">
                <w:r w:rsidR="00587762" w:rsidRPr="003F194B">
                  <w:rPr>
                    <w:rStyle w:val="Hyperlink"/>
                    <w:noProof/>
                  </w:rPr>
                  <w:t>3.2.8.4 Person Attribute</w:t>
                </w:r>
                <w:r w:rsidR="00587762">
                  <w:rPr>
                    <w:noProof/>
                    <w:webHidden/>
                  </w:rPr>
                  <w:tab/>
                </w:r>
                <w:r w:rsidR="00587762">
                  <w:rPr>
                    <w:noProof/>
                    <w:webHidden/>
                  </w:rPr>
                  <w:fldChar w:fldCharType="begin"/>
                </w:r>
                <w:r w:rsidR="00587762">
                  <w:rPr>
                    <w:noProof/>
                    <w:webHidden/>
                  </w:rPr>
                  <w:instrText xml:space="preserve"> PAGEREF _Toc400373238 \h </w:instrText>
                </w:r>
                <w:r w:rsidR="00587762">
                  <w:rPr>
                    <w:noProof/>
                    <w:webHidden/>
                  </w:rPr>
                </w:r>
                <w:r w:rsidR="00587762">
                  <w:rPr>
                    <w:noProof/>
                    <w:webHidden/>
                  </w:rPr>
                  <w:fldChar w:fldCharType="separate"/>
                </w:r>
                <w:r w:rsidR="00587762">
                  <w:rPr>
                    <w:noProof/>
                    <w:webHidden/>
                  </w:rPr>
                  <w:t>25</w:t>
                </w:r>
                <w:r w:rsidR="00587762">
                  <w:rPr>
                    <w:noProof/>
                    <w:webHidden/>
                  </w:rPr>
                  <w:fldChar w:fldCharType="end"/>
                </w:r>
              </w:hyperlink>
            </w:p>
            <w:p w:rsidR="00587762" w:rsidRDefault="00E60162">
              <w:pPr>
                <w:pStyle w:val="TOC4"/>
                <w:tabs>
                  <w:tab w:val="right" w:leader="dot" w:pos="9062"/>
                </w:tabs>
                <w:rPr>
                  <w:rFonts w:eastAsiaTheme="minorEastAsia"/>
                  <w:noProof/>
                  <w:lang w:eastAsia="de-CH"/>
                </w:rPr>
              </w:pPr>
              <w:hyperlink w:anchor="_Toc400373239" w:history="1">
                <w:r w:rsidR="00587762" w:rsidRPr="003F194B">
                  <w:rPr>
                    <w:rStyle w:val="Hyperlink"/>
                    <w:noProof/>
                    <w:lang w:val="en-US"/>
                  </w:rPr>
                  <w:t>3.2.8.5 TextObj</w:t>
                </w:r>
                <w:r w:rsidR="00587762">
                  <w:rPr>
                    <w:noProof/>
                    <w:webHidden/>
                  </w:rPr>
                  <w:tab/>
                </w:r>
                <w:r w:rsidR="00587762">
                  <w:rPr>
                    <w:noProof/>
                    <w:webHidden/>
                  </w:rPr>
                  <w:fldChar w:fldCharType="begin"/>
                </w:r>
                <w:r w:rsidR="00587762">
                  <w:rPr>
                    <w:noProof/>
                    <w:webHidden/>
                  </w:rPr>
                  <w:instrText xml:space="preserve"> PAGEREF _Toc400373239 \h </w:instrText>
                </w:r>
                <w:r w:rsidR="00587762">
                  <w:rPr>
                    <w:noProof/>
                    <w:webHidden/>
                  </w:rPr>
                </w:r>
                <w:r w:rsidR="00587762">
                  <w:rPr>
                    <w:noProof/>
                    <w:webHidden/>
                  </w:rPr>
                  <w:fldChar w:fldCharType="separate"/>
                </w:r>
                <w:r w:rsidR="00587762">
                  <w:rPr>
                    <w:noProof/>
                    <w:webHidden/>
                  </w:rPr>
                  <w:t>25</w:t>
                </w:r>
                <w:r w:rsidR="00587762">
                  <w:rPr>
                    <w:noProof/>
                    <w:webHidden/>
                  </w:rPr>
                  <w:fldChar w:fldCharType="end"/>
                </w:r>
              </w:hyperlink>
            </w:p>
            <w:p w:rsidR="00222F05" w:rsidRDefault="005F0187">
              <w:r>
                <w:fldChar w:fldCharType="end"/>
              </w:r>
            </w:p>
          </w:sdtContent>
        </w:sdt>
        <w:p w:rsidR="004F222B" w:rsidRDefault="002D085B">
          <w:pPr>
            <w:rPr>
              <w:rFonts w:ascii="Times New Roman" w:hAnsi="Times New Roman" w:cs="Times New Roman"/>
              <w:lang w:val="fr-CH"/>
            </w:rPr>
            <w:sectPr w:rsidR="004F222B" w:rsidSect="004F222B">
              <w:headerReference w:type="first" r:id="rId12"/>
              <w:pgSz w:w="11906" w:h="16838"/>
              <w:pgMar w:top="1417" w:right="1417" w:bottom="1134" w:left="1417" w:header="708" w:footer="708" w:gutter="0"/>
              <w:pgNumType w:start="3"/>
              <w:cols w:space="708"/>
              <w:titlePg/>
              <w:docGrid w:linePitch="360"/>
            </w:sectPr>
          </w:pPr>
          <w:r>
            <w:rPr>
              <w:rFonts w:ascii="Times New Roman" w:hAnsi="Times New Roman" w:cs="Times New Roman"/>
              <w:lang w:val="fr-CH"/>
            </w:rPr>
            <w:br w:type="page"/>
          </w:r>
        </w:p>
        <w:p w:rsidR="002D085B" w:rsidRDefault="002D085B">
          <w:pPr>
            <w:rPr>
              <w:rFonts w:ascii="Times New Roman" w:hAnsi="Times New Roman" w:cs="Times New Roman"/>
              <w:lang w:val="fr-CH"/>
            </w:rPr>
          </w:pPr>
        </w:p>
        <w:p w:rsidR="002D085B" w:rsidRPr="002D085B" w:rsidRDefault="002D085B" w:rsidP="002D085B">
          <w:pPr>
            <w:pStyle w:val="Heading1"/>
            <w:rPr>
              <w:lang w:val="en-US"/>
            </w:rPr>
          </w:pPr>
          <w:bookmarkStart w:id="0" w:name="_Toc400373192"/>
          <w:r w:rsidRPr="002D085B">
            <w:rPr>
              <w:lang w:val="en-US"/>
            </w:rPr>
            <w:t xml:space="preserve">I. </w:t>
          </w:r>
          <w:r w:rsidR="00D152E3">
            <w:rPr>
              <w:lang w:val="en-US"/>
            </w:rPr>
            <w:t>Revision History</w:t>
          </w:r>
          <w:bookmarkEnd w:id="0"/>
        </w:p>
        <w:p w:rsidR="002D085B" w:rsidRPr="002D085B" w:rsidRDefault="002D085B" w:rsidP="002D085B">
          <w:pPr>
            <w:rPr>
              <w:rFonts w:ascii="Times New Roman" w:hAnsi="Times New Roman" w:cs="Times New Roman"/>
              <w:lang w:val="en-US"/>
            </w:rPr>
          </w:pPr>
        </w:p>
        <w:p w:rsidR="002D085B" w:rsidRPr="00A63A5E" w:rsidRDefault="002D085B" w:rsidP="002D085B">
          <w:pPr>
            <w:rPr>
              <w:rFonts w:cs="Arial"/>
            </w:rPr>
          </w:pPr>
          <w:r w:rsidRPr="00A63A5E">
            <w:rPr>
              <w:rFonts w:cs="Arial"/>
            </w:rPr>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2D085B" w:rsidTr="002D085B">
            <w:trPr>
              <w:tblHeader/>
            </w:trPr>
            <w:tc>
              <w:tcPr>
                <w:tcW w:w="1353" w:type="dxa"/>
                <w:shd w:val="pct20" w:color="auto" w:fill="auto"/>
              </w:tcPr>
              <w:p w:rsidR="002D085B" w:rsidRDefault="002D085B" w:rsidP="002D085B">
                <w:pPr>
                  <w:jc w:val="both"/>
                  <w:rPr>
                    <w:rFonts w:cs="Arial"/>
                    <w:b/>
                  </w:rPr>
                </w:pPr>
                <w:r>
                  <w:rPr>
                    <w:rFonts w:cs="Arial"/>
                    <w:b/>
                  </w:rPr>
                  <w:t>Version</w:t>
                </w:r>
              </w:p>
            </w:tc>
            <w:tc>
              <w:tcPr>
                <w:tcW w:w="1334" w:type="dxa"/>
                <w:shd w:val="pct20" w:color="auto" w:fill="auto"/>
              </w:tcPr>
              <w:p w:rsidR="002D085B" w:rsidRDefault="002D085B" w:rsidP="002D085B">
                <w:pPr>
                  <w:jc w:val="both"/>
                  <w:rPr>
                    <w:rFonts w:cs="Arial"/>
                    <w:b/>
                  </w:rPr>
                </w:pPr>
                <w:r>
                  <w:rPr>
                    <w:rFonts w:cs="Arial"/>
                    <w:b/>
                  </w:rPr>
                  <w:t>Date</w:t>
                </w:r>
              </w:p>
            </w:tc>
            <w:tc>
              <w:tcPr>
                <w:tcW w:w="7213" w:type="dxa"/>
                <w:shd w:val="pct20" w:color="auto" w:fill="auto"/>
              </w:tcPr>
              <w:p w:rsidR="002D085B" w:rsidRDefault="002D085B" w:rsidP="002D085B">
                <w:pPr>
                  <w:jc w:val="both"/>
                  <w:rPr>
                    <w:rFonts w:cs="Arial"/>
                    <w:b/>
                  </w:rPr>
                </w:pPr>
                <w:r>
                  <w:rPr>
                    <w:rFonts w:cs="Arial"/>
                    <w:b/>
                  </w:rPr>
                  <w:t>Revision Description</w:t>
                </w:r>
              </w:p>
            </w:tc>
          </w:tr>
          <w:tr w:rsidR="002D085B" w:rsidTr="002D085B">
            <w:tc>
              <w:tcPr>
                <w:tcW w:w="1353" w:type="dxa"/>
              </w:tcPr>
              <w:p w:rsidR="002D085B" w:rsidRDefault="002D085B" w:rsidP="002D085B">
                <w:pPr>
                  <w:jc w:val="both"/>
                  <w:rPr>
                    <w:rFonts w:cs="Arial"/>
                  </w:rPr>
                </w:pPr>
                <w:r>
                  <w:rPr>
                    <w:rFonts w:cs="Arial"/>
                  </w:rPr>
                  <w:t>.01</w:t>
                </w: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r w:rsidR="002D085B" w:rsidTr="002D085B">
            <w:tc>
              <w:tcPr>
                <w:tcW w:w="1353" w:type="dxa"/>
              </w:tcPr>
              <w:p w:rsidR="002D085B" w:rsidRDefault="002D085B" w:rsidP="002D085B">
                <w:pPr>
                  <w:jc w:val="both"/>
                  <w:rPr>
                    <w:rFonts w:cs="Arial"/>
                  </w:rPr>
                </w:pPr>
                <w:r>
                  <w:rPr>
                    <w:rFonts w:cs="Arial"/>
                  </w:rPr>
                  <w:t>.02</w:t>
                </w: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r w:rsidR="002D085B" w:rsidTr="002D085B">
            <w:tc>
              <w:tcPr>
                <w:tcW w:w="1353" w:type="dxa"/>
              </w:tcPr>
              <w:p w:rsidR="002D085B" w:rsidRDefault="002D085B" w:rsidP="002D085B">
                <w:pPr>
                  <w:jc w:val="both"/>
                  <w:rPr>
                    <w:rFonts w:cs="Arial"/>
                  </w:rPr>
                </w:pPr>
                <w:r>
                  <w:rPr>
                    <w:rFonts w:cs="Arial"/>
                  </w:rPr>
                  <w:t>..</w:t>
                </w: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r w:rsidR="002D085B" w:rsidTr="002D085B">
            <w:tc>
              <w:tcPr>
                <w:tcW w:w="1353" w:type="dxa"/>
              </w:tcPr>
              <w:p w:rsidR="002D085B" w:rsidRDefault="002D085B" w:rsidP="002D085B">
                <w:pPr>
                  <w:jc w:val="both"/>
                  <w:rPr>
                    <w:rFonts w:cs="Arial"/>
                  </w:rPr>
                </w:pPr>
                <w:r>
                  <w:rPr>
                    <w:rFonts w:cs="Arial"/>
                  </w:rPr>
                  <w:t>1.0</w:t>
                </w: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r w:rsidR="002D085B" w:rsidTr="002D085B">
            <w:tc>
              <w:tcPr>
                <w:tcW w:w="1353" w:type="dxa"/>
              </w:tcPr>
              <w:p w:rsidR="002D085B" w:rsidRDefault="002D085B" w:rsidP="002D085B">
                <w:pPr>
                  <w:jc w:val="both"/>
                  <w:rPr>
                    <w:rFonts w:cs="Arial"/>
                  </w:rPr>
                </w:pP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r w:rsidR="002D085B" w:rsidTr="002D085B">
            <w:tc>
              <w:tcPr>
                <w:tcW w:w="1353" w:type="dxa"/>
              </w:tcPr>
              <w:p w:rsidR="002D085B" w:rsidRDefault="002D085B" w:rsidP="002D085B">
                <w:pPr>
                  <w:jc w:val="both"/>
                  <w:rPr>
                    <w:rFonts w:cs="Arial"/>
                  </w:rPr>
                </w:pPr>
              </w:p>
            </w:tc>
            <w:tc>
              <w:tcPr>
                <w:tcW w:w="1334" w:type="dxa"/>
              </w:tcPr>
              <w:p w:rsidR="002D085B" w:rsidRDefault="002D085B" w:rsidP="002D085B">
                <w:pPr>
                  <w:jc w:val="both"/>
                  <w:rPr>
                    <w:rFonts w:cs="Arial"/>
                  </w:rPr>
                </w:pPr>
              </w:p>
            </w:tc>
            <w:tc>
              <w:tcPr>
                <w:tcW w:w="7213" w:type="dxa"/>
              </w:tcPr>
              <w:p w:rsidR="002D085B" w:rsidRDefault="002D085B" w:rsidP="002D085B">
                <w:pPr>
                  <w:jc w:val="both"/>
                  <w:rPr>
                    <w:rFonts w:cs="Arial"/>
                  </w:rPr>
                </w:pPr>
              </w:p>
            </w:tc>
          </w:tr>
        </w:tbl>
        <w:p w:rsidR="002D085B" w:rsidRPr="004A7EEA" w:rsidRDefault="002D085B" w:rsidP="002D085B"/>
        <w:p w:rsidR="002D085B" w:rsidRDefault="002D085B" w:rsidP="002D085B">
          <w:pPr>
            <w:pStyle w:val="Bodytext"/>
            <w:tabs>
              <w:tab w:val="right" w:leader="underscore" w:pos="7920"/>
            </w:tabs>
            <w:spacing w:after="360"/>
            <w:ind w:left="0"/>
          </w:pPr>
        </w:p>
        <w:p w:rsidR="004F222B" w:rsidRDefault="002D085B" w:rsidP="002D085B">
          <w:pPr>
            <w:rPr>
              <w:rFonts w:ascii="Times New Roman" w:hAnsi="Times New Roman" w:cs="Times New Roman"/>
              <w:lang w:val="fr-CH"/>
            </w:rPr>
            <w:sectPr w:rsidR="004F222B" w:rsidSect="004F222B">
              <w:headerReference w:type="first" r:id="rId13"/>
              <w:pgSz w:w="11906" w:h="16838"/>
              <w:pgMar w:top="1417" w:right="1417" w:bottom="1134" w:left="1417" w:header="708" w:footer="708" w:gutter="0"/>
              <w:pgNumType w:fmt="upperRoman" w:start="1"/>
              <w:cols w:space="708"/>
              <w:titlePg/>
              <w:docGrid w:linePitch="360"/>
            </w:sectPr>
          </w:pPr>
          <w:r>
            <w:rPr>
              <w:rFonts w:ascii="Times New Roman" w:hAnsi="Times New Roman" w:cs="Times New Roman"/>
              <w:lang w:val="fr-CH"/>
            </w:rPr>
            <w:br w:type="page"/>
          </w:r>
        </w:p>
        <w:p w:rsidR="002D085B" w:rsidRDefault="002D085B" w:rsidP="002D085B">
          <w:pPr>
            <w:rPr>
              <w:rFonts w:ascii="Times New Roman" w:hAnsi="Times New Roman" w:cs="Times New Roman"/>
              <w:lang w:val="fr-CH"/>
            </w:rPr>
          </w:pPr>
        </w:p>
        <w:p w:rsidR="00F6690D" w:rsidRDefault="00E60162" w:rsidP="00F6690D">
          <w:pPr>
            <w:rPr>
              <w:rFonts w:ascii="Times New Roman" w:hAnsi="Times New Roman" w:cs="Times New Roman"/>
              <w:lang w:val="fr-CH"/>
            </w:rPr>
          </w:pPr>
        </w:p>
      </w:sdtContent>
    </w:sdt>
    <w:p w:rsidR="00953815" w:rsidRPr="003E6CDC" w:rsidRDefault="00A76284" w:rsidP="00126BFF">
      <w:pPr>
        <w:pStyle w:val="Heading1"/>
        <w:spacing w:line="360" w:lineRule="auto"/>
        <w:rPr>
          <w:rFonts w:ascii="Times New Roman" w:hAnsi="Times New Roman" w:cs="Times New Roman"/>
          <w:lang w:val="en-US"/>
        </w:rPr>
      </w:pPr>
      <w:bookmarkStart w:id="1" w:name="_Toc400373193"/>
      <w:r w:rsidRPr="003E6CDC">
        <w:rPr>
          <w:rFonts w:ascii="Times New Roman" w:hAnsi="Times New Roman" w:cs="Times New Roman"/>
          <w:lang w:val="en-US"/>
        </w:rPr>
        <w:t>1. Introduction</w:t>
      </w:r>
      <w:bookmarkEnd w:id="1"/>
    </w:p>
    <w:p w:rsidR="00B00019" w:rsidRPr="003E6CDC" w:rsidRDefault="00B00019" w:rsidP="00126BFF">
      <w:pPr>
        <w:pStyle w:val="Heading2"/>
        <w:spacing w:line="360" w:lineRule="auto"/>
        <w:rPr>
          <w:rFonts w:ascii="Times New Roman" w:hAnsi="Times New Roman" w:cs="Times New Roman"/>
          <w:lang w:val="en-US"/>
        </w:rPr>
      </w:pPr>
      <w:bookmarkStart w:id="2" w:name="_Toc400373194"/>
      <w:r w:rsidRPr="003E6CDC">
        <w:rPr>
          <w:rFonts w:ascii="Times New Roman" w:hAnsi="Times New Roman" w:cs="Times New Roman"/>
          <w:lang w:val="en-US"/>
        </w:rPr>
        <w:t>1.2 Stakeholders</w:t>
      </w:r>
      <w:bookmarkEnd w:id="2"/>
    </w:p>
    <w:p w:rsidR="00B00019" w:rsidRPr="003E6CDC" w:rsidRDefault="00B00019" w:rsidP="00126BFF">
      <w:pPr>
        <w:spacing w:line="360" w:lineRule="auto"/>
        <w:rPr>
          <w:rFonts w:ascii="Times New Roman" w:hAnsi="Times New Roman" w:cs="Times New Roman"/>
          <w:lang w:val="en-US"/>
        </w:rPr>
      </w:pPr>
      <w:r w:rsidRPr="003E6CDC">
        <w:rPr>
          <w:rFonts w:ascii="Times New Roman" w:hAnsi="Times New Roman" w:cs="Times New Roman"/>
          <w:lang w:val="en-US"/>
        </w:rPr>
        <w:t>The s</w:t>
      </w:r>
      <w:r w:rsidR="003E6CDC" w:rsidRPr="003E6CDC">
        <w:rPr>
          <w:rFonts w:ascii="Times New Roman" w:hAnsi="Times New Roman" w:cs="Times New Roman"/>
          <w:lang w:val="en-US"/>
        </w:rPr>
        <w:t>takeholders of this project are as follows:</w:t>
      </w:r>
    </w:p>
    <w:p w:rsidR="003E6CDC" w:rsidRPr="003E6CDC" w:rsidRDefault="003E6CDC" w:rsidP="00126BFF">
      <w:pPr>
        <w:pStyle w:val="ListParagraph"/>
        <w:numPr>
          <w:ilvl w:val="0"/>
          <w:numId w:val="2"/>
        </w:numPr>
        <w:spacing w:line="360" w:lineRule="auto"/>
        <w:rPr>
          <w:rFonts w:ascii="Times New Roman" w:hAnsi="Times New Roman" w:cs="Times New Roman"/>
          <w:lang w:val="en-US"/>
        </w:rPr>
      </w:pPr>
      <w:r w:rsidRPr="003E6CDC">
        <w:rPr>
          <w:rFonts w:ascii="Times New Roman" w:hAnsi="Times New Roman" w:cs="Times New Roman"/>
          <w:lang w:val="en-US"/>
        </w:rPr>
        <w:t xml:space="preserve">For team two especially:  Andrea </w:t>
      </w:r>
      <w:proofErr w:type="spellStart"/>
      <w:r w:rsidRPr="003E6CDC">
        <w:rPr>
          <w:rFonts w:ascii="Times New Roman" w:hAnsi="Times New Roman" w:cs="Times New Roman"/>
          <w:lang w:val="en-US"/>
        </w:rPr>
        <w:t>Caracciolo</w:t>
      </w:r>
      <w:proofErr w:type="spellEnd"/>
    </w:p>
    <w:p w:rsidR="003E6CDC" w:rsidRPr="003E6CDC" w:rsidRDefault="003E6CDC" w:rsidP="00126BFF">
      <w:pPr>
        <w:pStyle w:val="ListParagraph"/>
        <w:numPr>
          <w:ilvl w:val="0"/>
          <w:numId w:val="2"/>
        </w:numPr>
        <w:spacing w:line="360" w:lineRule="auto"/>
        <w:rPr>
          <w:rFonts w:ascii="Times New Roman" w:hAnsi="Times New Roman" w:cs="Times New Roman"/>
          <w:lang w:val="en-US"/>
        </w:rPr>
      </w:pPr>
      <w:proofErr w:type="spellStart"/>
      <w:r w:rsidRPr="003E6CDC">
        <w:rPr>
          <w:rFonts w:ascii="Times New Roman" w:hAnsi="Times New Roman" w:cs="Times New Roman"/>
          <w:lang w:val="en-US"/>
        </w:rPr>
        <w:t>Ese</w:t>
      </w:r>
      <w:proofErr w:type="spellEnd"/>
      <w:r w:rsidRPr="003E6CDC">
        <w:rPr>
          <w:rFonts w:ascii="Times New Roman" w:hAnsi="Times New Roman" w:cs="Times New Roman"/>
          <w:lang w:val="en-US"/>
        </w:rPr>
        <w:t>- 2014 Staff</w:t>
      </w:r>
    </w:p>
    <w:p w:rsidR="003C2F34" w:rsidRPr="003E6CDC" w:rsidRDefault="003C2F34" w:rsidP="003C2F34">
      <w:pPr>
        <w:pStyle w:val="Heading2"/>
        <w:spacing w:line="360" w:lineRule="auto"/>
        <w:rPr>
          <w:rFonts w:ascii="Times New Roman" w:hAnsi="Times New Roman" w:cs="Times New Roman"/>
          <w:lang w:val="en-US"/>
        </w:rPr>
      </w:pPr>
      <w:bookmarkStart w:id="3" w:name="_Toc400373195"/>
      <w:r w:rsidRPr="003E6CDC">
        <w:rPr>
          <w:rFonts w:ascii="Times New Roman" w:hAnsi="Times New Roman" w:cs="Times New Roman"/>
          <w:lang w:val="en-US"/>
        </w:rPr>
        <w:t>1.1. Purpose</w:t>
      </w:r>
      <w:bookmarkEnd w:id="3"/>
    </w:p>
    <w:p w:rsidR="003C2F34" w:rsidRPr="003E6CDC" w:rsidRDefault="003C2F34" w:rsidP="003C2F34">
      <w:pPr>
        <w:spacing w:line="360" w:lineRule="auto"/>
        <w:rPr>
          <w:rFonts w:ascii="Times New Roman" w:hAnsi="Times New Roman" w:cs="Times New Roman"/>
          <w:lang w:val="en-US"/>
        </w:rPr>
      </w:pPr>
      <w:r w:rsidRPr="003E6CDC">
        <w:rPr>
          <w:rFonts w:ascii="Times New Roman" w:hAnsi="Times New Roman" w:cs="Times New Roman"/>
          <w:sz w:val="24"/>
          <w:lang w:val="en-US"/>
        </w:rPr>
        <w:t>The purpose of this document is to present a detailed description of the Web Publishing System</w:t>
      </w:r>
      <w:r w:rsidRPr="003E6CDC">
        <w:rPr>
          <w:rFonts w:ascii="Times New Roman" w:hAnsi="Times New Roman" w:cs="Times New Roman"/>
          <w:sz w:val="24"/>
        </w:rPr>
        <w:fldChar w:fldCharType="begin"/>
      </w:r>
      <w:r w:rsidRPr="003E6CDC">
        <w:rPr>
          <w:rFonts w:ascii="Times New Roman" w:hAnsi="Times New Roman" w:cs="Times New Roman"/>
          <w:sz w:val="24"/>
          <w:lang w:val="en-US"/>
        </w:rPr>
        <w:instrText xml:space="preserve"> XE "</w:instrText>
      </w:r>
      <w:r w:rsidRPr="003E6CDC">
        <w:rPr>
          <w:rFonts w:ascii="Times New Roman" w:hAnsi="Times New Roman" w:cs="Times New Roman"/>
          <w:lang w:val="en-US"/>
        </w:rPr>
        <w:instrText>Web Publishing System"</w:instrText>
      </w:r>
      <w:r w:rsidRPr="003E6CDC">
        <w:rPr>
          <w:rFonts w:ascii="Times New Roman" w:hAnsi="Times New Roman" w:cs="Times New Roman"/>
          <w:sz w:val="24"/>
          <w:lang w:val="en-US"/>
        </w:rPr>
        <w:instrText xml:space="preserve"> </w:instrText>
      </w:r>
      <w:r w:rsidRPr="003E6CDC">
        <w:rPr>
          <w:rFonts w:ascii="Times New Roman" w:hAnsi="Times New Roman" w:cs="Times New Roman"/>
          <w:sz w:val="24"/>
        </w:rPr>
        <w:fldChar w:fldCharType="end"/>
      </w:r>
      <w:r w:rsidRPr="003E6CDC">
        <w:rPr>
          <w:rFonts w:ascii="Times New Roman" w:hAnsi="Times New Roman" w:cs="Times New Roman"/>
          <w:sz w:val="24"/>
          <w:lang w:val="en-US"/>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Regional Historical Society</w:t>
      </w:r>
      <w:r w:rsidRPr="003E6CDC">
        <w:rPr>
          <w:rFonts w:ascii="Times New Roman" w:hAnsi="Times New Roman" w:cs="Times New Roman"/>
          <w:sz w:val="24"/>
        </w:rPr>
        <w:fldChar w:fldCharType="begin"/>
      </w:r>
      <w:r w:rsidRPr="003E6CDC">
        <w:rPr>
          <w:rFonts w:ascii="Times New Roman" w:hAnsi="Times New Roman" w:cs="Times New Roman"/>
          <w:sz w:val="24"/>
          <w:lang w:val="en-US"/>
        </w:rPr>
        <w:instrText xml:space="preserve"> XE "</w:instrText>
      </w:r>
      <w:r w:rsidRPr="003E6CDC">
        <w:rPr>
          <w:rFonts w:ascii="Times New Roman" w:hAnsi="Times New Roman" w:cs="Times New Roman"/>
          <w:lang w:val="en-US"/>
        </w:rPr>
        <w:instrText>Historical Society"</w:instrText>
      </w:r>
      <w:r w:rsidRPr="003E6CDC">
        <w:rPr>
          <w:rFonts w:ascii="Times New Roman" w:hAnsi="Times New Roman" w:cs="Times New Roman"/>
          <w:sz w:val="24"/>
          <w:lang w:val="en-US"/>
        </w:rPr>
        <w:instrText xml:space="preserve"> </w:instrText>
      </w:r>
      <w:r w:rsidRPr="003E6CDC">
        <w:rPr>
          <w:rFonts w:ascii="Times New Roman" w:hAnsi="Times New Roman" w:cs="Times New Roman"/>
          <w:sz w:val="24"/>
        </w:rPr>
        <w:fldChar w:fldCharType="end"/>
      </w:r>
      <w:r w:rsidRPr="003E6CDC">
        <w:rPr>
          <w:rFonts w:ascii="Times New Roman" w:hAnsi="Times New Roman" w:cs="Times New Roman"/>
          <w:sz w:val="24"/>
          <w:lang w:val="en-US"/>
        </w:rPr>
        <w:t xml:space="preserve"> for its approval.</w:t>
      </w:r>
    </w:p>
    <w:p w:rsidR="003E6CDC" w:rsidRPr="003E6CDC" w:rsidRDefault="003E6CDC" w:rsidP="00126BFF">
      <w:pPr>
        <w:pStyle w:val="Heading2"/>
        <w:spacing w:line="360" w:lineRule="auto"/>
        <w:rPr>
          <w:rFonts w:ascii="Times New Roman" w:hAnsi="Times New Roman" w:cs="Times New Roman"/>
          <w:lang w:val="en-US"/>
        </w:rPr>
      </w:pPr>
      <w:bookmarkStart w:id="4" w:name="_Toc400373196"/>
      <w:r w:rsidRPr="003E6CDC">
        <w:rPr>
          <w:rFonts w:ascii="Times New Roman" w:hAnsi="Times New Roman" w:cs="Times New Roman"/>
          <w:lang w:val="en-US"/>
        </w:rPr>
        <w:t>1.3 Definitions</w:t>
      </w:r>
      <w:bookmarkEnd w:id="4"/>
    </w:p>
    <w:p w:rsidR="003E6CDC" w:rsidRPr="003E6CDC" w:rsidRDefault="003E6CDC" w:rsidP="00126BFF">
      <w:pPr>
        <w:spacing w:line="360" w:lineRule="auto"/>
        <w:rPr>
          <w:rFonts w:ascii="Times New Roman" w:hAnsi="Times New Roman" w:cs="Times New Roman"/>
          <w:lang w:val="en-US"/>
        </w:rPr>
      </w:pPr>
      <w:r w:rsidRPr="003E6CDC">
        <w:rPr>
          <w:rFonts w:ascii="Times New Roman" w:hAnsi="Times New Roman" w:cs="Times New Roman"/>
          <w:lang w:val="en-US"/>
        </w:rPr>
        <w:t>To come</w:t>
      </w:r>
    </w:p>
    <w:p w:rsidR="003E6CDC" w:rsidRDefault="003E6CDC" w:rsidP="00126BFF">
      <w:pPr>
        <w:pStyle w:val="Heading2"/>
        <w:spacing w:line="360" w:lineRule="auto"/>
        <w:rPr>
          <w:rFonts w:ascii="Times New Roman" w:hAnsi="Times New Roman" w:cs="Times New Roman"/>
          <w:lang w:val="en-US"/>
        </w:rPr>
      </w:pPr>
      <w:bookmarkStart w:id="5" w:name="_Toc400373197"/>
      <w:r w:rsidRPr="003E6CDC">
        <w:rPr>
          <w:rFonts w:ascii="Times New Roman" w:hAnsi="Times New Roman" w:cs="Times New Roman"/>
          <w:lang w:val="en-US"/>
        </w:rPr>
        <w:t>1.4 System overview</w:t>
      </w:r>
      <w:bookmarkEnd w:id="5"/>
    </w:p>
    <w:p w:rsidR="003E6CDC" w:rsidRDefault="003E6CDC" w:rsidP="00126BFF">
      <w:pPr>
        <w:spacing w:line="360" w:lineRule="auto"/>
        <w:rPr>
          <w:rFonts w:ascii="Times New Roman" w:hAnsi="Times New Roman" w:cs="Times New Roman"/>
          <w:sz w:val="24"/>
          <w:szCs w:val="24"/>
          <w:lang w:val="en-US"/>
        </w:rPr>
      </w:pPr>
      <w:r>
        <w:rPr>
          <w:lang w:val="en-US"/>
        </w:rPr>
        <w:t xml:space="preserve">This software system will be a webpage </w:t>
      </w:r>
      <w:r w:rsidRPr="003E6CDC">
        <w:rPr>
          <w:rFonts w:ascii="Times New Roman" w:hAnsi="Times New Roman" w:cs="Times New Roman"/>
          <w:sz w:val="24"/>
          <w:szCs w:val="24"/>
          <w:lang w:val="en-US"/>
        </w:rPr>
        <w:t xml:space="preserve">which helps </w:t>
      </w:r>
      <w:r>
        <w:rPr>
          <w:rFonts w:ascii="Times New Roman" w:hAnsi="Times New Roman" w:cs="Times New Roman"/>
          <w:sz w:val="24"/>
          <w:szCs w:val="24"/>
          <w:lang w:val="en-US"/>
        </w:rPr>
        <w:t>users</w:t>
      </w:r>
      <w:r w:rsidRPr="003E6CDC">
        <w:rPr>
          <w:rFonts w:ascii="Times New Roman" w:hAnsi="Times New Roman" w:cs="Times New Roman"/>
          <w:sz w:val="24"/>
          <w:szCs w:val="24"/>
          <w:lang w:val="en-US"/>
        </w:rPr>
        <w:t xml:space="preserve"> find their desired apartment and/or set up an ad to find a suitable member to join their housing commune.  </w:t>
      </w:r>
      <w:r w:rsidRPr="003E6CDC">
        <w:rPr>
          <w:rFonts w:ascii="Times New Roman" w:hAnsi="Times New Roman" w:cs="Times New Roman"/>
          <w:sz w:val="24"/>
          <w:szCs w:val="24"/>
          <w:lang w:val="en-US"/>
        </w:rPr>
        <w:br/>
      </w:r>
      <w:r>
        <w:rPr>
          <w:rFonts w:ascii="Times New Roman" w:hAnsi="Times New Roman" w:cs="Times New Roman"/>
          <w:sz w:val="24"/>
          <w:szCs w:val="24"/>
          <w:lang w:val="en-US"/>
        </w:rPr>
        <w:t>The system will be</w:t>
      </w:r>
      <w:r w:rsidRPr="003E6CD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designed to assist the ad placer’s to find their optimal housing mate match, by offering them various options to filter Users. </w:t>
      </w:r>
      <w:r>
        <w:rPr>
          <w:rFonts w:ascii="Times New Roman" w:hAnsi="Times New Roman" w:cs="Times New Roman"/>
          <w:sz w:val="24"/>
          <w:szCs w:val="24"/>
          <w:lang w:val="en-US"/>
        </w:rPr>
        <w:br/>
        <w:t xml:space="preserve">On the other hand the system will offer </w:t>
      </w:r>
      <w:r w:rsidR="004466B4">
        <w:rPr>
          <w:rFonts w:ascii="Times New Roman" w:hAnsi="Times New Roman" w:cs="Times New Roman"/>
          <w:sz w:val="24"/>
          <w:szCs w:val="24"/>
          <w:lang w:val="en-US"/>
        </w:rPr>
        <w:t xml:space="preserve">various filter options for Users who are looking for an apartment, so that they are offered a good overview over places which might be suitable for them. </w:t>
      </w:r>
    </w:p>
    <w:p w:rsidR="004466B4" w:rsidRDefault="004466B4" w:rsidP="00126BF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system will be built around flexibility, to fit every user’s needs. Therefore it will be possible to put up/ </w:t>
      </w:r>
      <w:r w:rsidR="00FF70B0">
        <w:rPr>
          <w:rFonts w:ascii="Times New Roman" w:hAnsi="Times New Roman" w:cs="Times New Roman"/>
          <w:sz w:val="24"/>
          <w:szCs w:val="24"/>
          <w:lang w:val="en-US"/>
        </w:rPr>
        <w:t>edit</w:t>
      </w:r>
      <w:r>
        <w:rPr>
          <w:rFonts w:ascii="Times New Roman" w:hAnsi="Times New Roman" w:cs="Times New Roman"/>
          <w:sz w:val="24"/>
          <w:szCs w:val="24"/>
          <w:lang w:val="en-US"/>
        </w:rPr>
        <w:t xml:space="preserve">/ watch ads, without having to have an account on the website. However it will be possible to register accounts, </w:t>
      </w:r>
      <w:r w:rsidR="00FF70B0">
        <w:rPr>
          <w:rFonts w:ascii="Times New Roman" w:hAnsi="Times New Roman" w:cs="Times New Roman"/>
          <w:sz w:val="24"/>
          <w:szCs w:val="24"/>
          <w:lang w:val="en-US"/>
        </w:rPr>
        <w:t xml:space="preserve">which adds a lot of functionality </w:t>
      </w:r>
      <w:r>
        <w:rPr>
          <w:rFonts w:ascii="Times New Roman" w:hAnsi="Times New Roman" w:cs="Times New Roman"/>
          <w:sz w:val="24"/>
          <w:szCs w:val="24"/>
          <w:lang w:val="en-US"/>
        </w:rPr>
        <w:t xml:space="preserve">to make the managing of different ads/ applicants even easier. </w:t>
      </w:r>
    </w:p>
    <w:p w:rsidR="00126BFF" w:rsidRDefault="00126BFF" w:rsidP="00126BFF">
      <w:pPr>
        <w:pStyle w:val="Heading2"/>
        <w:spacing w:line="360" w:lineRule="auto"/>
        <w:rPr>
          <w:lang w:val="en-US"/>
        </w:rPr>
      </w:pPr>
      <w:bookmarkStart w:id="6" w:name="_Toc400373198"/>
      <w:r>
        <w:rPr>
          <w:lang w:val="en-US"/>
        </w:rPr>
        <w:lastRenderedPageBreak/>
        <w:t>1.5 References</w:t>
      </w:r>
      <w:bookmarkEnd w:id="6"/>
      <w:r>
        <w:rPr>
          <w:lang w:val="en-US"/>
        </w:rPr>
        <w:t xml:space="preserve"> </w:t>
      </w:r>
    </w:p>
    <w:p w:rsidR="00126BFF" w:rsidRPr="00126BFF" w:rsidRDefault="00126BFF" w:rsidP="00126BFF">
      <w:pPr>
        <w:spacing w:line="360" w:lineRule="auto"/>
        <w:rPr>
          <w:rFonts w:ascii="Times New Roman" w:hAnsi="Times New Roman" w:cs="Times New Roman"/>
          <w:sz w:val="24"/>
          <w:szCs w:val="24"/>
          <w:lang w:val="en-US"/>
        </w:rPr>
      </w:pPr>
      <w:r w:rsidRPr="00126BFF">
        <w:rPr>
          <w:rFonts w:ascii="Times New Roman" w:hAnsi="Times New Roman" w:cs="Times New Roman"/>
          <w:sz w:val="24"/>
          <w:szCs w:val="24"/>
          <w:lang w:val="en-US"/>
        </w:rPr>
        <w:t>The project should mainly improve existing Software systems with the same purpose. Therefore it is necessary to get an ove</w:t>
      </w:r>
      <w:r>
        <w:rPr>
          <w:rFonts w:ascii="Times New Roman" w:hAnsi="Times New Roman" w:cs="Times New Roman"/>
          <w:sz w:val="24"/>
          <w:szCs w:val="24"/>
          <w:lang w:val="en-US"/>
        </w:rPr>
        <w:t>rview of other existing systems, to be able to fully understand the purpose of this project.</w:t>
      </w:r>
      <w:r w:rsidRPr="00126BFF">
        <w:rPr>
          <w:rFonts w:ascii="Times New Roman" w:hAnsi="Times New Roman" w:cs="Times New Roman"/>
          <w:sz w:val="24"/>
          <w:szCs w:val="24"/>
          <w:lang w:val="en-US"/>
        </w:rPr>
        <w:t xml:space="preserve"> </w:t>
      </w:r>
    </w:p>
    <w:p w:rsidR="00126BFF" w:rsidRPr="00126BFF" w:rsidRDefault="00126BFF" w:rsidP="00126BFF">
      <w:pPr>
        <w:spacing w:line="360" w:lineRule="auto"/>
        <w:rPr>
          <w:rFonts w:ascii="Times New Roman" w:hAnsi="Times New Roman" w:cs="Times New Roman"/>
          <w:sz w:val="24"/>
          <w:szCs w:val="24"/>
          <w:lang w:val="en-US"/>
        </w:rPr>
      </w:pPr>
      <w:r w:rsidRPr="00126BFF">
        <w:rPr>
          <w:rFonts w:ascii="Times New Roman" w:hAnsi="Times New Roman" w:cs="Times New Roman"/>
          <w:sz w:val="24"/>
          <w:szCs w:val="24"/>
          <w:lang w:val="en-US"/>
        </w:rPr>
        <w:t>Other housing commune sites:</w:t>
      </w:r>
    </w:p>
    <w:p w:rsidR="00126BFF" w:rsidRPr="00126BFF" w:rsidRDefault="00E60162" w:rsidP="00126BFF">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4" w:history="1">
        <w:r w:rsidR="00126BFF" w:rsidRPr="00126BFF">
          <w:rPr>
            <w:rFonts w:ascii="Times New Roman" w:eastAsia="Times New Roman" w:hAnsi="Times New Roman" w:cs="Times New Roman"/>
            <w:color w:val="4183C4"/>
            <w:sz w:val="24"/>
            <w:szCs w:val="24"/>
            <w:lang w:eastAsia="de-CH"/>
          </w:rPr>
          <w:t>www.wgzimmer.ch</w:t>
        </w:r>
      </w:hyperlink>
    </w:p>
    <w:p w:rsidR="00126BFF" w:rsidRPr="00126BFF" w:rsidRDefault="00E60162" w:rsidP="00126BFF">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5" w:history="1">
        <w:r w:rsidR="00126BFF" w:rsidRPr="00126BFF">
          <w:rPr>
            <w:rFonts w:ascii="Times New Roman" w:eastAsia="Times New Roman" w:hAnsi="Times New Roman" w:cs="Times New Roman"/>
            <w:color w:val="4183C4"/>
            <w:sz w:val="24"/>
            <w:szCs w:val="24"/>
            <w:lang w:eastAsia="de-CH"/>
          </w:rPr>
          <w:t>www.students.ch/wohnen/</w:t>
        </w:r>
      </w:hyperlink>
    </w:p>
    <w:p w:rsidR="00126BFF" w:rsidRPr="00126BFF" w:rsidRDefault="00E60162" w:rsidP="00126BFF">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6" w:history="1">
        <w:r w:rsidR="00126BFF" w:rsidRPr="00126BFF">
          <w:rPr>
            <w:rFonts w:ascii="Times New Roman" w:eastAsia="Times New Roman" w:hAnsi="Times New Roman" w:cs="Times New Roman"/>
            <w:color w:val="4183C4"/>
            <w:sz w:val="24"/>
            <w:szCs w:val="24"/>
            <w:lang w:eastAsia="de-CH"/>
          </w:rPr>
          <w:t>www.tutti.ch/ganze-schweiz/immobilien/wg-zimmer</w:t>
        </w:r>
      </w:hyperlink>
    </w:p>
    <w:p w:rsidR="00126BFF" w:rsidRPr="00126BFF" w:rsidRDefault="00126BFF" w:rsidP="00126BFF">
      <w:pPr>
        <w:spacing w:line="360" w:lineRule="auto"/>
        <w:rPr>
          <w:rFonts w:ascii="Times New Roman" w:hAnsi="Times New Roman" w:cs="Times New Roman"/>
          <w:sz w:val="24"/>
          <w:szCs w:val="24"/>
        </w:rPr>
      </w:pPr>
      <w:r w:rsidRPr="00126BFF">
        <w:rPr>
          <w:rFonts w:ascii="Times New Roman" w:hAnsi="Times New Roman" w:cs="Times New Roman"/>
          <w:sz w:val="24"/>
          <w:szCs w:val="24"/>
        </w:rPr>
        <w:t>Similar real estate websites:</w:t>
      </w:r>
    </w:p>
    <w:p w:rsidR="00126BFF" w:rsidRPr="00126BFF" w:rsidRDefault="00E60162" w:rsidP="00126BFF">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7" w:history="1">
        <w:r w:rsidR="00126BFF" w:rsidRPr="00126BFF">
          <w:rPr>
            <w:rFonts w:ascii="Times New Roman" w:eastAsia="Times New Roman" w:hAnsi="Times New Roman" w:cs="Times New Roman"/>
            <w:color w:val="4183C4"/>
            <w:sz w:val="24"/>
            <w:szCs w:val="24"/>
            <w:lang w:eastAsia="de-CH"/>
          </w:rPr>
          <w:t>www.immoscout24.ch</w:t>
        </w:r>
      </w:hyperlink>
    </w:p>
    <w:p w:rsidR="00126BFF" w:rsidRPr="00126BFF" w:rsidRDefault="00E60162" w:rsidP="00126BFF">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eastAsia="de-CH"/>
        </w:rPr>
      </w:pPr>
      <w:hyperlink r:id="rId18" w:history="1">
        <w:r w:rsidR="00126BFF" w:rsidRPr="00126BFF">
          <w:rPr>
            <w:rFonts w:ascii="Times New Roman" w:eastAsia="Times New Roman" w:hAnsi="Times New Roman" w:cs="Times New Roman"/>
            <w:color w:val="4183C4"/>
            <w:sz w:val="24"/>
            <w:szCs w:val="24"/>
            <w:lang w:eastAsia="de-CH"/>
          </w:rPr>
          <w:t>www.homegate.ch</w:t>
        </w:r>
      </w:hyperlink>
    </w:p>
    <w:p w:rsidR="00126BFF" w:rsidRDefault="00126BFF" w:rsidP="00126BFF">
      <w:pPr>
        <w:rPr>
          <w:rFonts w:ascii="Helvetica" w:eastAsia="Times New Roman" w:hAnsi="Helvetica" w:cs="Helvetica"/>
          <w:color w:val="333333"/>
          <w:sz w:val="24"/>
          <w:szCs w:val="24"/>
          <w:lang w:val="en-US" w:eastAsia="de-CH"/>
        </w:rPr>
      </w:pPr>
      <w:r w:rsidRPr="00126BFF">
        <w:rPr>
          <w:rFonts w:ascii="Helvetica" w:eastAsia="Times New Roman" w:hAnsi="Helvetica" w:cs="Helvetica"/>
          <w:color w:val="333333"/>
          <w:sz w:val="24"/>
          <w:szCs w:val="24"/>
          <w:lang w:val="en-US" w:eastAsia="de-CH"/>
        </w:rPr>
        <w:t xml:space="preserve">Furthermore the project description of the ese-2014 staff: </w:t>
      </w:r>
    </w:p>
    <w:p w:rsidR="00126BFF" w:rsidRPr="00126BFF" w:rsidRDefault="00E60162" w:rsidP="00126BFF">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val="en-US" w:eastAsia="de-CH"/>
        </w:rPr>
      </w:pPr>
      <w:hyperlink r:id="rId19" w:history="1">
        <w:r w:rsidR="00126BFF" w:rsidRPr="00126BFF">
          <w:rPr>
            <w:rFonts w:ascii="Times New Roman" w:eastAsia="Times New Roman" w:hAnsi="Times New Roman" w:cs="Times New Roman"/>
            <w:color w:val="4183C4"/>
            <w:sz w:val="24"/>
            <w:szCs w:val="24"/>
            <w:lang w:val="en-US" w:eastAsia="de-CH"/>
          </w:rPr>
          <w:t>https://github.com/ese-unibe-ch/ese2014-wiki/wiki/Task-FirstApp</w:t>
        </w:r>
      </w:hyperlink>
    </w:p>
    <w:p w:rsidR="003E6CDC" w:rsidRPr="00934D3C" w:rsidRDefault="00126BFF" w:rsidP="00126BFF">
      <w:pPr>
        <w:pStyle w:val="Heading1"/>
        <w:rPr>
          <w:lang w:val="en-US"/>
        </w:rPr>
      </w:pPr>
      <w:bookmarkStart w:id="7" w:name="_Toc400373199"/>
      <w:r w:rsidRPr="00934D3C">
        <w:rPr>
          <w:lang w:val="en-US"/>
        </w:rPr>
        <w:t>2. Overall description</w:t>
      </w:r>
      <w:bookmarkEnd w:id="7"/>
    </w:p>
    <w:p w:rsidR="00126BFF" w:rsidRPr="00934D3C" w:rsidRDefault="00126BFF" w:rsidP="007752F5">
      <w:pPr>
        <w:pStyle w:val="Heading2"/>
        <w:rPr>
          <w:lang w:val="en-US"/>
        </w:rPr>
      </w:pPr>
      <w:bookmarkStart w:id="8" w:name="_Toc400373200"/>
      <w:r w:rsidRPr="00934D3C">
        <w:rPr>
          <w:lang w:val="en-US"/>
        </w:rPr>
        <w:t>2.1 Use Cases</w:t>
      </w:r>
      <w:bookmarkEnd w:id="8"/>
    </w:p>
    <w:p w:rsidR="00112707" w:rsidRPr="00112707" w:rsidRDefault="00112707" w:rsidP="00112707">
      <w:pPr>
        <w:pStyle w:val="Heading3"/>
        <w:rPr>
          <w:lang w:val="en-US"/>
        </w:rPr>
      </w:pPr>
      <w:bookmarkStart w:id="9" w:name="_Toc400373201"/>
      <w:r w:rsidRPr="00112707">
        <w:rPr>
          <w:lang w:val="en-US"/>
        </w:rPr>
        <w:t>2.1.1 Overview Diagram</w:t>
      </w:r>
      <w:bookmarkEnd w:id="9"/>
    </w:p>
    <w:p w:rsidR="00112707" w:rsidRPr="00C86C3C" w:rsidRDefault="00112707" w:rsidP="00112707">
      <w:pPr>
        <w:pStyle w:val="Hints"/>
        <w:rPr>
          <w:rFonts w:cs="Arial"/>
          <w:color w:val="A6A6A6"/>
        </w:rPr>
      </w:pPr>
      <w:r>
        <w:rPr>
          <w:rFonts w:cs="Arial"/>
          <w:color w:val="A6A6A6"/>
        </w:rPr>
        <w:t>We recommend using the following authoring tool: www.draw.io</w:t>
      </w:r>
    </w:p>
    <w:p w:rsidR="00112707" w:rsidRPr="00112707" w:rsidRDefault="00112707" w:rsidP="00112707">
      <w:pPr>
        <w:rPr>
          <w:lang w:val="en-US"/>
        </w:rPr>
      </w:pPr>
    </w:p>
    <w:p w:rsidR="00112707" w:rsidRPr="00112707" w:rsidRDefault="00112707" w:rsidP="00112707">
      <w:pPr>
        <w:rPr>
          <w:lang w:val="en-US"/>
        </w:rPr>
      </w:pPr>
    </w:p>
    <w:p w:rsidR="00112707" w:rsidRDefault="00112707" w:rsidP="00112707">
      <w:pPr>
        <w:jc w:val="center"/>
        <w:rPr>
          <w:b/>
          <w:i/>
        </w:rPr>
      </w:pPr>
      <w:r w:rsidRPr="006B0546">
        <w:rPr>
          <w:b/>
          <w:i/>
        </w:rPr>
        <w:t>EXAMPLE</w:t>
      </w:r>
    </w:p>
    <w:p w:rsidR="00112707" w:rsidRPr="00974D18" w:rsidRDefault="00112707" w:rsidP="00112707">
      <w:pPr>
        <w:jc w:val="center"/>
        <w:rPr>
          <w:b/>
          <w:i/>
        </w:rPr>
      </w:pPr>
    </w:p>
    <w:p w:rsidR="00112707" w:rsidRPr="00974D18" w:rsidRDefault="00112707" w:rsidP="00112707"/>
    <w:p w:rsidR="00112707" w:rsidRDefault="00112707" w:rsidP="00112707">
      <w:r>
        <w:rPr>
          <w:noProof/>
          <w:lang w:eastAsia="de-CH"/>
        </w:rPr>
        <w:lastRenderedPageBreak/>
        <w:drawing>
          <wp:inline distT="0" distB="0" distL="0" distR="0" wp14:anchorId="31A05C47" wp14:editId="7000DB3F">
            <wp:extent cx="6000750" cy="52679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00750" cy="5267987"/>
                    </a:xfrm>
                    <a:prstGeom prst="rect">
                      <a:avLst/>
                    </a:prstGeom>
                    <a:noFill/>
                    <a:ln>
                      <a:noFill/>
                    </a:ln>
                  </pic:spPr>
                </pic:pic>
              </a:graphicData>
            </a:graphic>
          </wp:inline>
        </w:drawing>
      </w:r>
    </w:p>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Default="00112707" w:rsidP="00112707"/>
    <w:p w:rsidR="00112707" w:rsidRPr="004C748A" w:rsidRDefault="00112707" w:rsidP="00112707"/>
    <w:p w:rsidR="00112707" w:rsidRDefault="00D8501C" w:rsidP="00112707">
      <w:pPr>
        <w:pStyle w:val="Heading3"/>
        <w:rPr>
          <w:rFonts w:ascii="Times New Roman" w:hAnsi="Times New Roman" w:cs="Times New Roman"/>
          <w:sz w:val="24"/>
          <w:szCs w:val="24"/>
          <w:lang w:val="en-US"/>
        </w:rPr>
      </w:pPr>
      <w:bookmarkStart w:id="10" w:name="_Toc400373202"/>
      <w:r>
        <w:rPr>
          <w:rFonts w:ascii="Times New Roman" w:hAnsi="Times New Roman" w:cs="Times New Roman"/>
          <w:sz w:val="24"/>
          <w:szCs w:val="24"/>
          <w:lang w:val="en-US"/>
        </w:rPr>
        <w:lastRenderedPageBreak/>
        <w:t>2.1.2</w:t>
      </w:r>
      <w:r w:rsidR="00112707" w:rsidRPr="00934D3C">
        <w:rPr>
          <w:rFonts w:ascii="Times New Roman" w:hAnsi="Times New Roman" w:cs="Times New Roman"/>
          <w:sz w:val="24"/>
          <w:szCs w:val="24"/>
          <w:lang w:val="en-US"/>
        </w:rPr>
        <w:t xml:space="preserve"> </w:t>
      </w:r>
      <w:bookmarkEnd w:id="10"/>
      <w:r>
        <w:rPr>
          <w:rFonts w:ascii="Times New Roman" w:hAnsi="Times New Roman" w:cs="Times New Roman"/>
          <w:sz w:val="24"/>
          <w:szCs w:val="24"/>
          <w:lang w:val="en-US"/>
        </w:rPr>
        <w:t>Advertiser use cases</w:t>
      </w:r>
    </w:p>
    <w:p w:rsidR="00307205" w:rsidRDefault="004F1CC3" w:rsidP="00307205">
      <w:pPr>
        <w:pStyle w:val="Heading4"/>
        <w:rPr>
          <w:lang w:val="en-US"/>
        </w:rPr>
      </w:pPr>
      <w:bookmarkStart w:id="11" w:name="_Toc400373205"/>
      <w:r>
        <w:rPr>
          <w:lang w:val="en-US"/>
        </w:rPr>
        <w:t>0</w:t>
      </w:r>
      <w:r w:rsidR="00307205" w:rsidRPr="009046E2">
        <w:rPr>
          <w:lang w:val="en-US"/>
        </w:rPr>
        <w:t xml:space="preserve">. </w:t>
      </w:r>
      <w:proofErr w:type="gramStart"/>
      <w:r w:rsidR="00307205" w:rsidRPr="009046E2">
        <w:rPr>
          <w:lang w:val="en-US"/>
        </w:rPr>
        <w:t>put</w:t>
      </w:r>
      <w:proofErr w:type="gramEnd"/>
      <w:r w:rsidR="00307205" w:rsidRPr="009046E2">
        <w:rPr>
          <w:lang w:val="en-US"/>
        </w:rPr>
        <w:t xml:space="preserve"> up an ad without registering</w:t>
      </w:r>
      <w:bookmarkEnd w:id="11"/>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user I want to be able to quickly put up an ad without having to go through the process of registering an account.</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Click on the “put up ad” button on the website, and filling out the required form.</w:t>
      </w:r>
    </w:p>
    <w:p w:rsidR="00307205" w:rsidRPr="00F62B9F" w:rsidRDefault="00307205" w:rsidP="00307205">
      <w:pPr>
        <w:pStyle w:val="Heading5"/>
        <w:ind w:left="709"/>
        <w:rPr>
          <w:b/>
          <w:lang w:val="en-US"/>
        </w:rPr>
      </w:pPr>
      <w:r w:rsidRPr="00F62B9F">
        <w:rPr>
          <w:b/>
          <w:lang w:val="en-US"/>
        </w:rPr>
        <w:t>0.4 Pre-conditions</w:t>
      </w:r>
    </w:p>
    <w:p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The </w:t>
      </w:r>
      <w:r>
        <w:rPr>
          <w:lang w:val="en-US"/>
        </w:rPr>
        <w:t>user</w:t>
      </w:r>
      <w:r w:rsidRPr="009046E2">
        <w:rPr>
          <w:lang w:val="en-US"/>
        </w:rPr>
        <w:t xml:space="preserve"> owns a valid e-mail account. </w:t>
      </w:r>
      <w:r>
        <w:rPr>
          <w:lang w:val="en-US"/>
        </w:rPr>
        <w:br/>
      </w:r>
      <w:r>
        <w:rPr>
          <w:lang w:val="en-US"/>
        </w:rPr>
        <w:tab/>
        <w:t xml:space="preserve">2. The user is willing to give his correct name and first name, and flat address. </w:t>
      </w:r>
      <w:proofErr w:type="gramStart"/>
      <w:r>
        <w:rPr>
          <w:lang w:val="en-US"/>
        </w:rPr>
        <w:t>For contact purposes.</w:t>
      </w:r>
      <w:proofErr w:type="gramEnd"/>
      <w:r>
        <w:rPr>
          <w:lang w:val="en-US"/>
        </w:rPr>
        <w:br/>
      </w:r>
      <w:r>
        <w:rPr>
          <w:lang w:val="en-US"/>
        </w:rPr>
        <w:tab/>
        <w:t>3. The user is willing to share information about the apartment in question.</w:t>
      </w:r>
    </w:p>
    <w:p w:rsidR="00307205" w:rsidRPr="00F62B9F" w:rsidRDefault="00307205" w:rsidP="00307205">
      <w:pPr>
        <w:pStyle w:val="Heading5"/>
        <w:ind w:left="709"/>
        <w:rPr>
          <w:b/>
          <w:lang w:val="en-US"/>
        </w:rPr>
      </w:pPr>
      <w:r w:rsidRPr="00F62B9F">
        <w:rPr>
          <w:b/>
          <w:lang w:val="en-US"/>
        </w:rPr>
        <w:t>0.5 Post-conditions</w:t>
      </w:r>
    </w:p>
    <w:p w:rsidR="00307205" w:rsidRPr="009046E2" w:rsidRDefault="00307205" w:rsidP="00307205">
      <w:pPr>
        <w:rPr>
          <w:lang w:val="en-US"/>
        </w:rPr>
      </w:pPr>
      <w:r w:rsidRPr="00F62B9F">
        <w:rPr>
          <w:lang w:val="en-US"/>
        </w:rPr>
        <w:tab/>
      </w:r>
      <w:r w:rsidRPr="009046E2">
        <w:rPr>
          <w:lang w:val="en-US"/>
        </w:rPr>
        <w:t xml:space="preserve">1. The user receives the confirmation of the </w:t>
      </w:r>
      <w:r>
        <w:rPr>
          <w:lang w:val="en-US"/>
        </w:rPr>
        <w:t>ad in an email, and with it a link to edit the ad.</w:t>
      </w:r>
      <w:r>
        <w:rPr>
          <w:lang w:val="en-US"/>
        </w:rPr>
        <w:br/>
      </w:r>
      <w:r>
        <w:rPr>
          <w:lang w:val="en-US"/>
        </w:rPr>
        <w:tab/>
        <w:t>2. The ad placer gets notified if someone is interested in the ad.</w:t>
      </w:r>
    </w:p>
    <w:p w:rsidR="00307205" w:rsidRPr="00F62B9F" w:rsidRDefault="00307205" w:rsidP="00307205">
      <w:pPr>
        <w:pStyle w:val="Heading5"/>
        <w:ind w:left="709"/>
        <w:rPr>
          <w:b/>
          <w:lang w:val="en-US"/>
        </w:rPr>
      </w:pPr>
      <w:r w:rsidRPr="00F62B9F">
        <w:rPr>
          <w:b/>
          <w:lang w:val="en-US"/>
        </w:rPr>
        <w:t>0.6 Main Scenario</w:t>
      </w:r>
    </w:p>
    <w:p w:rsidR="00307205" w:rsidRPr="009046E2" w:rsidRDefault="00307205" w:rsidP="00307205">
      <w:pPr>
        <w:rPr>
          <w:lang w:val="en-US"/>
        </w:rPr>
      </w:pPr>
      <w:r w:rsidRPr="00F62B9F">
        <w:rPr>
          <w:lang w:val="en-US"/>
        </w:rPr>
        <w:tab/>
      </w:r>
      <w:r w:rsidRPr="009046E2">
        <w:rPr>
          <w:lang w:val="en-US"/>
        </w:rPr>
        <w:t xml:space="preserve">1. The user clicks on the </w:t>
      </w:r>
      <w:r>
        <w:rPr>
          <w:lang w:val="en-US"/>
        </w:rPr>
        <w:t>“put up ad” button on the website</w:t>
      </w:r>
      <w:r>
        <w:rPr>
          <w:lang w:val="en-US"/>
        </w:rPr>
        <w:br/>
      </w:r>
      <w:r>
        <w:rPr>
          <w:lang w:val="en-US"/>
        </w:rPr>
        <w:tab/>
        <w:t>2. The user fills out the form with valid credentials</w:t>
      </w:r>
      <w:r>
        <w:rPr>
          <w:lang w:val="en-US"/>
        </w:rPr>
        <w:br/>
      </w:r>
      <w:r>
        <w:rPr>
          <w:lang w:val="en-US"/>
        </w:rPr>
        <w:tab/>
        <w:t xml:space="preserve">3. The user clicks “submit” to submit the ad. </w:t>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A) The user is not providing valid information</w:t>
      </w:r>
      <w:r>
        <w:rPr>
          <w:lang w:val="en-US"/>
        </w:rPr>
        <w:br/>
      </w:r>
      <w:r>
        <w:rPr>
          <w:lang w:val="en-US"/>
        </w:rPr>
        <w:tab/>
      </w:r>
      <w:r>
        <w:rPr>
          <w:lang w:val="en-US"/>
        </w:rPr>
        <w:tab/>
        <w:t xml:space="preserve">1. Print out error: “information not valid”. </w:t>
      </w:r>
      <w:r>
        <w:rPr>
          <w:lang w:val="en-US"/>
        </w:rPr>
        <w:br/>
      </w:r>
      <w:r>
        <w:rPr>
          <w:lang w:val="en-US"/>
        </w:rPr>
        <w:tab/>
      </w:r>
      <w:r>
        <w:rPr>
          <w:lang w:val="en-US"/>
        </w:rPr>
        <w:tab/>
        <w:t>2. Fill out form again with valid information.</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Pr="001E0CB5" w:rsidRDefault="00307205" w:rsidP="00307205">
      <w:pPr>
        <w:rPr>
          <w:lang w:val="en-US"/>
        </w:rPr>
      </w:pPr>
      <w:r>
        <w:rPr>
          <w:lang w:val="en-US"/>
        </w:rPr>
        <w:tab/>
        <w:t>The user is responsible for keeping the edit link and the password to edit the ad.</w:t>
      </w:r>
    </w:p>
    <w:p w:rsidR="00307205" w:rsidRDefault="004F1CC3" w:rsidP="00307205">
      <w:pPr>
        <w:pStyle w:val="Heading4"/>
        <w:rPr>
          <w:lang w:val="en-US"/>
        </w:rPr>
      </w:pPr>
      <w:bookmarkStart w:id="12" w:name="_Toc400373206"/>
      <w:r>
        <w:rPr>
          <w:lang w:val="en-US"/>
        </w:rPr>
        <w:t>1</w:t>
      </w:r>
      <w:r w:rsidR="00307205">
        <w:rPr>
          <w:lang w:val="en-US"/>
        </w:rPr>
        <w:t xml:space="preserve">. </w:t>
      </w:r>
      <w:proofErr w:type="gramStart"/>
      <w:r w:rsidR="00307205">
        <w:rPr>
          <w:lang w:val="en-US"/>
        </w:rPr>
        <w:t>edit</w:t>
      </w:r>
      <w:proofErr w:type="gramEnd"/>
      <w:r w:rsidR="00307205">
        <w:rPr>
          <w:lang w:val="en-US"/>
        </w:rPr>
        <w:t xml:space="preserve"> ad as non-registered user</w:t>
      </w:r>
      <w:bookmarkEnd w:id="12"/>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User I want to be able to edit the ad, I put on the website without registering an account.</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r>
      <w:proofErr w:type="gramStart"/>
      <w:r>
        <w:rPr>
          <w:lang w:val="en-US"/>
        </w:rPr>
        <w:t>open</w:t>
      </w:r>
      <w:proofErr w:type="gramEnd"/>
      <w:r>
        <w:rPr>
          <w:lang w:val="en-US"/>
        </w:rPr>
        <w:t xml:space="preserve"> the link, which was in the ad confirmation e-mail.</w:t>
      </w:r>
    </w:p>
    <w:p w:rsidR="00307205" w:rsidRPr="0011175B" w:rsidRDefault="00307205" w:rsidP="00307205">
      <w:pPr>
        <w:pStyle w:val="Heading5"/>
        <w:ind w:left="709"/>
        <w:rPr>
          <w:b/>
          <w:lang w:val="en-US"/>
        </w:rPr>
      </w:pPr>
      <w:r w:rsidRPr="0011175B">
        <w:rPr>
          <w:b/>
          <w:lang w:val="en-US"/>
        </w:rPr>
        <w:lastRenderedPageBreak/>
        <w:t>0.4 Pre-conditions</w:t>
      </w:r>
    </w:p>
    <w:p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w:t>
      </w:r>
      <w:r>
        <w:rPr>
          <w:lang w:val="en-US"/>
        </w:rPr>
        <w:t>The user registered an ad successfully, without owning an account</w:t>
      </w:r>
      <w:r w:rsidRPr="009046E2">
        <w:rPr>
          <w:lang w:val="en-US"/>
        </w:rPr>
        <w:t xml:space="preserve">. </w:t>
      </w:r>
      <w:r>
        <w:rPr>
          <w:lang w:val="en-US"/>
        </w:rPr>
        <w:br/>
      </w:r>
      <w:r>
        <w:rPr>
          <w:lang w:val="en-US"/>
        </w:rPr>
        <w:tab/>
        <w:t xml:space="preserve">2. The user still owns the link, and the password given to him. </w:t>
      </w:r>
      <w:r>
        <w:rPr>
          <w:lang w:val="en-US"/>
        </w:rPr>
        <w:br/>
      </w:r>
      <w:r>
        <w:rPr>
          <w:lang w:val="en-US"/>
        </w:rPr>
        <w:tab/>
      </w:r>
    </w:p>
    <w:p w:rsidR="00307205" w:rsidRPr="0011175B" w:rsidRDefault="00307205" w:rsidP="00307205">
      <w:pPr>
        <w:pStyle w:val="Heading5"/>
        <w:ind w:left="709"/>
        <w:rPr>
          <w:b/>
          <w:lang w:val="en-US"/>
        </w:rPr>
      </w:pPr>
      <w:r w:rsidRPr="0011175B">
        <w:rPr>
          <w:b/>
          <w:lang w:val="en-US"/>
        </w:rPr>
        <w:t>0.5 Post-conditions</w:t>
      </w:r>
    </w:p>
    <w:p w:rsidR="00307205" w:rsidRPr="009046E2" w:rsidRDefault="00307205" w:rsidP="00307205">
      <w:pPr>
        <w:rPr>
          <w:lang w:val="en-US"/>
        </w:rPr>
      </w:pPr>
      <w:r w:rsidRPr="0011175B">
        <w:rPr>
          <w:lang w:val="en-US"/>
        </w:rPr>
        <w:tab/>
      </w:r>
      <w:r w:rsidRPr="009046E2">
        <w:rPr>
          <w:lang w:val="en-US"/>
        </w:rPr>
        <w:t xml:space="preserve">1. </w:t>
      </w:r>
      <w:r>
        <w:rPr>
          <w:lang w:val="en-US"/>
        </w:rPr>
        <w:t xml:space="preserve">The user </w:t>
      </w:r>
      <w:proofErr w:type="spellStart"/>
      <w:r>
        <w:rPr>
          <w:lang w:val="en-US"/>
        </w:rPr>
        <w:t>recieves</w:t>
      </w:r>
      <w:proofErr w:type="spellEnd"/>
      <w:r>
        <w:rPr>
          <w:lang w:val="en-US"/>
        </w:rPr>
        <w:t xml:space="preserve"> a confirmation e-mail, that the ad was edited.</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sidRPr="009046E2">
        <w:rPr>
          <w:lang w:val="en-US"/>
        </w:rPr>
        <w:t xml:space="preserve">1. </w:t>
      </w:r>
      <w:r>
        <w:rPr>
          <w:lang w:val="en-US"/>
        </w:rPr>
        <w:t>The user opens the given link, and enters the given edit password.</w:t>
      </w:r>
      <w:r>
        <w:rPr>
          <w:lang w:val="en-US"/>
        </w:rPr>
        <w:br/>
        <w:t>2. The user gets prompted to his ad.</w:t>
      </w:r>
      <w:r>
        <w:rPr>
          <w:lang w:val="en-US"/>
        </w:rPr>
        <w:br/>
      </w:r>
      <w:r>
        <w:rPr>
          <w:lang w:val="en-US"/>
        </w:rPr>
        <w:tab/>
        <w:t>3. The user edits the desired fields in his ad.</w:t>
      </w:r>
      <w:r>
        <w:rPr>
          <w:lang w:val="en-US"/>
        </w:rPr>
        <w:br/>
      </w:r>
      <w:r>
        <w:rPr>
          <w:lang w:val="en-US"/>
        </w:rPr>
        <w:tab/>
        <w:t>4. The user clicks “submit” and the ad will get saved.</w:t>
      </w:r>
      <w:r>
        <w:rPr>
          <w:lang w:val="en-US"/>
        </w:rPr>
        <w:br/>
        <w:t>5. A confirmation e-mail will be sent to the user.</w:t>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A) The user forgot his password/ lost his link to the ad.</w:t>
      </w:r>
      <w:r>
        <w:rPr>
          <w:lang w:val="en-US"/>
        </w:rPr>
        <w:br/>
      </w:r>
      <w:r>
        <w:rPr>
          <w:lang w:val="en-US"/>
        </w:rPr>
        <w:tab/>
      </w:r>
      <w:r>
        <w:rPr>
          <w:lang w:val="en-US"/>
        </w:rPr>
        <w:tab/>
        <w:t xml:space="preserve">1. See “16. </w:t>
      </w:r>
      <w:proofErr w:type="gramStart"/>
      <w:r>
        <w:rPr>
          <w:lang w:val="en-US"/>
        </w:rPr>
        <w:t>forgot</w:t>
      </w:r>
      <w:proofErr w:type="gramEnd"/>
      <w:r>
        <w:rPr>
          <w:lang w:val="en-US"/>
        </w:rPr>
        <w:t xml:space="preserve"> password/ link as non-registered user” Use-case.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None</w:t>
      </w:r>
    </w:p>
    <w:p w:rsidR="00307205" w:rsidRDefault="004F1CC3" w:rsidP="00307205">
      <w:pPr>
        <w:pStyle w:val="Heading4"/>
        <w:rPr>
          <w:lang w:val="en-US"/>
        </w:rPr>
      </w:pPr>
      <w:bookmarkStart w:id="13" w:name="_Toc400373207"/>
      <w:r>
        <w:rPr>
          <w:lang w:val="en-US"/>
        </w:rPr>
        <w:t>2</w:t>
      </w:r>
      <w:r w:rsidR="00307205">
        <w:rPr>
          <w:lang w:val="en-US"/>
        </w:rPr>
        <w:t xml:space="preserve">. </w:t>
      </w:r>
      <w:proofErr w:type="gramStart"/>
      <w:r w:rsidR="00307205">
        <w:rPr>
          <w:lang w:val="en-US"/>
        </w:rPr>
        <w:t>delete</w:t>
      </w:r>
      <w:proofErr w:type="gramEnd"/>
      <w:r w:rsidR="00307205">
        <w:rPr>
          <w:lang w:val="en-US"/>
        </w:rPr>
        <w:t xml:space="preserve"> ad as a non-registered user</w:t>
      </w:r>
      <w:bookmarkEnd w:id="13"/>
      <w:r w:rsidR="00307205">
        <w:rPr>
          <w:lang w:val="en-US"/>
        </w:rPr>
        <w:t xml:space="preserve"> </w:t>
      </w:r>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 xml:space="preserve">As a user I want to be able to delete the ad I put up on the website. </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Open the link, which was in the ad confirmation e-mail.</w:t>
      </w:r>
    </w:p>
    <w:p w:rsidR="00307205" w:rsidRPr="0011175B" w:rsidRDefault="00307205" w:rsidP="00307205">
      <w:pPr>
        <w:pStyle w:val="Heading5"/>
        <w:ind w:left="709"/>
        <w:rPr>
          <w:b/>
          <w:lang w:val="en-US"/>
        </w:rPr>
      </w:pPr>
      <w:r w:rsidRPr="0011175B">
        <w:rPr>
          <w:b/>
          <w:lang w:val="en-US"/>
        </w:rPr>
        <w:t>0.4 Pre-conditions</w:t>
      </w:r>
    </w:p>
    <w:p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w:t>
      </w:r>
      <w:r>
        <w:rPr>
          <w:lang w:val="en-US"/>
        </w:rPr>
        <w:t>The user registered an ad successfully, without owning an account</w:t>
      </w:r>
      <w:r w:rsidRPr="009046E2">
        <w:rPr>
          <w:lang w:val="en-US"/>
        </w:rPr>
        <w:t xml:space="preserve">. </w:t>
      </w:r>
      <w:r>
        <w:rPr>
          <w:lang w:val="en-US"/>
        </w:rPr>
        <w:br/>
      </w:r>
      <w:r>
        <w:rPr>
          <w:lang w:val="en-US"/>
        </w:rPr>
        <w:tab/>
        <w:t xml:space="preserve">2. The user still owns the link, and the password given to him. </w:t>
      </w:r>
      <w:r>
        <w:rPr>
          <w:lang w:val="en-US"/>
        </w:rPr>
        <w:br/>
      </w:r>
      <w:r>
        <w:rPr>
          <w:lang w:val="en-US"/>
        </w:rPr>
        <w:tab/>
      </w:r>
    </w:p>
    <w:p w:rsidR="00307205" w:rsidRPr="0011175B" w:rsidRDefault="00307205" w:rsidP="00307205">
      <w:pPr>
        <w:pStyle w:val="Heading5"/>
        <w:ind w:left="709"/>
        <w:rPr>
          <w:b/>
          <w:lang w:val="en-US"/>
        </w:rPr>
      </w:pPr>
      <w:r w:rsidRPr="0011175B">
        <w:rPr>
          <w:b/>
          <w:lang w:val="en-US"/>
        </w:rPr>
        <w:t>0.5 Post-conditions</w:t>
      </w:r>
    </w:p>
    <w:p w:rsidR="00307205" w:rsidRPr="009046E2" w:rsidRDefault="00307205" w:rsidP="00307205">
      <w:pPr>
        <w:rPr>
          <w:lang w:val="en-US"/>
        </w:rPr>
      </w:pPr>
      <w:r w:rsidRPr="0011175B">
        <w:rPr>
          <w:lang w:val="en-US"/>
        </w:rPr>
        <w:tab/>
      </w:r>
      <w:r w:rsidRPr="009046E2">
        <w:rPr>
          <w:lang w:val="en-US"/>
        </w:rPr>
        <w:t xml:space="preserve">1. </w:t>
      </w:r>
      <w:r>
        <w:rPr>
          <w:lang w:val="en-US"/>
        </w:rPr>
        <w:t>The user receives a confirmation e-mail, that the ad was deleted.</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sidRPr="009046E2">
        <w:rPr>
          <w:lang w:val="en-US"/>
        </w:rPr>
        <w:t xml:space="preserve">1. </w:t>
      </w:r>
      <w:r>
        <w:rPr>
          <w:lang w:val="en-US"/>
        </w:rPr>
        <w:t>The user opens the given link, and enters the given edit password.</w:t>
      </w:r>
      <w:r>
        <w:rPr>
          <w:lang w:val="en-US"/>
        </w:rPr>
        <w:br/>
        <w:t>2. System prompts user to his ad page.</w:t>
      </w:r>
      <w:r>
        <w:rPr>
          <w:lang w:val="en-US"/>
        </w:rPr>
        <w:br/>
      </w:r>
      <w:r>
        <w:rPr>
          <w:lang w:val="en-US"/>
        </w:rPr>
        <w:lastRenderedPageBreak/>
        <w:tab/>
        <w:t>3. The user clicks “delete ad.</w:t>
      </w:r>
      <w:r>
        <w:rPr>
          <w:lang w:val="en-US"/>
        </w:rPr>
        <w:br/>
        <w:t xml:space="preserve">4. System </w:t>
      </w:r>
      <w:proofErr w:type="gramStart"/>
      <w:r>
        <w:rPr>
          <w:lang w:val="en-US"/>
        </w:rPr>
        <w:t>display</w:t>
      </w:r>
      <w:proofErr w:type="gramEnd"/>
      <w:r>
        <w:rPr>
          <w:lang w:val="en-US"/>
        </w:rPr>
        <w:t xml:space="preserve"> a pop up, which asks the user if he really wants to delete the ad.</w:t>
      </w:r>
      <w:r>
        <w:rPr>
          <w:lang w:val="en-US"/>
        </w:rPr>
        <w:br/>
        <w:t xml:space="preserve">5. User clicks on </w:t>
      </w:r>
      <w:proofErr w:type="gramStart"/>
      <w:r>
        <w:rPr>
          <w:lang w:val="en-US"/>
        </w:rPr>
        <w:t>yes,</w:t>
      </w:r>
      <w:proofErr w:type="gramEnd"/>
      <w:r>
        <w:rPr>
          <w:lang w:val="en-US"/>
        </w:rPr>
        <w:t xml:space="preserve"> I really want to delete the ad.</w:t>
      </w:r>
      <w:r>
        <w:rPr>
          <w:lang w:val="en-US"/>
        </w:rPr>
        <w:br/>
        <w:t>6. System prompts user to confirmation page.</w:t>
      </w:r>
      <w:r>
        <w:rPr>
          <w:lang w:val="en-US"/>
        </w:rPr>
        <w:br/>
        <w:t>7. A confirmation e-mail will be sent to the user.</w:t>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A) The user forgot his password/ lost his link to the ad.</w:t>
      </w:r>
      <w:r>
        <w:rPr>
          <w:lang w:val="en-US"/>
        </w:rPr>
        <w:br/>
      </w:r>
      <w:r>
        <w:rPr>
          <w:lang w:val="en-US"/>
        </w:rPr>
        <w:tab/>
      </w:r>
      <w:r>
        <w:rPr>
          <w:lang w:val="en-US"/>
        </w:rPr>
        <w:tab/>
        <w:t xml:space="preserve">1. See “16. </w:t>
      </w:r>
      <w:proofErr w:type="gramStart"/>
      <w:r>
        <w:rPr>
          <w:lang w:val="en-US"/>
        </w:rPr>
        <w:t>forgot</w:t>
      </w:r>
      <w:proofErr w:type="gramEnd"/>
      <w:r>
        <w:rPr>
          <w:lang w:val="en-US"/>
        </w:rPr>
        <w:t xml:space="preserve"> password/ link as non-registered user” Use-case.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None</w:t>
      </w:r>
    </w:p>
    <w:p w:rsidR="00307205" w:rsidRDefault="00307205" w:rsidP="00307205">
      <w:pPr>
        <w:rPr>
          <w:lang w:val="en-US"/>
        </w:rPr>
      </w:pPr>
    </w:p>
    <w:p w:rsidR="00307205" w:rsidRDefault="00307205" w:rsidP="00307205">
      <w:pPr>
        <w:rPr>
          <w:lang w:val="en-US"/>
        </w:rPr>
      </w:pPr>
    </w:p>
    <w:p w:rsidR="00307205" w:rsidRDefault="00307205" w:rsidP="00307205">
      <w:pPr>
        <w:rPr>
          <w:lang w:val="en-US"/>
        </w:rPr>
      </w:pPr>
    </w:p>
    <w:p w:rsidR="00307205" w:rsidRDefault="004F1CC3" w:rsidP="00307205">
      <w:pPr>
        <w:pStyle w:val="Heading4"/>
        <w:rPr>
          <w:lang w:val="en-US"/>
        </w:rPr>
      </w:pPr>
      <w:bookmarkStart w:id="14" w:name="_Toc400373208"/>
      <w:r>
        <w:rPr>
          <w:lang w:val="en-US"/>
        </w:rPr>
        <w:t>3</w:t>
      </w:r>
      <w:r w:rsidR="00307205">
        <w:rPr>
          <w:lang w:val="en-US"/>
        </w:rPr>
        <w:t>. Put up an ad as a registered user</w:t>
      </w:r>
      <w:bookmarkEnd w:id="14"/>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user I want to be able to log into my account, and put up an ad.</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ind w:left="708" w:firstLine="2"/>
        <w:rPr>
          <w:lang w:val="en-US"/>
        </w:rPr>
      </w:pPr>
      <w:proofErr w:type="gramStart"/>
      <w:r>
        <w:rPr>
          <w:lang w:val="en-US"/>
        </w:rPr>
        <w:t>Login to the personal user account, and click on “ads” tab, and then click on the “create new ad” button.</w:t>
      </w:r>
      <w:proofErr w:type="gramEnd"/>
    </w:p>
    <w:p w:rsidR="00307205" w:rsidRPr="0011175B" w:rsidRDefault="00307205" w:rsidP="00307205">
      <w:pPr>
        <w:pStyle w:val="Heading5"/>
        <w:ind w:left="709"/>
        <w:rPr>
          <w:b/>
          <w:lang w:val="en-US"/>
        </w:rPr>
      </w:pPr>
      <w:r w:rsidRPr="0011175B">
        <w:rPr>
          <w:b/>
          <w:lang w:val="en-US"/>
        </w:rPr>
        <w:t>0.4 Pre-conditions</w:t>
      </w:r>
    </w:p>
    <w:p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w:t>
      </w:r>
      <w:r>
        <w:rPr>
          <w:lang w:val="en-US"/>
        </w:rPr>
        <w:t xml:space="preserve">The user owns an account on the website. </w:t>
      </w:r>
      <w:r w:rsidRPr="009046E2">
        <w:rPr>
          <w:lang w:val="en-US"/>
        </w:rPr>
        <w:t xml:space="preserve"> </w:t>
      </w:r>
      <w:r>
        <w:rPr>
          <w:lang w:val="en-US"/>
        </w:rPr>
        <w:br/>
      </w:r>
      <w:r>
        <w:rPr>
          <w:lang w:val="en-US"/>
        </w:rPr>
        <w:tab/>
        <w:t xml:space="preserve">2. The user still owns his login credentials. </w:t>
      </w:r>
      <w:r>
        <w:rPr>
          <w:lang w:val="en-US"/>
        </w:rPr>
        <w:br/>
      </w:r>
      <w:r>
        <w:rPr>
          <w:lang w:val="en-US"/>
        </w:rPr>
        <w:tab/>
      </w:r>
    </w:p>
    <w:p w:rsidR="00307205" w:rsidRPr="0011175B" w:rsidRDefault="00307205" w:rsidP="00307205">
      <w:pPr>
        <w:pStyle w:val="Heading5"/>
        <w:ind w:left="709"/>
        <w:rPr>
          <w:b/>
          <w:lang w:val="en-US"/>
        </w:rPr>
      </w:pPr>
      <w:r w:rsidRPr="0011175B">
        <w:rPr>
          <w:b/>
          <w:lang w:val="en-US"/>
        </w:rPr>
        <w:t>0.5 Post-conditions</w:t>
      </w:r>
    </w:p>
    <w:p w:rsidR="00307205" w:rsidRPr="009046E2" w:rsidRDefault="00307205" w:rsidP="00307205">
      <w:pPr>
        <w:ind w:left="705"/>
        <w:rPr>
          <w:lang w:val="en-US"/>
        </w:rPr>
      </w:pPr>
      <w:r w:rsidRPr="009046E2">
        <w:rPr>
          <w:lang w:val="en-US"/>
        </w:rPr>
        <w:t xml:space="preserve">1. </w:t>
      </w:r>
      <w:r>
        <w:rPr>
          <w:lang w:val="en-US"/>
        </w:rPr>
        <w:t>The user now has a new add under his “ads” tab in his personal account.</w:t>
      </w:r>
      <w:r>
        <w:rPr>
          <w:lang w:val="en-US"/>
        </w:rPr>
        <w:br/>
        <w:t>2. The user is able to edit/ delete the ad at any time.</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sidRPr="009046E2">
        <w:rPr>
          <w:lang w:val="en-US"/>
        </w:rPr>
        <w:t xml:space="preserve">1. </w:t>
      </w:r>
      <w:r>
        <w:rPr>
          <w:lang w:val="en-US"/>
        </w:rPr>
        <w:t>The user logs into his account, with his login credentials. (See use case: “</w:t>
      </w:r>
      <w:r w:rsidRPr="00D3271C">
        <w:rPr>
          <w:lang w:val="en-US"/>
        </w:rPr>
        <w:t>1. login on the website as a registered user</w:t>
      </w:r>
      <w:r>
        <w:rPr>
          <w:lang w:val="en-US"/>
        </w:rPr>
        <w:t>”).</w:t>
      </w:r>
      <w:r>
        <w:rPr>
          <w:lang w:val="en-US"/>
        </w:rPr>
        <w:br/>
        <w:t xml:space="preserve">2. The user clicks on “ads” tab. </w:t>
      </w:r>
      <w:r>
        <w:rPr>
          <w:lang w:val="en-US"/>
        </w:rPr>
        <w:br/>
      </w:r>
      <w:r>
        <w:rPr>
          <w:lang w:val="en-US"/>
        </w:rPr>
        <w:tab/>
        <w:t>3. System prompts user to the “my ads” page</w:t>
      </w:r>
      <w:r>
        <w:rPr>
          <w:lang w:val="en-US"/>
        </w:rPr>
        <w:br/>
        <w:t>4. The user clicks on “create new ad”</w:t>
      </w:r>
      <w:r>
        <w:rPr>
          <w:lang w:val="en-US"/>
        </w:rPr>
        <w:br/>
      </w:r>
      <w:r>
        <w:rPr>
          <w:lang w:val="en-US"/>
        </w:rPr>
        <w:lastRenderedPageBreak/>
        <w:t>5. System prompts user to the “create ad” page.</w:t>
      </w:r>
      <w:r>
        <w:rPr>
          <w:lang w:val="en-US"/>
        </w:rPr>
        <w:br/>
      </w:r>
      <w:r>
        <w:rPr>
          <w:lang w:val="en-US"/>
        </w:rPr>
        <w:tab/>
        <w:t xml:space="preserve">6. The user fills out the form with valid information about the room/flat. </w:t>
      </w:r>
      <w:r>
        <w:rPr>
          <w:lang w:val="en-US"/>
        </w:rPr>
        <w:br/>
        <w:t>7. The user clicks on “submit” button.</w:t>
      </w:r>
      <w:r>
        <w:rPr>
          <w:lang w:val="en-US"/>
        </w:rPr>
        <w:br/>
        <w:t>8. System prompts user to “success” page.</w:t>
      </w:r>
      <w:r>
        <w:rPr>
          <w:lang w:val="en-US"/>
        </w:rPr>
        <w:br/>
        <w:t xml:space="preserve">9. The ad will be added to his “ads” tab, in his personal account. </w:t>
      </w:r>
      <w:r>
        <w:rPr>
          <w:lang w:val="en-US"/>
        </w:rPr>
        <w:br/>
        <w:t>10. A confirmation e-mail will be sent to the user.</w:t>
      </w:r>
    </w:p>
    <w:p w:rsidR="00307205" w:rsidRDefault="00307205" w:rsidP="00307205">
      <w:pPr>
        <w:pStyle w:val="Heading5"/>
        <w:ind w:left="709"/>
        <w:rPr>
          <w:b/>
          <w:lang w:val="en-US"/>
        </w:rPr>
      </w:pPr>
      <w:r w:rsidRPr="009046E2">
        <w:rPr>
          <w:b/>
          <w:lang w:val="en-US"/>
        </w:rPr>
        <w:t>0.7 Alternative Scenarios</w:t>
      </w:r>
    </w:p>
    <w:p w:rsidR="00307205" w:rsidRDefault="00307205" w:rsidP="00307205">
      <w:pPr>
        <w:rPr>
          <w:lang w:val="en-US"/>
        </w:rPr>
      </w:pPr>
      <w:r>
        <w:rPr>
          <w:lang w:val="en-US"/>
        </w:rPr>
        <w:tab/>
        <w:t>A) The user is not providing valid information</w:t>
      </w:r>
      <w:r>
        <w:rPr>
          <w:lang w:val="en-US"/>
        </w:rPr>
        <w:br/>
      </w:r>
      <w:r>
        <w:rPr>
          <w:lang w:val="en-US"/>
        </w:rPr>
        <w:tab/>
      </w:r>
      <w:r>
        <w:rPr>
          <w:lang w:val="en-US"/>
        </w:rPr>
        <w:tab/>
        <w:t xml:space="preserve">1. Print out error: “information not valid”. </w:t>
      </w:r>
      <w:r>
        <w:rPr>
          <w:lang w:val="en-US"/>
        </w:rPr>
        <w:br/>
      </w:r>
      <w:r>
        <w:rPr>
          <w:lang w:val="en-US"/>
        </w:rPr>
        <w:tab/>
      </w:r>
      <w:r>
        <w:rPr>
          <w:lang w:val="en-US"/>
        </w:rPr>
        <w:tab/>
        <w:t>2. Fill out form again with valid information.</w:t>
      </w:r>
    </w:p>
    <w:p w:rsidR="00307205" w:rsidRDefault="00307205" w:rsidP="00307205">
      <w:pPr>
        <w:ind w:left="710"/>
        <w:rPr>
          <w:lang w:val="en-US"/>
        </w:rPr>
      </w:pPr>
      <w:r>
        <w:rPr>
          <w:lang w:val="en-US"/>
        </w:rPr>
        <w:t>B) The user can’t log in to his account anymore</w:t>
      </w:r>
    </w:p>
    <w:p w:rsidR="00307205" w:rsidRPr="001E0CB5" w:rsidRDefault="00307205" w:rsidP="00307205">
      <w:pPr>
        <w:ind w:left="1416"/>
        <w:rPr>
          <w:lang w:val="en-US"/>
        </w:rPr>
      </w:pPr>
      <w:r>
        <w:rPr>
          <w:lang w:val="en-US"/>
        </w:rPr>
        <w:t xml:space="preserve">1. User clicks on forgot username/ password (See use case 17. </w:t>
      </w:r>
      <w:proofErr w:type="gramStart"/>
      <w:r>
        <w:rPr>
          <w:lang w:val="en-US"/>
        </w:rPr>
        <w:t>Forgot  username</w:t>
      </w:r>
      <w:proofErr w:type="gramEnd"/>
      <w:r>
        <w:rPr>
          <w:lang w:val="en-US"/>
        </w:rPr>
        <w:t>/password as a registered user)</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How should the form look exactly?</w:t>
      </w:r>
    </w:p>
    <w:p w:rsidR="00307205" w:rsidRPr="00771C91" w:rsidRDefault="00307205" w:rsidP="00307205">
      <w:pPr>
        <w:rPr>
          <w:lang w:val="en-US"/>
        </w:rPr>
      </w:pPr>
    </w:p>
    <w:p w:rsidR="00307205" w:rsidRPr="0011175B" w:rsidRDefault="00307205" w:rsidP="00307205">
      <w:pPr>
        <w:rPr>
          <w:lang w:val="en-US"/>
        </w:rPr>
      </w:pPr>
    </w:p>
    <w:p w:rsidR="00307205" w:rsidRDefault="004F1CC3" w:rsidP="00307205">
      <w:pPr>
        <w:pStyle w:val="Heading4"/>
        <w:rPr>
          <w:lang w:val="en-US"/>
        </w:rPr>
      </w:pPr>
      <w:bookmarkStart w:id="15" w:name="_Toc400373209"/>
      <w:r>
        <w:rPr>
          <w:lang w:val="en-US"/>
        </w:rPr>
        <w:t>4</w:t>
      </w:r>
      <w:r w:rsidR="00307205">
        <w:rPr>
          <w:lang w:val="en-US"/>
        </w:rPr>
        <w:t xml:space="preserve">. </w:t>
      </w:r>
      <w:proofErr w:type="gramStart"/>
      <w:r w:rsidR="00307205">
        <w:rPr>
          <w:lang w:val="en-US"/>
        </w:rPr>
        <w:t>edit</w:t>
      </w:r>
      <w:proofErr w:type="gramEnd"/>
      <w:r w:rsidR="00307205">
        <w:rPr>
          <w:lang w:val="en-US"/>
        </w:rPr>
        <w:t xml:space="preserve"> ad as a registered user</w:t>
      </w:r>
      <w:bookmarkEnd w:id="15"/>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user I want to be able to log into my account, and edit my ads.</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r>
      <w:proofErr w:type="gramStart"/>
      <w:r>
        <w:rPr>
          <w:lang w:val="en-US"/>
        </w:rPr>
        <w:t>Login to the personal user account, and click on “edit ad” in the “ads” tab.</w:t>
      </w:r>
      <w:proofErr w:type="gramEnd"/>
      <w:r>
        <w:rPr>
          <w:lang w:val="en-US"/>
        </w:rPr>
        <w:t xml:space="preserve"> </w:t>
      </w:r>
    </w:p>
    <w:p w:rsidR="00307205" w:rsidRPr="0011175B" w:rsidRDefault="00307205" w:rsidP="00307205">
      <w:pPr>
        <w:pStyle w:val="Heading5"/>
        <w:ind w:left="709"/>
        <w:rPr>
          <w:b/>
          <w:lang w:val="en-US"/>
        </w:rPr>
      </w:pPr>
      <w:r w:rsidRPr="0011175B">
        <w:rPr>
          <w:b/>
          <w:lang w:val="en-US"/>
        </w:rPr>
        <w:t>0.4 Pre-conditions</w:t>
      </w:r>
    </w:p>
    <w:p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w:t>
      </w:r>
      <w:r>
        <w:rPr>
          <w:lang w:val="en-US"/>
        </w:rPr>
        <w:t xml:space="preserve">The user owns an account on the website. </w:t>
      </w:r>
      <w:r w:rsidRPr="009046E2">
        <w:rPr>
          <w:lang w:val="en-US"/>
        </w:rPr>
        <w:t xml:space="preserve"> </w:t>
      </w:r>
      <w:r>
        <w:rPr>
          <w:lang w:val="en-US"/>
        </w:rPr>
        <w:br/>
      </w:r>
      <w:r>
        <w:rPr>
          <w:lang w:val="en-US"/>
        </w:rPr>
        <w:tab/>
        <w:t xml:space="preserve">2. The user still owns his login credentials. </w:t>
      </w:r>
      <w:r>
        <w:rPr>
          <w:lang w:val="en-US"/>
        </w:rPr>
        <w:br/>
        <w:t>3. The user has already put up an ad.</w:t>
      </w:r>
      <w:r>
        <w:rPr>
          <w:lang w:val="en-US"/>
        </w:rPr>
        <w:tab/>
      </w:r>
    </w:p>
    <w:p w:rsidR="00307205" w:rsidRPr="0011175B" w:rsidRDefault="00307205" w:rsidP="00307205">
      <w:pPr>
        <w:pStyle w:val="Heading5"/>
        <w:ind w:left="709"/>
        <w:rPr>
          <w:b/>
          <w:lang w:val="en-US"/>
        </w:rPr>
      </w:pPr>
      <w:r w:rsidRPr="0011175B">
        <w:rPr>
          <w:b/>
          <w:lang w:val="en-US"/>
        </w:rPr>
        <w:t>0.5 Post-conditions</w:t>
      </w:r>
    </w:p>
    <w:p w:rsidR="00307205" w:rsidRPr="009046E2" w:rsidRDefault="00307205" w:rsidP="00307205">
      <w:pPr>
        <w:ind w:left="705"/>
        <w:rPr>
          <w:lang w:val="en-US"/>
        </w:rPr>
      </w:pPr>
      <w:r w:rsidRPr="009046E2">
        <w:rPr>
          <w:lang w:val="en-US"/>
        </w:rPr>
        <w:t xml:space="preserve">1. </w:t>
      </w:r>
      <w:r>
        <w:rPr>
          <w:lang w:val="en-US"/>
        </w:rPr>
        <w:t>The user now has the edited ad under his “ads” tab.</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sidRPr="009046E2">
        <w:rPr>
          <w:lang w:val="en-US"/>
        </w:rPr>
        <w:t xml:space="preserve">1. </w:t>
      </w:r>
      <w:r>
        <w:rPr>
          <w:lang w:val="en-US"/>
        </w:rPr>
        <w:t>The user logs into his account, with his login credentials.</w:t>
      </w:r>
      <w:r>
        <w:rPr>
          <w:lang w:val="en-US"/>
        </w:rPr>
        <w:br/>
        <w:t>2. The user clicks on “my account”</w:t>
      </w:r>
      <w:r>
        <w:rPr>
          <w:lang w:val="en-US"/>
        </w:rPr>
        <w:br/>
      </w:r>
      <w:r>
        <w:rPr>
          <w:lang w:val="en-US"/>
        </w:rPr>
        <w:lastRenderedPageBreak/>
        <w:t>3. System prompts the user to the “my account” tab.</w:t>
      </w:r>
      <w:r>
        <w:rPr>
          <w:lang w:val="en-US"/>
        </w:rPr>
        <w:br/>
      </w:r>
      <w:r>
        <w:rPr>
          <w:lang w:val="en-US"/>
        </w:rPr>
        <w:tab/>
        <w:t>4. The user clicks on “ads”</w:t>
      </w:r>
      <w:r>
        <w:rPr>
          <w:lang w:val="en-US"/>
        </w:rPr>
        <w:br/>
        <w:t>5. System prompts the user to the “ads” tab</w:t>
      </w:r>
      <w:proofErr w:type="gramStart"/>
      <w:r>
        <w:rPr>
          <w:lang w:val="en-US"/>
        </w:rPr>
        <w:t>.</w:t>
      </w:r>
      <w:proofErr w:type="gramEnd"/>
      <w:r>
        <w:rPr>
          <w:lang w:val="en-US"/>
        </w:rPr>
        <w:br/>
        <w:t>6. The user clicks on “edit ad”, beside the desired ad.</w:t>
      </w:r>
      <w:r>
        <w:rPr>
          <w:lang w:val="en-US"/>
        </w:rPr>
        <w:br/>
        <w:t>7. System prompts the user to the corresponding ad page.</w:t>
      </w:r>
      <w:r>
        <w:rPr>
          <w:lang w:val="en-US"/>
        </w:rPr>
        <w:br/>
      </w:r>
      <w:r>
        <w:rPr>
          <w:lang w:val="en-US"/>
        </w:rPr>
        <w:tab/>
        <w:t xml:space="preserve">8. The user changes the information he wants to edit. </w:t>
      </w:r>
      <w:r>
        <w:rPr>
          <w:lang w:val="en-US"/>
        </w:rPr>
        <w:br/>
        <w:t>9. The user clicks on submit.</w:t>
      </w:r>
      <w:r>
        <w:rPr>
          <w:lang w:val="en-US"/>
        </w:rPr>
        <w:br/>
        <w:t>10. System prompts the user to the “submitted” page.</w:t>
      </w:r>
      <w:r>
        <w:rPr>
          <w:lang w:val="en-US"/>
        </w:rPr>
        <w:br/>
        <w:t xml:space="preserve">11. The ad will be updated in </w:t>
      </w:r>
      <w:proofErr w:type="gramStart"/>
      <w:r>
        <w:rPr>
          <w:lang w:val="en-US"/>
        </w:rPr>
        <w:t>his  “</w:t>
      </w:r>
      <w:proofErr w:type="gramEnd"/>
      <w:r>
        <w:rPr>
          <w:lang w:val="en-US"/>
        </w:rPr>
        <w:t xml:space="preserve">ads” tab, in his personal account. </w:t>
      </w:r>
      <w:r>
        <w:rPr>
          <w:lang w:val="en-US"/>
        </w:rPr>
        <w:br/>
        <w:t>12. A confirmation e-mail will be sent to the user.</w:t>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A) The user can’t log in to his account anymore</w:t>
      </w:r>
      <w:r>
        <w:rPr>
          <w:lang w:val="en-US"/>
        </w:rPr>
        <w:br/>
      </w:r>
      <w:r>
        <w:rPr>
          <w:lang w:val="en-US"/>
        </w:rPr>
        <w:tab/>
      </w:r>
      <w:r>
        <w:rPr>
          <w:lang w:val="en-US"/>
        </w:rPr>
        <w:tab/>
        <w:t>1. The user forgot his username/ password.</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How should the form look exactly?</w:t>
      </w:r>
    </w:p>
    <w:p w:rsidR="00307205" w:rsidRDefault="00307205" w:rsidP="00307205">
      <w:pPr>
        <w:rPr>
          <w:lang w:val="en-US"/>
        </w:rPr>
      </w:pPr>
    </w:p>
    <w:p w:rsidR="00307205" w:rsidRDefault="004F1CC3" w:rsidP="00307205">
      <w:pPr>
        <w:pStyle w:val="Heading4"/>
        <w:rPr>
          <w:lang w:val="en-US"/>
        </w:rPr>
      </w:pPr>
      <w:bookmarkStart w:id="16" w:name="_Toc400373210"/>
      <w:r>
        <w:rPr>
          <w:lang w:val="en-US"/>
        </w:rPr>
        <w:t>5</w:t>
      </w:r>
      <w:r w:rsidR="00307205">
        <w:rPr>
          <w:lang w:val="en-US"/>
        </w:rPr>
        <w:t>. Delete ad as a registered user</w:t>
      </w:r>
      <w:bookmarkEnd w:id="16"/>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user I want to be able to delete my ad whenever I want.</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r>
      <w:proofErr w:type="gramStart"/>
      <w:r>
        <w:rPr>
          <w:lang w:val="en-US"/>
        </w:rPr>
        <w:t>Login to the personal user account, and click on “delete ad” in the “ads” tab.</w:t>
      </w:r>
      <w:proofErr w:type="gramEnd"/>
      <w:r>
        <w:rPr>
          <w:lang w:val="en-US"/>
        </w:rPr>
        <w:t xml:space="preserve"> </w:t>
      </w:r>
    </w:p>
    <w:p w:rsidR="00307205" w:rsidRPr="0011175B" w:rsidRDefault="00307205" w:rsidP="00307205">
      <w:pPr>
        <w:pStyle w:val="Heading5"/>
        <w:ind w:left="709"/>
        <w:rPr>
          <w:b/>
          <w:lang w:val="en-US"/>
        </w:rPr>
      </w:pPr>
      <w:r w:rsidRPr="0011175B">
        <w:rPr>
          <w:b/>
          <w:lang w:val="en-US"/>
        </w:rPr>
        <w:t>0.4 Pre-conditions</w:t>
      </w:r>
    </w:p>
    <w:p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w:t>
      </w:r>
      <w:r>
        <w:rPr>
          <w:lang w:val="en-US"/>
        </w:rPr>
        <w:t xml:space="preserve">The user owns an account on the website. </w:t>
      </w:r>
      <w:r w:rsidRPr="009046E2">
        <w:rPr>
          <w:lang w:val="en-US"/>
        </w:rPr>
        <w:t xml:space="preserve"> </w:t>
      </w:r>
      <w:r>
        <w:rPr>
          <w:lang w:val="en-US"/>
        </w:rPr>
        <w:br/>
      </w:r>
      <w:r>
        <w:rPr>
          <w:lang w:val="en-US"/>
        </w:rPr>
        <w:tab/>
        <w:t xml:space="preserve">2. The user still owns his login credentials. </w:t>
      </w:r>
      <w:r>
        <w:rPr>
          <w:lang w:val="en-US"/>
        </w:rPr>
        <w:br/>
        <w:t>3. The user has already put up an ad.</w:t>
      </w:r>
      <w:r>
        <w:rPr>
          <w:lang w:val="en-US"/>
        </w:rPr>
        <w:tab/>
      </w:r>
    </w:p>
    <w:p w:rsidR="00307205" w:rsidRPr="0011175B" w:rsidRDefault="00307205" w:rsidP="00307205">
      <w:pPr>
        <w:pStyle w:val="Heading5"/>
        <w:ind w:left="709"/>
        <w:rPr>
          <w:b/>
          <w:lang w:val="en-US"/>
        </w:rPr>
      </w:pPr>
      <w:r w:rsidRPr="0011175B">
        <w:rPr>
          <w:b/>
          <w:lang w:val="en-US"/>
        </w:rPr>
        <w:t>0.5 Post-conditions</w:t>
      </w:r>
    </w:p>
    <w:p w:rsidR="00307205" w:rsidRPr="009046E2" w:rsidRDefault="00307205" w:rsidP="00307205">
      <w:pPr>
        <w:ind w:left="705"/>
        <w:rPr>
          <w:lang w:val="en-US"/>
        </w:rPr>
      </w:pPr>
      <w:r w:rsidRPr="009046E2">
        <w:rPr>
          <w:lang w:val="en-US"/>
        </w:rPr>
        <w:t xml:space="preserve">1. </w:t>
      </w:r>
      <w:r>
        <w:rPr>
          <w:lang w:val="en-US"/>
        </w:rPr>
        <w:t>The ad gets deleted.</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sidRPr="009046E2">
        <w:rPr>
          <w:lang w:val="en-US"/>
        </w:rPr>
        <w:t xml:space="preserve">1. </w:t>
      </w:r>
      <w:r>
        <w:rPr>
          <w:lang w:val="en-US"/>
        </w:rPr>
        <w:t>The user logs into his account, with his login credentials.</w:t>
      </w:r>
      <w:r>
        <w:rPr>
          <w:lang w:val="en-US"/>
        </w:rPr>
        <w:br/>
        <w:t>2. The user clicks on “my account”</w:t>
      </w:r>
      <w:r>
        <w:rPr>
          <w:lang w:val="en-US"/>
        </w:rPr>
        <w:br/>
        <w:t>3. System prompts the user to the “my account” tab.</w:t>
      </w:r>
      <w:r>
        <w:rPr>
          <w:lang w:val="en-US"/>
        </w:rPr>
        <w:br/>
      </w:r>
      <w:r>
        <w:rPr>
          <w:lang w:val="en-US"/>
        </w:rPr>
        <w:tab/>
        <w:t>4. The user clicks on “ads”</w:t>
      </w:r>
      <w:r>
        <w:rPr>
          <w:lang w:val="en-US"/>
        </w:rPr>
        <w:br/>
        <w:t>5. System prompts the user to the “ads” tab</w:t>
      </w:r>
      <w:proofErr w:type="gramStart"/>
      <w:r>
        <w:rPr>
          <w:lang w:val="en-US"/>
        </w:rPr>
        <w:t>.</w:t>
      </w:r>
      <w:proofErr w:type="gramEnd"/>
      <w:r>
        <w:rPr>
          <w:lang w:val="en-US"/>
        </w:rPr>
        <w:br/>
      </w:r>
      <w:r>
        <w:rPr>
          <w:lang w:val="en-US"/>
        </w:rPr>
        <w:lastRenderedPageBreak/>
        <w:t>6. The user clicks on “delete ad”, beside the desired ad.</w:t>
      </w:r>
      <w:r>
        <w:rPr>
          <w:lang w:val="en-US"/>
        </w:rPr>
        <w:br/>
        <w:t>7. System asks the user if he really wants to delete the ad</w:t>
      </w:r>
      <w:proofErr w:type="gramStart"/>
      <w:r>
        <w:rPr>
          <w:lang w:val="en-US"/>
        </w:rPr>
        <w:t>..</w:t>
      </w:r>
      <w:proofErr w:type="gramEnd"/>
      <w:r>
        <w:rPr>
          <w:lang w:val="en-US"/>
        </w:rPr>
        <w:br/>
      </w:r>
      <w:r>
        <w:rPr>
          <w:lang w:val="en-US"/>
        </w:rPr>
        <w:tab/>
        <w:t xml:space="preserve">8. User clicks “yes I do”. </w:t>
      </w:r>
      <w:proofErr w:type="gramStart"/>
      <w:r>
        <w:rPr>
          <w:lang w:val="en-US"/>
        </w:rPr>
        <w:t>Button.</w:t>
      </w:r>
      <w:proofErr w:type="gramEnd"/>
      <w:r>
        <w:rPr>
          <w:lang w:val="en-US"/>
        </w:rPr>
        <w:t xml:space="preserve"> </w:t>
      </w:r>
      <w:r>
        <w:rPr>
          <w:lang w:val="en-US"/>
        </w:rPr>
        <w:br/>
        <w:t>9. System prompts user to the “successfully deleted” page.</w:t>
      </w:r>
      <w:r>
        <w:rPr>
          <w:lang w:val="en-US"/>
        </w:rPr>
        <w:br/>
        <w:t>10. Ad will be deleted from the “ads” page.</w:t>
      </w:r>
      <w:r>
        <w:rPr>
          <w:lang w:val="en-US"/>
        </w:rPr>
        <w:br/>
        <w:t>11. User receives a confirmation e-mail.</w:t>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A) The user can’t log in to his account anymore</w:t>
      </w:r>
      <w:r>
        <w:rPr>
          <w:lang w:val="en-US"/>
        </w:rPr>
        <w:br/>
      </w:r>
      <w:r>
        <w:rPr>
          <w:lang w:val="en-US"/>
        </w:rPr>
        <w:tab/>
      </w:r>
      <w:r>
        <w:rPr>
          <w:lang w:val="en-US"/>
        </w:rPr>
        <w:tab/>
        <w:t>1. The user forgot his username/ password.</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None</w:t>
      </w:r>
    </w:p>
    <w:p w:rsidR="00307205" w:rsidRDefault="00307205" w:rsidP="00307205">
      <w:pPr>
        <w:rPr>
          <w:lang w:val="en-US"/>
        </w:rPr>
      </w:pPr>
    </w:p>
    <w:p w:rsidR="00307205" w:rsidRDefault="004F1CC3" w:rsidP="00307205">
      <w:pPr>
        <w:pStyle w:val="Heading4"/>
        <w:rPr>
          <w:lang w:val="en-US"/>
        </w:rPr>
      </w:pPr>
      <w:bookmarkStart w:id="17" w:name="_Toc400373218"/>
      <w:r>
        <w:rPr>
          <w:lang w:val="en-US"/>
        </w:rPr>
        <w:t>6</w:t>
      </w:r>
      <w:r w:rsidR="00307205">
        <w:rPr>
          <w:lang w:val="en-US"/>
        </w:rPr>
        <w:t xml:space="preserve">.  Appointment finding </w:t>
      </w:r>
      <w:proofErr w:type="gramStart"/>
      <w:r w:rsidR="00307205">
        <w:rPr>
          <w:lang w:val="en-US"/>
        </w:rPr>
        <w:t>( for</w:t>
      </w:r>
      <w:proofErr w:type="gramEnd"/>
      <w:r w:rsidR="00307205">
        <w:rPr>
          <w:lang w:val="en-US"/>
        </w:rPr>
        <w:t xml:space="preserve"> registered users)</w:t>
      </w:r>
      <w:bookmarkEnd w:id="17"/>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 who put an ad for a room</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 xml:space="preserve">As a user I want to be able to find a suitable appointment with all the applicants. </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Click on the “find suitable date” button.</w:t>
      </w:r>
    </w:p>
    <w:p w:rsidR="00307205" w:rsidRPr="0011175B" w:rsidRDefault="00307205" w:rsidP="00307205">
      <w:pPr>
        <w:pStyle w:val="Heading5"/>
        <w:ind w:left="709"/>
        <w:rPr>
          <w:b/>
          <w:lang w:val="en-US"/>
        </w:rPr>
      </w:pPr>
      <w:r w:rsidRPr="0011175B">
        <w:rPr>
          <w:b/>
          <w:lang w:val="en-US"/>
        </w:rPr>
        <w:t>0.4 Pre-conditions</w:t>
      </w:r>
    </w:p>
    <w:p w:rsidR="00307205" w:rsidRPr="00DA6E61" w:rsidRDefault="00307205" w:rsidP="00307205">
      <w:pPr>
        <w:ind w:left="705"/>
        <w:rPr>
          <w:lang w:val="en-US"/>
        </w:rPr>
      </w:pPr>
      <w:r>
        <w:rPr>
          <w:lang w:val="en-US"/>
        </w:rPr>
        <w:t>0. The user has access to the internet.</w:t>
      </w:r>
      <w:r>
        <w:rPr>
          <w:lang w:val="en-US"/>
        </w:rPr>
        <w:br/>
        <w:t xml:space="preserve">1. The user found suitable candidates for his room. </w:t>
      </w:r>
      <w:r>
        <w:rPr>
          <w:lang w:val="en-US"/>
        </w:rPr>
        <w:br/>
        <w:t>2. The user is logged in to the webpage</w:t>
      </w:r>
    </w:p>
    <w:p w:rsidR="00307205" w:rsidRPr="00DA6E61" w:rsidRDefault="00307205" w:rsidP="00307205">
      <w:pPr>
        <w:pStyle w:val="Heading5"/>
        <w:ind w:firstLine="705"/>
        <w:rPr>
          <w:b/>
          <w:lang w:val="en-US"/>
        </w:rPr>
      </w:pPr>
      <w:r w:rsidRPr="00DA6E61">
        <w:rPr>
          <w:b/>
          <w:lang w:val="en-US"/>
        </w:rPr>
        <w:t>0.5 Post-conditions</w:t>
      </w:r>
    </w:p>
    <w:p w:rsidR="00307205" w:rsidRPr="009046E2" w:rsidRDefault="00307205" w:rsidP="00307205">
      <w:pPr>
        <w:ind w:left="705"/>
        <w:rPr>
          <w:lang w:val="en-US"/>
        </w:rPr>
      </w:pPr>
      <w:r>
        <w:rPr>
          <w:lang w:val="en-US"/>
        </w:rPr>
        <w:t xml:space="preserve">1. A message will be sent out to all the applicants, to choose the time, when they can visit the flat and take a look at the room.  </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Pr>
          <w:lang w:val="en-US"/>
        </w:rPr>
        <w:t>1. The user logs in to the website</w:t>
      </w:r>
      <w:r>
        <w:rPr>
          <w:lang w:val="en-US"/>
        </w:rPr>
        <w:br/>
        <w:t>2. The user goes to his “ads” tab</w:t>
      </w:r>
      <w:proofErr w:type="gramStart"/>
      <w:r>
        <w:rPr>
          <w:lang w:val="en-US"/>
        </w:rPr>
        <w:t>.</w:t>
      </w:r>
      <w:proofErr w:type="gramEnd"/>
      <w:r>
        <w:rPr>
          <w:lang w:val="en-US"/>
        </w:rPr>
        <w:br/>
        <w:t>3. System prompts the user to his “ads” website</w:t>
      </w:r>
      <w:r>
        <w:rPr>
          <w:lang w:val="en-US"/>
        </w:rPr>
        <w:br/>
        <w:t>4. The user can clicks on the ad.</w:t>
      </w:r>
      <w:r>
        <w:rPr>
          <w:lang w:val="en-US"/>
        </w:rPr>
        <w:br/>
        <w:t>5. System prompts the user to the site for the ad.</w:t>
      </w:r>
      <w:r>
        <w:rPr>
          <w:lang w:val="en-US"/>
        </w:rPr>
        <w:br/>
        <w:t>6. The user can click on “</w:t>
      </w:r>
      <w:proofErr w:type="spellStart"/>
      <w:r>
        <w:rPr>
          <w:lang w:val="en-US"/>
        </w:rPr>
        <w:t>interessents</w:t>
      </w:r>
      <w:proofErr w:type="spellEnd"/>
      <w:r>
        <w:rPr>
          <w:lang w:val="en-US"/>
        </w:rPr>
        <w:t>”</w:t>
      </w:r>
      <w:r>
        <w:rPr>
          <w:lang w:val="en-US"/>
        </w:rPr>
        <w:br/>
        <w:t>7. System prompts user to the “</w:t>
      </w:r>
      <w:proofErr w:type="spellStart"/>
      <w:r>
        <w:rPr>
          <w:lang w:val="en-US"/>
        </w:rPr>
        <w:t>interessents</w:t>
      </w:r>
      <w:proofErr w:type="spellEnd"/>
      <w:r>
        <w:rPr>
          <w:lang w:val="en-US"/>
        </w:rPr>
        <w:t>” page of the ad</w:t>
      </w:r>
      <w:r>
        <w:rPr>
          <w:lang w:val="en-US"/>
        </w:rPr>
        <w:br/>
        <w:t xml:space="preserve">8. User manages all the applicants </w:t>
      </w:r>
      <w:proofErr w:type="gramStart"/>
      <w:r>
        <w:rPr>
          <w:lang w:val="en-US"/>
        </w:rPr>
        <w:t>( see</w:t>
      </w:r>
      <w:proofErr w:type="gramEnd"/>
      <w:r>
        <w:rPr>
          <w:lang w:val="en-US"/>
        </w:rPr>
        <w:t xml:space="preserve"> Manage applicants use-case)</w:t>
      </w:r>
      <w:r>
        <w:rPr>
          <w:lang w:val="en-US"/>
        </w:rPr>
        <w:br/>
        <w:t>9. User clicks on the “find date” button.</w:t>
      </w:r>
      <w:r>
        <w:rPr>
          <w:lang w:val="en-US"/>
        </w:rPr>
        <w:br/>
      </w:r>
      <w:r>
        <w:rPr>
          <w:lang w:val="en-US"/>
        </w:rPr>
        <w:lastRenderedPageBreak/>
        <w:t>10. System prompts user to the “find date” page of the ad.</w:t>
      </w:r>
      <w:r>
        <w:rPr>
          <w:lang w:val="en-US"/>
        </w:rPr>
        <w:br/>
        <w:t xml:space="preserve">11.  User specifies the time frames and whether he wants single/ or group </w:t>
      </w:r>
      <w:proofErr w:type="spellStart"/>
      <w:r>
        <w:rPr>
          <w:lang w:val="en-US"/>
        </w:rPr>
        <w:t>visists</w:t>
      </w:r>
      <w:proofErr w:type="spellEnd"/>
      <w:r>
        <w:rPr>
          <w:lang w:val="en-US"/>
        </w:rPr>
        <w:t xml:space="preserve">. </w:t>
      </w:r>
      <w:proofErr w:type="gramStart"/>
      <w:r>
        <w:rPr>
          <w:lang w:val="en-US"/>
        </w:rPr>
        <w:t>And the number of person per group.</w:t>
      </w:r>
      <w:proofErr w:type="gramEnd"/>
      <w:r>
        <w:rPr>
          <w:lang w:val="en-US"/>
        </w:rPr>
        <w:t xml:space="preserve"> </w:t>
      </w:r>
      <w:proofErr w:type="spellStart"/>
      <w:proofErr w:type="gramStart"/>
      <w:r>
        <w:rPr>
          <w:lang w:val="en-US"/>
        </w:rPr>
        <w:t>And/Or</w:t>
      </w:r>
      <w:proofErr w:type="spellEnd"/>
      <w:r>
        <w:rPr>
          <w:lang w:val="en-US"/>
        </w:rPr>
        <w:t xml:space="preserve"> the length of one appointment.</w:t>
      </w:r>
      <w:proofErr w:type="gramEnd"/>
      <w:r>
        <w:rPr>
          <w:lang w:val="en-US"/>
        </w:rPr>
        <w:t xml:space="preserve"> And he can say how long he wants to wait for the applicants to answer.</w:t>
      </w:r>
      <w:r>
        <w:rPr>
          <w:lang w:val="en-US"/>
        </w:rPr>
        <w:br/>
        <w:t>12.  User clicks on “send out notifications” button.</w:t>
      </w:r>
      <w:r>
        <w:rPr>
          <w:lang w:val="en-US"/>
        </w:rPr>
        <w:br/>
        <w:t>13. System sends out notifications to all the applicants.</w:t>
      </w:r>
      <w:r>
        <w:rPr>
          <w:lang w:val="en-US"/>
        </w:rPr>
        <w:br/>
        <w:t>14. After the system finished questioning all the applicants, he receives all the times when the applicants have time, and then he chooses the definitive appointments, and sends out messages to the users.</w:t>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Pr="00DA6E61" w:rsidRDefault="00307205" w:rsidP="00307205">
      <w:pPr>
        <w:rPr>
          <w:lang w:val="en-US"/>
        </w:rPr>
      </w:pPr>
      <w:r>
        <w:rPr>
          <w:lang w:val="en-US"/>
        </w:rPr>
        <w:tab/>
        <w:t>How should the form look exactly?</w:t>
      </w:r>
    </w:p>
    <w:p w:rsidR="00307205" w:rsidRDefault="00307205" w:rsidP="00307205">
      <w:pPr>
        <w:rPr>
          <w:lang w:val="en-US"/>
        </w:rPr>
      </w:pPr>
    </w:p>
    <w:p w:rsidR="00307205" w:rsidRDefault="004F1CC3" w:rsidP="00307205">
      <w:pPr>
        <w:pStyle w:val="Heading4"/>
        <w:rPr>
          <w:lang w:val="en-US"/>
        </w:rPr>
      </w:pPr>
      <w:r>
        <w:rPr>
          <w:lang w:val="en-US"/>
        </w:rPr>
        <w:t>7</w:t>
      </w:r>
      <w:r w:rsidR="00307205">
        <w:rPr>
          <w:lang w:val="en-US"/>
        </w:rPr>
        <w:t xml:space="preserve">. </w:t>
      </w:r>
      <w:proofErr w:type="gramStart"/>
      <w:r w:rsidR="00307205">
        <w:rPr>
          <w:lang w:val="en-US"/>
        </w:rPr>
        <w:t>manage  ads</w:t>
      </w:r>
      <w:proofErr w:type="gramEnd"/>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 xml:space="preserve">As a user I want to be able to retrieve my password/ username to my account. </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Click on “my ads” tab.</w:t>
      </w:r>
    </w:p>
    <w:p w:rsidR="00307205" w:rsidRPr="0011175B" w:rsidRDefault="00307205" w:rsidP="00307205">
      <w:pPr>
        <w:pStyle w:val="Heading5"/>
        <w:ind w:left="709"/>
        <w:rPr>
          <w:b/>
          <w:lang w:val="en-US"/>
        </w:rPr>
      </w:pPr>
      <w:r w:rsidRPr="0011175B">
        <w:rPr>
          <w:b/>
          <w:lang w:val="en-US"/>
        </w:rPr>
        <w:t>0.4 Pre-conditions</w:t>
      </w:r>
    </w:p>
    <w:p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w:t>
      </w:r>
      <w:r>
        <w:rPr>
          <w:lang w:val="en-US"/>
        </w:rPr>
        <w:t>The user registered an account on the website.</w:t>
      </w:r>
      <w:r w:rsidRPr="009046E2">
        <w:rPr>
          <w:lang w:val="en-US"/>
        </w:rPr>
        <w:t xml:space="preserve"> </w:t>
      </w:r>
      <w:r>
        <w:rPr>
          <w:lang w:val="en-US"/>
        </w:rPr>
        <w:br/>
      </w:r>
      <w:r>
        <w:rPr>
          <w:lang w:val="en-US"/>
        </w:rPr>
        <w:tab/>
        <w:t xml:space="preserve">2. User is logged in </w:t>
      </w:r>
      <w:r>
        <w:rPr>
          <w:lang w:val="en-US"/>
        </w:rPr>
        <w:br/>
      </w:r>
      <w:r>
        <w:rPr>
          <w:lang w:val="en-US"/>
        </w:rPr>
        <w:tab/>
      </w:r>
    </w:p>
    <w:p w:rsidR="00307205" w:rsidRPr="0011175B" w:rsidRDefault="00307205" w:rsidP="00307205">
      <w:pPr>
        <w:pStyle w:val="Heading5"/>
        <w:ind w:left="709"/>
        <w:rPr>
          <w:b/>
          <w:lang w:val="en-US"/>
        </w:rPr>
      </w:pPr>
      <w:r w:rsidRPr="0011175B">
        <w:rPr>
          <w:b/>
          <w:lang w:val="en-US"/>
        </w:rPr>
        <w:t>0.5 Post-conditions</w:t>
      </w:r>
    </w:p>
    <w:p w:rsidR="00307205" w:rsidRPr="009046E2" w:rsidRDefault="00307205" w:rsidP="00307205">
      <w:pPr>
        <w:rPr>
          <w:lang w:val="en-US"/>
        </w:rPr>
      </w:pPr>
      <w:r w:rsidRPr="0011175B">
        <w:rPr>
          <w:lang w:val="en-US"/>
        </w:rPr>
        <w:tab/>
      </w:r>
      <w:r w:rsidRPr="009046E2">
        <w:rPr>
          <w:lang w:val="en-US"/>
        </w:rPr>
        <w:t xml:space="preserve">1. </w:t>
      </w:r>
      <w:r>
        <w:rPr>
          <w:lang w:val="en-US"/>
        </w:rPr>
        <w:t>The user receives an e-mail with the information to his account.</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sidRPr="009046E2">
        <w:rPr>
          <w:lang w:val="en-US"/>
        </w:rPr>
        <w:t xml:space="preserve">1. </w:t>
      </w:r>
      <w:r>
        <w:rPr>
          <w:lang w:val="en-US"/>
        </w:rPr>
        <w:t>The user clicks on the “my ads” tab</w:t>
      </w:r>
      <w:proofErr w:type="gramStart"/>
      <w:r>
        <w:rPr>
          <w:lang w:val="en-US"/>
        </w:rPr>
        <w:t>.</w:t>
      </w:r>
      <w:proofErr w:type="gramEnd"/>
      <w:r>
        <w:rPr>
          <w:lang w:val="en-US"/>
        </w:rPr>
        <w:br/>
        <w:t>2. System prompts user to his “my ads” tab</w:t>
      </w:r>
      <w:proofErr w:type="gramStart"/>
      <w:r>
        <w:rPr>
          <w:lang w:val="en-US"/>
        </w:rPr>
        <w:t>.</w:t>
      </w:r>
      <w:proofErr w:type="gramEnd"/>
      <w:r>
        <w:rPr>
          <w:lang w:val="en-US"/>
        </w:rPr>
        <w:br/>
        <w:t xml:space="preserve">3. The user gets an overview over all his ads. He can select different manage options for each ad (See other </w:t>
      </w:r>
      <w:proofErr w:type="spellStart"/>
      <w:r>
        <w:rPr>
          <w:lang w:val="en-US"/>
        </w:rPr>
        <w:t>usecases</w:t>
      </w:r>
      <w:proofErr w:type="spellEnd"/>
      <w:r>
        <w:rPr>
          <w:lang w:val="en-US"/>
        </w:rPr>
        <w:t xml:space="preserve">, ex.: delete, edit). </w:t>
      </w:r>
      <w:r>
        <w:rPr>
          <w:lang w:val="en-US"/>
        </w:rPr>
        <w:br/>
        <w:t>4. System prompts the user to the according manage action page.</w:t>
      </w:r>
    </w:p>
    <w:p w:rsidR="00307205" w:rsidRDefault="00307205" w:rsidP="00307205">
      <w:pPr>
        <w:pStyle w:val="Heading5"/>
        <w:ind w:left="709"/>
        <w:rPr>
          <w:b/>
          <w:lang w:val="en-US"/>
        </w:rPr>
      </w:pPr>
      <w:r w:rsidRPr="009046E2">
        <w:rPr>
          <w:b/>
          <w:lang w:val="en-US"/>
        </w:rPr>
        <w:lastRenderedPageBreak/>
        <w:t>0.7 Alternative Scenarios</w:t>
      </w:r>
    </w:p>
    <w:p w:rsidR="00307205" w:rsidRPr="001E0CB5" w:rsidRDefault="00307205" w:rsidP="00307205">
      <w:pPr>
        <w:rPr>
          <w:lang w:val="en-US"/>
        </w:rPr>
      </w:pPr>
      <w:r>
        <w:rPr>
          <w:lang w:val="en-US"/>
        </w:rPr>
        <w:tab/>
        <w:t>-</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None</w:t>
      </w:r>
    </w:p>
    <w:p w:rsidR="00307205" w:rsidRDefault="00307205" w:rsidP="00307205">
      <w:pPr>
        <w:rPr>
          <w:lang w:val="en-US"/>
        </w:rPr>
      </w:pPr>
    </w:p>
    <w:p w:rsidR="00307205" w:rsidRDefault="00307205" w:rsidP="00307205">
      <w:pPr>
        <w:rPr>
          <w:lang w:val="en-US"/>
        </w:rPr>
      </w:pPr>
    </w:p>
    <w:p w:rsidR="00307205" w:rsidRDefault="004F1CC3" w:rsidP="00307205">
      <w:pPr>
        <w:pStyle w:val="Heading4"/>
        <w:rPr>
          <w:lang w:val="en-US"/>
        </w:rPr>
      </w:pPr>
      <w:r>
        <w:rPr>
          <w:lang w:val="en-US"/>
        </w:rPr>
        <w:t>8</w:t>
      </w:r>
      <w:r w:rsidR="00307205">
        <w:rPr>
          <w:lang w:val="en-US"/>
        </w:rPr>
        <w:t xml:space="preserve">. </w:t>
      </w:r>
      <w:proofErr w:type="gramStart"/>
      <w:r w:rsidR="00307205">
        <w:rPr>
          <w:lang w:val="en-US"/>
        </w:rPr>
        <w:t>Manage  applicants</w:t>
      </w:r>
      <w:proofErr w:type="gramEnd"/>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 xml:space="preserve">As a user I want to be able to retrieve my password/ username to my account. </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Click on “my ads” tab.</w:t>
      </w:r>
    </w:p>
    <w:p w:rsidR="00307205" w:rsidRPr="0011175B" w:rsidRDefault="00307205" w:rsidP="00307205">
      <w:pPr>
        <w:pStyle w:val="Heading5"/>
        <w:ind w:left="709"/>
        <w:rPr>
          <w:b/>
          <w:lang w:val="en-US"/>
        </w:rPr>
      </w:pPr>
      <w:r w:rsidRPr="0011175B">
        <w:rPr>
          <w:b/>
          <w:lang w:val="en-US"/>
        </w:rPr>
        <w:t>0.4 Pre-conditions</w:t>
      </w:r>
    </w:p>
    <w:p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w:t>
      </w:r>
      <w:r>
        <w:rPr>
          <w:lang w:val="en-US"/>
        </w:rPr>
        <w:t>The user registered an account on the website.</w:t>
      </w:r>
      <w:r w:rsidRPr="009046E2">
        <w:rPr>
          <w:lang w:val="en-US"/>
        </w:rPr>
        <w:t xml:space="preserve"> </w:t>
      </w:r>
      <w:r>
        <w:rPr>
          <w:lang w:val="en-US"/>
        </w:rPr>
        <w:br/>
      </w:r>
      <w:r>
        <w:rPr>
          <w:lang w:val="en-US"/>
        </w:rPr>
        <w:tab/>
        <w:t xml:space="preserve">2. User is logged in </w:t>
      </w:r>
      <w:r>
        <w:rPr>
          <w:lang w:val="en-US"/>
        </w:rPr>
        <w:br/>
        <w:t xml:space="preserve">3. User has chosen to manage his applicants and is now on the “applicants </w:t>
      </w:r>
      <w:proofErr w:type="gramStart"/>
      <w:r>
        <w:rPr>
          <w:lang w:val="en-US"/>
        </w:rPr>
        <w:t>“ site</w:t>
      </w:r>
      <w:proofErr w:type="gramEnd"/>
      <w:r>
        <w:rPr>
          <w:lang w:val="en-US"/>
        </w:rPr>
        <w:br/>
      </w:r>
      <w:r>
        <w:rPr>
          <w:lang w:val="en-US"/>
        </w:rPr>
        <w:tab/>
      </w:r>
    </w:p>
    <w:p w:rsidR="00307205" w:rsidRPr="0011175B" w:rsidRDefault="00307205" w:rsidP="00307205">
      <w:pPr>
        <w:pStyle w:val="Heading5"/>
        <w:ind w:left="709"/>
        <w:rPr>
          <w:b/>
          <w:lang w:val="en-US"/>
        </w:rPr>
      </w:pPr>
      <w:r w:rsidRPr="0011175B">
        <w:rPr>
          <w:b/>
          <w:lang w:val="en-US"/>
        </w:rPr>
        <w:t>0.5 Post-conditions</w:t>
      </w:r>
    </w:p>
    <w:p w:rsidR="00307205" w:rsidRPr="009046E2" w:rsidRDefault="00307205" w:rsidP="00307205">
      <w:pPr>
        <w:rPr>
          <w:lang w:val="en-US"/>
        </w:rPr>
      </w:pPr>
      <w:r w:rsidRPr="0011175B">
        <w:rPr>
          <w:lang w:val="en-US"/>
        </w:rPr>
        <w:tab/>
      </w:r>
      <w:r w:rsidRPr="009046E2">
        <w:rPr>
          <w:lang w:val="en-US"/>
        </w:rPr>
        <w:t xml:space="preserve">1. </w:t>
      </w:r>
      <w:r>
        <w:rPr>
          <w:lang w:val="en-US"/>
        </w:rPr>
        <w:t>The user receives an e-mail with the information to his account.</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sidRPr="009046E2">
        <w:rPr>
          <w:lang w:val="en-US"/>
        </w:rPr>
        <w:t xml:space="preserve">1. </w:t>
      </w:r>
      <w:r>
        <w:rPr>
          <w:lang w:val="en-US"/>
        </w:rPr>
        <w:t>The User can filter, read the message, delete and favorite users.</w:t>
      </w:r>
      <w:r>
        <w:rPr>
          <w:lang w:val="en-US"/>
        </w:rPr>
        <w:br/>
        <w:t>2. The System will make the changes.</w:t>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None</w:t>
      </w:r>
    </w:p>
    <w:p w:rsidR="00307205" w:rsidRDefault="004F1CC3" w:rsidP="00307205">
      <w:pPr>
        <w:pStyle w:val="Heading4"/>
        <w:rPr>
          <w:lang w:val="en-US"/>
        </w:rPr>
      </w:pPr>
      <w:r>
        <w:rPr>
          <w:lang w:val="en-US"/>
        </w:rPr>
        <w:t>9</w:t>
      </w:r>
      <w:r w:rsidR="00307205">
        <w:rPr>
          <w:lang w:val="en-US"/>
        </w:rPr>
        <w:t>. Compare applicants.</w:t>
      </w:r>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lastRenderedPageBreak/>
        <w:t>0.2 Description</w:t>
      </w:r>
    </w:p>
    <w:p w:rsidR="00307205" w:rsidRPr="009046E2" w:rsidRDefault="00307205" w:rsidP="00307205">
      <w:pPr>
        <w:ind w:left="705"/>
        <w:rPr>
          <w:lang w:val="en-US"/>
        </w:rPr>
      </w:pPr>
      <w:r>
        <w:rPr>
          <w:lang w:val="en-US"/>
        </w:rPr>
        <w:t xml:space="preserve">As a user I want to be able to retrieve my password/ username to my account. </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Click on “my ads” tab.</w:t>
      </w:r>
    </w:p>
    <w:p w:rsidR="00307205" w:rsidRPr="0011175B" w:rsidRDefault="00307205" w:rsidP="00307205">
      <w:pPr>
        <w:pStyle w:val="Heading5"/>
        <w:ind w:left="709"/>
        <w:rPr>
          <w:b/>
          <w:lang w:val="en-US"/>
        </w:rPr>
      </w:pPr>
      <w:r w:rsidRPr="0011175B">
        <w:rPr>
          <w:b/>
          <w:lang w:val="en-US"/>
        </w:rPr>
        <w:t>0.4 Pre-conditions</w:t>
      </w:r>
    </w:p>
    <w:p w:rsidR="00307205" w:rsidRPr="009046E2" w:rsidRDefault="00307205" w:rsidP="00307205">
      <w:pPr>
        <w:ind w:left="705"/>
        <w:rPr>
          <w:lang w:val="en-US"/>
        </w:rPr>
      </w:pPr>
      <w:r>
        <w:rPr>
          <w:lang w:val="en-US"/>
        </w:rPr>
        <w:t>0. The user has access to the internet.</w:t>
      </w:r>
      <w:r>
        <w:rPr>
          <w:lang w:val="en-US"/>
        </w:rPr>
        <w:br/>
      </w:r>
      <w:r w:rsidRPr="009046E2">
        <w:rPr>
          <w:lang w:val="en-US"/>
        </w:rPr>
        <w:t xml:space="preserve">1. </w:t>
      </w:r>
      <w:r>
        <w:rPr>
          <w:lang w:val="en-US"/>
        </w:rPr>
        <w:t>The user registered an account on the website.</w:t>
      </w:r>
      <w:r w:rsidRPr="009046E2">
        <w:rPr>
          <w:lang w:val="en-US"/>
        </w:rPr>
        <w:t xml:space="preserve"> </w:t>
      </w:r>
      <w:r>
        <w:rPr>
          <w:lang w:val="en-US"/>
        </w:rPr>
        <w:br/>
      </w:r>
      <w:r>
        <w:rPr>
          <w:lang w:val="en-US"/>
        </w:rPr>
        <w:tab/>
        <w:t xml:space="preserve">2. User is logged in </w:t>
      </w:r>
      <w:r>
        <w:rPr>
          <w:lang w:val="en-US"/>
        </w:rPr>
        <w:br/>
        <w:t>3. The User needs applicants for his ad.</w:t>
      </w:r>
      <w:r>
        <w:rPr>
          <w:lang w:val="en-US"/>
        </w:rPr>
        <w:br/>
        <w:t xml:space="preserve">4. The User is in the “applicants </w:t>
      </w:r>
      <w:proofErr w:type="gramStart"/>
      <w:r>
        <w:rPr>
          <w:lang w:val="en-US"/>
        </w:rPr>
        <w:t>“ tab</w:t>
      </w:r>
      <w:proofErr w:type="gramEnd"/>
      <w:r>
        <w:rPr>
          <w:lang w:val="en-US"/>
        </w:rPr>
        <w:t>.</w:t>
      </w:r>
      <w:r>
        <w:rPr>
          <w:lang w:val="en-US"/>
        </w:rPr>
        <w:br/>
      </w:r>
      <w:r>
        <w:rPr>
          <w:lang w:val="en-US"/>
        </w:rPr>
        <w:tab/>
      </w:r>
    </w:p>
    <w:p w:rsidR="00307205" w:rsidRPr="0011175B" w:rsidRDefault="00307205" w:rsidP="00307205">
      <w:pPr>
        <w:pStyle w:val="Heading5"/>
        <w:ind w:left="709"/>
        <w:rPr>
          <w:b/>
          <w:lang w:val="en-US"/>
        </w:rPr>
      </w:pPr>
      <w:r w:rsidRPr="0011175B">
        <w:rPr>
          <w:b/>
          <w:lang w:val="en-US"/>
        </w:rPr>
        <w:t>0.5 Post-conditions</w:t>
      </w:r>
    </w:p>
    <w:p w:rsidR="00307205" w:rsidRPr="009046E2" w:rsidRDefault="00307205" w:rsidP="00307205">
      <w:pPr>
        <w:rPr>
          <w:lang w:val="en-US"/>
        </w:rPr>
      </w:pPr>
      <w:r w:rsidRPr="0011175B">
        <w:rPr>
          <w:lang w:val="en-US"/>
        </w:rPr>
        <w:tab/>
      </w:r>
      <w:r w:rsidRPr="009046E2">
        <w:rPr>
          <w:lang w:val="en-US"/>
        </w:rPr>
        <w:t xml:space="preserve">1. </w:t>
      </w:r>
      <w:r>
        <w:rPr>
          <w:lang w:val="en-US"/>
        </w:rPr>
        <w:t>The user receives an e-mail with the information to his account.</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sidRPr="009046E2">
        <w:rPr>
          <w:lang w:val="en-US"/>
        </w:rPr>
        <w:t xml:space="preserve">1. </w:t>
      </w:r>
      <w:r>
        <w:rPr>
          <w:lang w:val="en-US"/>
        </w:rPr>
        <w:t>User clicks on the “compare” button.</w:t>
      </w:r>
      <w:r>
        <w:rPr>
          <w:lang w:val="en-US"/>
        </w:rPr>
        <w:br/>
        <w:t>2. System prompts the user to the “add users to the comparison” site.</w:t>
      </w:r>
      <w:r>
        <w:rPr>
          <w:lang w:val="en-US"/>
        </w:rPr>
        <w:br/>
        <w:t>3. User selects the applicants he wants to compare</w:t>
      </w:r>
      <w:r>
        <w:rPr>
          <w:lang w:val="en-US"/>
        </w:rPr>
        <w:br/>
        <w:t>4. User clicks on “compare now” button.</w:t>
      </w:r>
      <w:r>
        <w:rPr>
          <w:lang w:val="en-US"/>
        </w:rPr>
        <w:br/>
        <w:t>5. System prompts the user to the compare page</w:t>
      </w:r>
      <w:r>
        <w:rPr>
          <w:lang w:val="en-US"/>
        </w:rPr>
        <w:br/>
        <w:t>6. User can compare the people.  User can take notes</w:t>
      </w:r>
      <w:proofErr w:type="gramStart"/>
      <w:r>
        <w:rPr>
          <w:lang w:val="en-US"/>
        </w:rPr>
        <w:t>,  and</w:t>
      </w:r>
      <w:proofErr w:type="gramEnd"/>
      <w:r>
        <w:rPr>
          <w:lang w:val="en-US"/>
        </w:rPr>
        <w:t xml:space="preserve"> compare users by specific </w:t>
      </w:r>
      <w:proofErr w:type="spellStart"/>
      <w:r>
        <w:rPr>
          <w:lang w:val="en-US"/>
        </w:rPr>
        <w:t>criterias</w:t>
      </w:r>
      <w:proofErr w:type="spellEnd"/>
      <w:r>
        <w:rPr>
          <w:lang w:val="en-US"/>
        </w:rPr>
        <w:t xml:space="preserve">. </w:t>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None</w:t>
      </w:r>
    </w:p>
    <w:p w:rsidR="00307205" w:rsidRDefault="00307205" w:rsidP="00307205">
      <w:pPr>
        <w:rPr>
          <w:lang w:val="en-US"/>
        </w:rPr>
      </w:pPr>
    </w:p>
    <w:p w:rsidR="00307205" w:rsidRDefault="00307205" w:rsidP="00307205">
      <w:pPr>
        <w:rPr>
          <w:lang w:val="en-US"/>
        </w:rPr>
      </w:pPr>
    </w:p>
    <w:p w:rsidR="00D8501C" w:rsidRDefault="00D8501C" w:rsidP="00D8501C">
      <w:pPr>
        <w:rPr>
          <w:lang w:val="en-US"/>
        </w:rPr>
      </w:pPr>
    </w:p>
    <w:p w:rsidR="00D8501C" w:rsidRDefault="00D8501C" w:rsidP="00D8501C">
      <w:pPr>
        <w:pStyle w:val="Heading3"/>
        <w:rPr>
          <w:lang w:val="en-US"/>
        </w:rPr>
      </w:pPr>
      <w:r>
        <w:rPr>
          <w:lang w:val="en-US"/>
        </w:rPr>
        <w:t>2.1.3 Searcher use cases</w:t>
      </w:r>
    </w:p>
    <w:p w:rsidR="00307205" w:rsidRDefault="004F1CC3" w:rsidP="00307205">
      <w:pPr>
        <w:pStyle w:val="Heading4"/>
        <w:rPr>
          <w:lang w:val="en-US"/>
        </w:rPr>
      </w:pPr>
      <w:bookmarkStart w:id="18" w:name="_Toc400373211"/>
      <w:r>
        <w:rPr>
          <w:lang w:val="en-US"/>
        </w:rPr>
        <w:t>10</w:t>
      </w:r>
      <w:r w:rsidR="00307205">
        <w:rPr>
          <w:lang w:val="en-US"/>
        </w:rPr>
        <w:t>. Filter ads when searching for a room</w:t>
      </w:r>
      <w:bookmarkEnd w:id="18"/>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user I want to be able to search for a room using predefined filters.</w:t>
      </w:r>
    </w:p>
    <w:p w:rsidR="00307205" w:rsidRDefault="00307205" w:rsidP="00307205">
      <w:pPr>
        <w:pStyle w:val="Heading5"/>
        <w:ind w:left="709"/>
        <w:rPr>
          <w:b/>
          <w:lang w:val="en-US"/>
        </w:rPr>
      </w:pPr>
      <w:r w:rsidRPr="009046E2">
        <w:rPr>
          <w:b/>
          <w:lang w:val="en-US"/>
        </w:rPr>
        <w:lastRenderedPageBreak/>
        <w:t>0.3 Trigger</w:t>
      </w:r>
    </w:p>
    <w:p w:rsidR="00307205" w:rsidRPr="009046E2" w:rsidRDefault="00307205" w:rsidP="00307205">
      <w:pPr>
        <w:rPr>
          <w:lang w:val="en-US"/>
        </w:rPr>
      </w:pPr>
      <w:r>
        <w:rPr>
          <w:lang w:val="en-US"/>
        </w:rPr>
        <w:tab/>
        <w:t xml:space="preserve">Click on the “search for a </w:t>
      </w:r>
      <w:proofErr w:type="spellStart"/>
      <w:r>
        <w:rPr>
          <w:lang w:val="en-US"/>
        </w:rPr>
        <w:t>room”button</w:t>
      </w:r>
      <w:proofErr w:type="spellEnd"/>
      <w:r>
        <w:rPr>
          <w:lang w:val="en-US"/>
        </w:rPr>
        <w:t>.</w:t>
      </w:r>
    </w:p>
    <w:p w:rsidR="00307205" w:rsidRPr="0011175B" w:rsidRDefault="00307205" w:rsidP="00307205">
      <w:pPr>
        <w:pStyle w:val="Heading5"/>
        <w:ind w:left="709"/>
        <w:rPr>
          <w:b/>
          <w:lang w:val="en-US"/>
        </w:rPr>
      </w:pPr>
      <w:r w:rsidRPr="0011175B">
        <w:rPr>
          <w:b/>
          <w:lang w:val="en-US"/>
        </w:rPr>
        <w:t>0.4 Pre-conditions</w:t>
      </w:r>
    </w:p>
    <w:p w:rsidR="00307205" w:rsidRDefault="00307205" w:rsidP="00307205">
      <w:pPr>
        <w:ind w:left="705"/>
        <w:rPr>
          <w:b/>
          <w:lang w:val="en-US"/>
        </w:rPr>
      </w:pPr>
      <w:r>
        <w:rPr>
          <w:lang w:val="en-US"/>
        </w:rPr>
        <w:t>0. The user has access to the internet.</w:t>
      </w:r>
      <w:r>
        <w:rPr>
          <w:lang w:val="en-US"/>
        </w:rPr>
        <w:br/>
      </w:r>
    </w:p>
    <w:p w:rsidR="00307205" w:rsidRPr="004A1E08" w:rsidRDefault="00307205" w:rsidP="00307205">
      <w:pPr>
        <w:pStyle w:val="Heading5"/>
        <w:ind w:firstLine="705"/>
        <w:rPr>
          <w:b/>
          <w:lang w:val="en-US"/>
        </w:rPr>
      </w:pPr>
      <w:r w:rsidRPr="004A1E08">
        <w:rPr>
          <w:b/>
          <w:lang w:val="en-US"/>
        </w:rPr>
        <w:t>0.5 Post-conditions</w:t>
      </w:r>
    </w:p>
    <w:p w:rsidR="00307205" w:rsidRPr="009046E2" w:rsidRDefault="00307205" w:rsidP="00307205">
      <w:pPr>
        <w:ind w:left="705"/>
        <w:rPr>
          <w:lang w:val="en-US"/>
        </w:rPr>
      </w:pPr>
      <w:r>
        <w:rPr>
          <w:lang w:val="en-US"/>
        </w:rPr>
        <w:t>1. User gets presented with the filtered ads.</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sidRPr="009046E2">
        <w:rPr>
          <w:lang w:val="en-US"/>
        </w:rPr>
        <w:t xml:space="preserve">1. </w:t>
      </w:r>
      <w:r>
        <w:rPr>
          <w:lang w:val="en-US"/>
        </w:rPr>
        <w:t>The user clicks on “search for a room” on the website.</w:t>
      </w:r>
      <w:r>
        <w:rPr>
          <w:lang w:val="en-US"/>
        </w:rPr>
        <w:br/>
        <w:t>2. System prompts the user to the “room ads” site.</w:t>
      </w:r>
      <w:r>
        <w:rPr>
          <w:lang w:val="en-US"/>
        </w:rPr>
        <w:br/>
        <w:t xml:space="preserve">3. The user can check, and fill out various filters, like price range, location, how many people he wants to have, the type of </w:t>
      </w:r>
      <w:proofErr w:type="gramStart"/>
      <w:r>
        <w:rPr>
          <w:lang w:val="en-US"/>
        </w:rPr>
        <w:t>people(</w:t>
      </w:r>
      <w:proofErr w:type="gramEnd"/>
      <w:r>
        <w:rPr>
          <w:lang w:val="en-US"/>
        </w:rPr>
        <w:t>e.g. calm, party etc.), the gender of the people, age of the people, room size.</w:t>
      </w:r>
      <w:r>
        <w:rPr>
          <w:lang w:val="en-US"/>
        </w:rPr>
        <w:br/>
      </w:r>
      <w:r>
        <w:rPr>
          <w:lang w:val="en-US"/>
        </w:rPr>
        <w:tab/>
        <w:t>4. The user clicks on “filter now”</w:t>
      </w:r>
      <w:r>
        <w:rPr>
          <w:lang w:val="en-US"/>
        </w:rPr>
        <w:br/>
        <w:t>5. System prompts the user to the “results” page.</w:t>
      </w:r>
      <w:r>
        <w:rPr>
          <w:lang w:val="en-US"/>
        </w:rPr>
        <w:br/>
        <w:t xml:space="preserve">6. The user gets presented with all </w:t>
      </w:r>
      <w:proofErr w:type="gramStart"/>
      <w:r>
        <w:rPr>
          <w:lang w:val="en-US"/>
        </w:rPr>
        <w:t>ads, that</w:t>
      </w:r>
      <w:proofErr w:type="gramEnd"/>
      <w:r>
        <w:rPr>
          <w:lang w:val="en-US"/>
        </w:rPr>
        <w:t xml:space="preserve"> match his filter criteria.</w:t>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What filters in detail?</w:t>
      </w:r>
    </w:p>
    <w:p w:rsidR="00307205" w:rsidRDefault="004F1CC3" w:rsidP="00307205">
      <w:pPr>
        <w:pStyle w:val="Heading4"/>
        <w:rPr>
          <w:lang w:val="en-US"/>
        </w:rPr>
      </w:pPr>
      <w:bookmarkStart w:id="19" w:name="_Toc400373212"/>
      <w:r>
        <w:rPr>
          <w:lang w:val="en-US"/>
        </w:rPr>
        <w:t>11</w:t>
      </w:r>
      <w:r w:rsidR="00307205">
        <w:rPr>
          <w:lang w:val="en-US"/>
        </w:rPr>
        <w:t>. Filter ads when searching for roommates</w:t>
      </w:r>
      <w:bookmarkEnd w:id="19"/>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user I want to be able to search for a roommate using desired filters.</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Click on “search for roommates” button.</w:t>
      </w:r>
    </w:p>
    <w:p w:rsidR="00307205" w:rsidRPr="0011175B" w:rsidRDefault="00307205" w:rsidP="00307205">
      <w:pPr>
        <w:pStyle w:val="Heading5"/>
        <w:ind w:left="709"/>
        <w:rPr>
          <w:b/>
          <w:lang w:val="en-US"/>
        </w:rPr>
      </w:pPr>
      <w:r w:rsidRPr="0011175B">
        <w:rPr>
          <w:b/>
          <w:lang w:val="en-US"/>
        </w:rPr>
        <w:t>0.4 Pre-conditions</w:t>
      </w:r>
    </w:p>
    <w:p w:rsidR="00307205" w:rsidRDefault="00307205" w:rsidP="00307205">
      <w:pPr>
        <w:ind w:left="705"/>
        <w:rPr>
          <w:b/>
          <w:lang w:val="en-US"/>
        </w:rPr>
      </w:pPr>
      <w:r>
        <w:rPr>
          <w:lang w:val="en-US"/>
        </w:rPr>
        <w:t>0. The user has access to the internet.</w:t>
      </w:r>
      <w:r>
        <w:rPr>
          <w:lang w:val="en-US"/>
        </w:rPr>
        <w:br/>
      </w:r>
    </w:p>
    <w:p w:rsidR="00307205" w:rsidRPr="004A1E08" w:rsidRDefault="00307205" w:rsidP="00307205">
      <w:pPr>
        <w:pStyle w:val="Heading5"/>
        <w:ind w:firstLine="705"/>
        <w:rPr>
          <w:b/>
          <w:lang w:val="en-US"/>
        </w:rPr>
      </w:pPr>
      <w:r w:rsidRPr="004A1E08">
        <w:rPr>
          <w:b/>
          <w:lang w:val="en-US"/>
        </w:rPr>
        <w:t>0.5 Post-conditions</w:t>
      </w:r>
    </w:p>
    <w:p w:rsidR="00307205" w:rsidRPr="009046E2" w:rsidRDefault="00307205" w:rsidP="00307205">
      <w:pPr>
        <w:ind w:left="705"/>
        <w:rPr>
          <w:lang w:val="en-US"/>
        </w:rPr>
      </w:pPr>
      <w:r>
        <w:rPr>
          <w:lang w:val="en-US"/>
        </w:rPr>
        <w:t xml:space="preserve">1. User gets presented with the filtered </w:t>
      </w:r>
      <w:proofErr w:type="spellStart"/>
      <w:r>
        <w:rPr>
          <w:lang w:val="en-US"/>
        </w:rPr>
        <w:t>flatmates</w:t>
      </w:r>
      <w:proofErr w:type="spellEnd"/>
      <w:r>
        <w:rPr>
          <w:lang w:val="en-US"/>
        </w:rPr>
        <w:t>.</w:t>
      </w:r>
      <w:r>
        <w:rPr>
          <w:lang w:val="en-US"/>
        </w:rPr>
        <w:br/>
      </w:r>
      <w:r>
        <w:rPr>
          <w:lang w:val="en-US"/>
        </w:rPr>
        <w:tab/>
      </w:r>
    </w:p>
    <w:p w:rsidR="00307205" w:rsidRPr="0011175B" w:rsidRDefault="00307205" w:rsidP="00307205">
      <w:pPr>
        <w:pStyle w:val="Heading5"/>
        <w:ind w:left="709"/>
        <w:rPr>
          <w:b/>
          <w:lang w:val="en-US"/>
        </w:rPr>
      </w:pPr>
      <w:r w:rsidRPr="0011175B">
        <w:rPr>
          <w:b/>
          <w:lang w:val="en-US"/>
        </w:rPr>
        <w:lastRenderedPageBreak/>
        <w:t>0.6 Main Scenario</w:t>
      </w:r>
    </w:p>
    <w:p w:rsidR="00307205" w:rsidRPr="009046E2" w:rsidRDefault="00307205" w:rsidP="00307205">
      <w:pPr>
        <w:ind w:left="705"/>
        <w:rPr>
          <w:lang w:val="en-US"/>
        </w:rPr>
      </w:pPr>
      <w:r w:rsidRPr="009046E2">
        <w:rPr>
          <w:lang w:val="en-US"/>
        </w:rPr>
        <w:t xml:space="preserve">1. </w:t>
      </w:r>
      <w:r>
        <w:rPr>
          <w:lang w:val="en-US"/>
        </w:rPr>
        <w:t>The user clicks on “search for a roommate” button on the website.</w:t>
      </w:r>
      <w:r>
        <w:rPr>
          <w:lang w:val="en-US"/>
        </w:rPr>
        <w:br/>
        <w:t>2. System prompts the user to the “looking for roommate” site.</w:t>
      </w:r>
      <w:r>
        <w:rPr>
          <w:lang w:val="en-US"/>
        </w:rPr>
        <w:br/>
        <w:t>3. The user can check, and fill out various filters, like budget the contestants are willing to pay</w:t>
      </w:r>
      <w:proofErr w:type="gramStart"/>
      <w:r>
        <w:rPr>
          <w:lang w:val="en-US"/>
        </w:rPr>
        <w:t>,  the</w:t>
      </w:r>
      <w:proofErr w:type="gramEnd"/>
      <w:r>
        <w:rPr>
          <w:lang w:val="en-US"/>
        </w:rPr>
        <w:t xml:space="preserve"> type of people(e.g. calm, party etc.), the gender of the people, age of the people, the minimum time someone wants to live in the room. </w:t>
      </w:r>
      <w:r>
        <w:rPr>
          <w:lang w:val="en-US"/>
        </w:rPr>
        <w:br/>
      </w:r>
      <w:r>
        <w:rPr>
          <w:lang w:val="en-US"/>
        </w:rPr>
        <w:tab/>
        <w:t>4. The user clicks on “filter”</w:t>
      </w:r>
      <w:r>
        <w:rPr>
          <w:lang w:val="en-US"/>
        </w:rPr>
        <w:br/>
        <w:t>5. System prompts the user to the “results” page.</w:t>
      </w:r>
      <w:r>
        <w:rPr>
          <w:lang w:val="en-US"/>
        </w:rPr>
        <w:br/>
        <w:t xml:space="preserve">6. The user gets presented with all </w:t>
      </w:r>
      <w:proofErr w:type="gramStart"/>
      <w:r>
        <w:rPr>
          <w:lang w:val="en-US"/>
        </w:rPr>
        <w:t>ads, that</w:t>
      </w:r>
      <w:proofErr w:type="gramEnd"/>
      <w:r>
        <w:rPr>
          <w:lang w:val="en-US"/>
        </w:rPr>
        <w:t xml:space="preserve"> match his filter criteria.</w:t>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 xml:space="preserve">What are the exact filter </w:t>
      </w:r>
      <w:proofErr w:type="spellStart"/>
      <w:r>
        <w:rPr>
          <w:lang w:val="en-US"/>
        </w:rPr>
        <w:t>criterias</w:t>
      </w:r>
      <w:proofErr w:type="spellEnd"/>
      <w:r>
        <w:rPr>
          <w:lang w:val="en-US"/>
        </w:rPr>
        <w:t>?</w:t>
      </w:r>
    </w:p>
    <w:p w:rsidR="00307205" w:rsidRDefault="00307205" w:rsidP="00307205">
      <w:pPr>
        <w:pStyle w:val="Heading4"/>
        <w:rPr>
          <w:lang w:val="en-US"/>
        </w:rPr>
      </w:pPr>
      <w:bookmarkStart w:id="20" w:name="_Toc400373214"/>
      <w:r>
        <w:rPr>
          <w:lang w:val="en-US"/>
        </w:rPr>
        <w:t>1</w:t>
      </w:r>
      <w:r w:rsidR="004F1CC3">
        <w:rPr>
          <w:lang w:val="en-US"/>
        </w:rPr>
        <w:t>2</w:t>
      </w:r>
      <w:r>
        <w:rPr>
          <w:lang w:val="en-US"/>
        </w:rPr>
        <w:t>. Ask question to an ad (as a registered user)</w:t>
      </w:r>
      <w:bookmarkEnd w:id="20"/>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 xml:space="preserve">As a user I want to ask a specific question to an ad. </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r>
      <w:proofErr w:type="gramStart"/>
      <w:r>
        <w:rPr>
          <w:lang w:val="en-US"/>
        </w:rPr>
        <w:t>Click on an ad.</w:t>
      </w:r>
      <w:proofErr w:type="gramEnd"/>
    </w:p>
    <w:p w:rsidR="00307205" w:rsidRPr="0011175B" w:rsidRDefault="00307205" w:rsidP="00307205">
      <w:pPr>
        <w:pStyle w:val="Heading5"/>
        <w:ind w:left="709"/>
        <w:rPr>
          <w:b/>
          <w:lang w:val="en-US"/>
        </w:rPr>
      </w:pPr>
      <w:r w:rsidRPr="0011175B">
        <w:rPr>
          <w:b/>
          <w:lang w:val="en-US"/>
        </w:rPr>
        <w:t>0.4 Pre-conditions</w:t>
      </w:r>
    </w:p>
    <w:p w:rsidR="00307205" w:rsidRPr="00DA6E61" w:rsidRDefault="00307205" w:rsidP="00307205">
      <w:pPr>
        <w:ind w:left="705"/>
        <w:rPr>
          <w:lang w:val="en-US"/>
        </w:rPr>
      </w:pPr>
      <w:r>
        <w:rPr>
          <w:lang w:val="en-US"/>
        </w:rPr>
        <w:t>0. The user has access to the internet.</w:t>
      </w:r>
      <w:r>
        <w:rPr>
          <w:lang w:val="en-US"/>
        </w:rPr>
        <w:br/>
        <w:t>1. The user clicked on an ad.</w:t>
      </w:r>
    </w:p>
    <w:p w:rsidR="00307205" w:rsidRPr="00DA6E61" w:rsidRDefault="00307205" w:rsidP="00307205">
      <w:pPr>
        <w:pStyle w:val="Heading5"/>
        <w:ind w:firstLine="705"/>
        <w:rPr>
          <w:b/>
          <w:lang w:val="en-US"/>
        </w:rPr>
      </w:pPr>
      <w:r w:rsidRPr="00DA6E61">
        <w:rPr>
          <w:b/>
          <w:lang w:val="en-US"/>
        </w:rPr>
        <w:t>0.5 Post-conditions</w:t>
      </w:r>
    </w:p>
    <w:p w:rsidR="00307205" w:rsidRPr="009046E2" w:rsidRDefault="00307205" w:rsidP="00307205">
      <w:pPr>
        <w:ind w:left="705"/>
        <w:rPr>
          <w:lang w:val="en-US"/>
        </w:rPr>
      </w:pPr>
      <w:r>
        <w:rPr>
          <w:lang w:val="en-US"/>
        </w:rPr>
        <w:t xml:space="preserve">1. The user asked a question to the ad placer.  </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sidRPr="009046E2">
        <w:rPr>
          <w:lang w:val="en-US"/>
        </w:rPr>
        <w:t xml:space="preserve">1. </w:t>
      </w:r>
      <w:r>
        <w:rPr>
          <w:lang w:val="en-US"/>
        </w:rPr>
        <w:t>The user clicks on “search for a room” and/or “search for a person” on the website.</w:t>
      </w:r>
      <w:r>
        <w:rPr>
          <w:lang w:val="en-US"/>
        </w:rPr>
        <w:br/>
        <w:t>2. System prompts the user to the “room ads”/ “person ads” site.</w:t>
      </w:r>
      <w:r>
        <w:rPr>
          <w:lang w:val="en-US"/>
        </w:rPr>
        <w:br/>
        <w:t>3. The user clicks the “ask question” button.</w:t>
      </w:r>
      <w:r>
        <w:rPr>
          <w:lang w:val="en-US"/>
        </w:rPr>
        <w:br/>
        <w:t>4. System prompts the user to the question form.</w:t>
      </w:r>
      <w:r>
        <w:rPr>
          <w:lang w:val="en-US"/>
        </w:rPr>
        <w:br/>
        <w:t xml:space="preserve">5. The user writes his question. </w:t>
      </w:r>
      <w:proofErr w:type="gramStart"/>
      <w:r>
        <w:rPr>
          <w:lang w:val="en-US"/>
        </w:rPr>
        <w:t>And clicks on “submit question” button.</w:t>
      </w:r>
      <w:proofErr w:type="gramEnd"/>
      <w:r>
        <w:rPr>
          <w:lang w:val="en-US"/>
        </w:rPr>
        <w:br/>
        <w:t>6. System prompts the user to the “submitted question” page.</w:t>
      </w:r>
      <w:r>
        <w:rPr>
          <w:lang w:val="en-US"/>
        </w:rPr>
        <w:br/>
        <w:t>7.  The question will be displayed under the “already asked questions” tab.</w:t>
      </w:r>
      <w:r>
        <w:rPr>
          <w:lang w:val="en-US"/>
        </w:rPr>
        <w:br/>
      </w:r>
      <w:r>
        <w:rPr>
          <w:lang w:val="en-US"/>
        </w:rPr>
        <w:br/>
      </w:r>
    </w:p>
    <w:p w:rsidR="00307205" w:rsidRDefault="00307205" w:rsidP="00307205">
      <w:pPr>
        <w:pStyle w:val="Heading5"/>
        <w:ind w:left="709"/>
        <w:rPr>
          <w:b/>
          <w:lang w:val="en-US"/>
        </w:rPr>
      </w:pPr>
      <w:r w:rsidRPr="009046E2">
        <w:rPr>
          <w:b/>
          <w:lang w:val="en-US"/>
        </w:rPr>
        <w:lastRenderedPageBreak/>
        <w:t>0.7 Alternative Scenarios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How should the form look exactly?</w:t>
      </w:r>
    </w:p>
    <w:p w:rsidR="00307205" w:rsidRPr="00E27627" w:rsidRDefault="00307205" w:rsidP="00307205">
      <w:pPr>
        <w:rPr>
          <w:lang w:val="en-US"/>
        </w:rPr>
      </w:pPr>
    </w:p>
    <w:p w:rsidR="00307205" w:rsidRDefault="00307205" w:rsidP="00307205">
      <w:pPr>
        <w:pStyle w:val="Heading4"/>
        <w:rPr>
          <w:lang w:val="en-US"/>
        </w:rPr>
      </w:pPr>
      <w:bookmarkStart w:id="21" w:name="_Toc400373215"/>
      <w:r>
        <w:rPr>
          <w:lang w:val="en-US"/>
        </w:rPr>
        <w:t>1</w:t>
      </w:r>
      <w:r w:rsidR="004F1CC3">
        <w:rPr>
          <w:lang w:val="en-US"/>
        </w:rPr>
        <w:t>3</w:t>
      </w:r>
      <w:r>
        <w:rPr>
          <w:lang w:val="en-US"/>
        </w:rPr>
        <w:t>. Public question system</w:t>
      </w:r>
      <w:bookmarkEnd w:id="21"/>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 xml:space="preserve">As a user I might have questions about a room/ person. I want that questions that have already been </w:t>
      </w:r>
      <w:proofErr w:type="gramStart"/>
      <w:r>
        <w:rPr>
          <w:lang w:val="en-US"/>
        </w:rPr>
        <w:t>asked,</w:t>
      </w:r>
      <w:proofErr w:type="gramEnd"/>
      <w:r>
        <w:rPr>
          <w:lang w:val="en-US"/>
        </w:rPr>
        <w:t xml:space="preserve"> are displayed publicly.</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r>
      <w:proofErr w:type="gramStart"/>
      <w:r>
        <w:rPr>
          <w:lang w:val="en-US"/>
        </w:rPr>
        <w:t>Click on an ad.</w:t>
      </w:r>
      <w:proofErr w:type="gramEnd"/>
    </w:p>
    <w:p w:rsidR="00307205" w:rsidRPr="0011175B" w:rsidRDefault="00307205" w:rsidP="00307205">
      <w:pPr>
        <w:pStyle w:val="Heading5"/>
        <w:ind w:left="709"/>
        <w:rPr>
          <w:b/>
          <w:lang w:val="en-US"/>
        </w:rPr>
      </w:pPr>
      <w:r w:rsidRPr="0011175B">
        <w:rPr>
          <w:b/>
          <w:lang w:val="en-US"/>
        </w:rPr>
        <w:t>0.4 Pre-conditions</w:t>
      </w:r>
    </w:p>
    <w:p w:rsidR="00307205" w:rsidRPr="00DA6E61" w:rsidRDefault="00307205" w:rsidP="00307205">
      <w:pPr>
        <w:ind w:left="705"/>
        <w:rPr>
          <w:lang w:val="en-US"/>
        </w:rPr>
      </w:pPr>
      <w:r>
        <w:rPr>
          <w:lang w:val="en-US"/>
        </w:rPr>
        <w:t>0. The user has access to the internet.</w:t>
      </w:r>
      <w:r>
        <w:rPr>
          <w:lang w:val="en-US"/>
        </w:rPr>
        <w:br/>
        <w:t>1. The user clicked on an ad.</w:t>
      </w:r>
    </w:p>
    <w:p w:rsidR="00307205" w:rsidRPr="00DA6E61" w:rsidRDefault="00307205" w:rsidP="00307205">
      <w:pPr>
        <w:pStyle w:val="Heading5"/>
        <w:ind w:firstLine="705"/>
        <w:rPr>
          <w:b/>
          <w:lang w:val="en-US"/>
        </w:rPr>
      </w:pPr>
      <w:r w:rsidRPr="00DA6E61">
        <w:rPr>
          <w:b/>
          <w:lang w:val="en-US"/>
        </w:rPr>
        <w:t>0.5 Post-conditions</w:t>
      </w:r>
    </w:p>
    <w:p w:rsidR="00307205" w:rsidRPr="009046E2" w:rsidRDefault="00307205" w:rsidP="00307205">
      <w:pPr>
        <w:ind w:left="705"/>
        <w:rPr>
          <w:lang w:val="en-US"/>
        </w:rPr>
      </w:pPr>
      <w:r>
        <w:rPr>
          <w:lang w:val="en-US"/>
        </w:rPr>
        <w:t xml:space="preserve">The user can read the questions that have already been asked. If the owner of the ad wants it </w:t>
      </w:r>
      <w:proofErr w:type="gramStart"/>
      <w:r>
        <w:rPr>
          <w:lang w:val="en-US"/>
        </w:rPr>
        <w:t>( See</w:t>
      </w:r>
      <w:proofErr w:type="gramEnd"/>
      <w:r>
        <w:rPr>
          <w:lang w:val="en-US"/>
        </w:rPr>
        <w:t xml:space="preserve"> Use case 11.)  </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sidRPr="009046E2">
        <w:rPr>
          <w:lang w:val="en-US"/>
        </w:rPr>
        <w:t xml:space="preserve">1. </w:t>
      </w:r>
      <w:r>
        <w:rPr>
          <w:lang w:val="en-US"/>
        </w:rPr>
        <w:t>The user clicks on “search for a room” and/or “search for a person” on the website.</w:t>
      </w:r>
      <w:r>
        <w:rPr>
          <w:lang w:val="en-US"/>
        </w:rPr>
        <w:br/>
        <w:t>2. System prompts the user to the “room ads”/ “person ads” site.</w:t>
      </w:r>
      <w:r>
        <w:rPr>
          <w:lang w:val="en-US"/>
        </w:rPr>
        <w:br/>
        <w:t>3. The user scrolls down</w:t>
      </w:r>
      <w:proofErr w:type="gramStart"/>
      <w:r>
        <w:rPr>
          <w:lang w:val="en-US"/>
        </w:rPr>
        <w:t>,  and</w:t>
      </w:r>
      <w:proofErr w:type="gramEnd"/>
      <w:r>
        <w:rPr>
          <w:lang w:val="en-US"/>
        </w:rPr>
        <w:t xml:space="preserve"> can read the question who have already been asked.</w:t>
      </w:r>
      <w:r>
        <w:rPr>
          <w:lang w:val="en-US"/>
        </w:rPr>
        <w:br/>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How should the form look exactly?</w:t>
      </w:r>
    </w:p>
    <w:p w:rsidR="00307205" w:rsidRDefault="00307205" w:rsidP="00307205">
      <w:pPr>
        <w:pStyle w:val="Heading4"/>
        <w:rPr>
          <w:lang w:val="en-US"/>
        </w:rPr>
      </w:pPr>
    </w:p>
    <w:p w:rsidR="00307205" w:rsidRDefault="004F1CC3" w:rsidP="00307205">
      <w:pPr>
        <w:pStyle w:val="Heading4"/>
        <w:rPr>
          <w:lang w:val="en-US"/>
        </w:rPr>
      </w:pPr>
      <w:bookmarkStart w:id="22" w:name="_Toc400373216"/>
      <w:r>
        <w:rPr>
          <w:lang w:val="en-US"/>
        </w:rPr>
        <w:t>14</w:t>
      </w:r>
      <w:r w:rsidR="00307205">
        <w:rPr>
          <w:lang w:val="en-US"/>
        </w:rPr>
        <w:t xml:space="preserve">.  </w:t>
      </w:r>
      <w:proofErr w:type="gramStart"/>
      <w:r w:rsidR="00307205">
        <w:rPr>
          <w:lang w:val="en-US"/>
        </w:rPr>
        <w:t>Bookmark  ads</w:t>
      </w:r>
      <w:proofErr w:type="gramEnd"/>
      <w:r w:rsidR="00307205">
        <w:rPr>
          <w:lang w:val="en-US"/>
        </w:rPr>
        <w:t xml:space="preserve"> (registered users only)</w:t>
      </w:r>
      <w:bookmarkEnd w:id="22"/>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 xml:space="preserve">As a registered user I want to be able to bookmark my favorite ads and review them later. </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 xml:space="preserve">Click on the “bookmark ad” button. </w:t>
      </w:r>
    </w:p>
    <w:p w:rsidR="00307205" w:rsidRPr="0011175B" w:rsidRDefault="00307205" w:rsidP="00307205">
      <w:pPr>
        <w:pStyle w:val="Heading5"/>
        <w:ind w:left="709"/>
        <w:rPr>
          <w:b/>
          <w:lang w:val="en-US"/>
        </w:rPr>
      </w:pPr>
      <w:r w:rsidRPr="0011175B">
        <w:rPr>
          <w:b/>
          <w:lang w:val="en-US"/>
        </w:rPr>
        <w:t>0.4 Pre-conditions</w:t>
      </w:r>
    </w:p>
    <w:p w:rsidR="00307205" w:rsidRPr="00DA6E61" w:rsidRDefault="00307205" w:rsidP="00307205">
      <w:pPr>
        <w:ind w:left="705"/>
        <w:rPr>
          <w:lang w:val="en-US"/>
        </w:rPr>
      </w:pPr>
      <w:r>
        <w:rPr>
          <w:lang w:val="en-US"/>
        </w:rPr>
        <w:t>0. The user has access to the internet.</w:t>
      </w:r>
      <w:r>
        <w:rPr>
          <w:lang w:val="en-US"/>
        </w:rPr>
        <w:br/>
        <w:t>1. The user clicked on an ad.</w:t>
      </w:r>
      <w:r>
        <w:rPr>
          <w:lang w:val="en-US"/>
        </w:rPr>
        <w:br/>
        <w:t>2. The user is logged in to the webpage</w:t>
      </w:r>
    </w:p>
    <w:p w:rsidR="00307205" w:rsidRPr="00DA6E61" w:rsidRDefault="00307205" w:rsidP="00307205">
      <w:pPr>
        <w:pStyle w:val="Heading5"/>
        <w:ind w:firstLine="705"/>
        <w:rPr>
          <w:b/>
          <w:lang w:val="en-US"/>
        </w:rPr>
      </w:pPr>
      <w:r w:rsidRPr="00DA6E61">
        <w:rPr>
          <w:b/>
          <w:lang w:val="en-US"/>
        </w:rPr>
        <w:t>0.5 Post-conditions</w:t>
      </w:r>
    </w:p>
    <w:p w:rsidR="00307205" w:rsidRPr="009046E2" w:rsidRDefault="00307205" w:rsidP="00307205">
      <w:pPr>
        <w:ind w:left="705"/>
        <w:rPr>
          <w:lang w:val="en-US"/>
        </w:rPr>
      </w:pPr>
      <w:r>
        <w:rPr>
          <w:lang w:val="en-US"/>
        </w:rPr>
        <w:t xml:space="preserve">1. The user finds the ad under his “bookmarks” tab.   </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Pr>
          <w:lang w:val="en-US"/>
        </w:rPr>
        <w:t>1. The user logged in to his account</w:t>
      </w:r>
      <w:r>
        <w:rPr>
          <w:lang w:val="en-US"/>
        </w:rPr>
        <w:br/>
        <w:t>2. The user found an ad that he likes</w:t>
      </w:r>
      <w:r>
        <w:rPr>
          <w:lang w:val="en-US"/>
        </w:rPr>
        <w:br/>
        <w:t>3. The user clicks on the “bookmark ad” button in the ad</w:t>
      </w:r>
      <w:r>
        <w:rPr>
          <w:lang w:val="en-US"/>
        </w:rPr>
        <w:br/>
        <w:t>4. The system will prompt him to the “successfully added” page</w:t>
      </w:r>
      <w:r>
        <w:rPr>
          <w:lang w:val="en-US"/>
        </w:rPr>
        <w:br/>
        <w:t>5. The user clicks on his “bookmarks” tab</w:t>
      </w:r>
      <w:proofErr w:type="gramStart"/>
      <w:r>
        <w:rPr>
          <w:lang w:val="en-US"/>
        </w:rPr>
        <w:t>.</w:t>
      </w:r>
      <w:proofErr w:type="gramEnd"/>
      <w:r>
        <w:rPr>
          <w:lang w:val="en-US"/>
        </w:rPr>
        <w:br/>
        <w:t xml:space="preserve">6. The user now sees every </w:t>
      </w:r>
      <w:proofErr w:type="gramStart"/>
      <w:r>
        <w:rPr>
          <w:lang w:val="en-US"/>
        </w:rPr>
        <w:t>ad, that</w:t>
      </w:r>
      <w:proofErr w:type="gramEnd"/>
      <w:r>
        <w:rPr>
          <w:lang w:val="en-US"/>
        </w:rPr>
        <w:t xml:space="preserve"> he added to his bookmarks.</w:t>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w:t>
      </w:r>
    </w:p>
    <w:p w:rsidR="00307205" w:rsidRDefault="00307205" w:rsidP="00307205">
      <w:pPr>
        <w:pStyle w:val="Heading4"/>
        <w:rPr>
          <w:lang w:val="en-US"/>
        </w:rPr>
      </w:pPr>
      <w:bookmarkStart w:id="23" w:name="_Toc400373217"/>
      <w:r>
        <w:rPr>
          <w:lang w:val="en-US"/>
        </w:rPr>
        <w:t>1</w:t>
      </w:r>
      <w:r w:rsidR="004F1CC3">
        <w:rPr>
          <w:lang w:val="en-US"/>
        </w:rPr>
        <w:t>5</w:t>
      </w:r>
      <w:r>
        <w:rPr>
          <w:lang w:val="en-US"/>
        </w:rPr>
        <w:t>.  Delete bookmark ads (registered users only)</w:t>
      </w:r>
      <w:bookmarkEnd w:id="23"/>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registered user I want to be able to delete my bookmarks.</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 xml:space="preserve">Click on the “bookmarks” button. </w:t>
      </w:r>
    </w:p>
    <w:p w:rsidR="00307205" w:rsidRPr="0011175B" w:rsidRDefault="00307205" w:rsidP="00307205">
      <w:pPr>
        <w:pStyle w:val="Heading5"/>
        <w:ind w:left="709"/>
        <w:rPr>
          <w:b/>
          <w:lang w:val="en-US"/>
        </w:rPr>
      </w:pPr>
      <w:r w:rsidRPr="0011175B">
        <w:rPr>
          <w:b/>
          <w:lang w:val="en-US"/>
        </w:rPr>
        <w:lastRenderedPageBreak/>
        <w:t>0.4 Pre-conditions</w:t>
      </w:r>
    </w:p>
    <w:p w:rsidR="00307205" w:rsidRPr="00DA6E61" w:rsidRDefault="00307205" w:rsidP="00307205">
      <w:pPr>
        <w:ind w:left="705"/>
        <w:rPr>
          <w:lang w:val="en-US"/>
        </w:rPr>
      </w:pPr>
      <w:r>
        <w:rPr>
          <w:lang w:val="en-US"/>
        </w:rPr>
        <w:t>0. The user has access to the internet.</w:t>
      </w:r>
      <w:r>
        <w:rPr>
          <w:lang w:val="en-US"/>
        </w:rPr>
        <w:br/>
        <w:t>1. The user clicked on an ad.</w:t>
      </w:r>
      <w:r>
        <w:rPr>
          <w:lang w:val="en-US"/>
        </w:rPr>
        <w:br/>
        <w:t>2. The user is logged in to the webpage</w:t>
      </w:r>
      <w:r>
        <w:rPr>
          <w:lang w:val="en-US"/>
        </w:rPr>
        <w:br/>
        <w:t>3. The user has bookmarked an ad.</w:t>
      </w:r>
    </w:p>
    <w:p w:rsidR="00307205" w:rsidRPr="00DA6E61" w:rsidRDefault="00307205" w:rsidP="00307205">
      <w:pPr>
        <w:pStyle w:val="Heading5"/>
        <w:ind w:firstLine="705"/>
        <w:rPr>
          <w:b/>
          <w:lang w:val="en-US"/>
        </w:rPr>
      </w:pPr>
      <w:r w:rsidRPr="00DA6E61">
        <w:rPr>
          <w:b/>
          <w:lang w:val="en-US"/>
        </w:rPr>
        <w:t>0.5 Post-conditions</w:t>
      </w:r>
    </w:p>
    <w:p w:rsidR="00307205" w:rsidRPr="009046E2" w:rsidRDefault="00307205" w:rsidP="00307205">
      <w:pPr>
        <w:ind w:left="705"/>
        <w:rPr>
          <w:lang w:val="en-US"/>
        </w:rPr>
      </w:pPr>
      <w:r>
        <w:rPr>
          <w:lang w:val="en-US"/>
        </w:rPr>
        <w:t>1. The ad will be removed from his bookmarks</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Pr>
          <w:lang w:val="en-US"/>
        </w:rPr>
        <w:t>1. The user logged in to his account</w:t>
      </w:r>
      <w:r>
        <w:rPr>
          <w:lang w:val="en-US"/>
        </w:rPr>
        <w:br/>
        <w:t>2. The user clicks on his “bookmarks” tab</w:t>
      </w:r>
      <w:r>
        <w:rPr>
          <w:lang w:val="en-US"/>
        </w:rPr>
        <w:br/>
        <w:t xml:space="preserve">3. System prompts user to </w:t>
      </w:r>
      <w:proofErr w:type="spellStart"/>
      <w:r>
        <w:rPr>
          <w:lang w:val="en-US"/>
        </w:rPr>
        <w:t>favoites</w:t>
      </w:r>
      <w:proofErr w:type="spellEnd"/>
      <w:r>
        <w:rPr>
          <w:lang w:val="en-US"/>
        </w:rPr>
        <w:t xml:space="preserve"> website.</w:t>
      </w:r>
      <w:r>
        <w:rPr>
          <w:lang w:val="en-US"/>
        </w:rPr>
        <w:br/>
        <w:t>4. User clicks on delete bookmark beside the corresponding bookmark</w:t>
      </w:r>
      <w:r>
        <w:rPr>
          <w:lang w:val="en-US"/>
        </w:rPr>
        <w:br/>
        <w:t>5. System asks user if he really wants to delete</w:t>
      </w:r>
      <w:r>
        <w:rPr>
          <w:lang w:val="en-US"/>
        </w:rPr>
        <w:br/>
        <w:t xml:space="preserve">6. User clicks </w:t>
      </w:r>
      <w:proofErr w:type="gramStart"/>
      <w:r>
        <w:rPr>
          <w:lang w:val="en-US"/>
        </w:rPr>
        <w:t>Yes</w:t>
      </w:r>
      <w:proofErr w:type="gramEnd"/>
      <w:r>
        <w:rPr>
          <w:lang w:val="en-US"/>
        </w:rPr>
        <w:t xml:space="preserve">, really. </w:t>
      </w:r>
      <w:r>
        <w:rPr>
          <w:lang w:val="en-US"/>
        </w:rPr>
        <w:br/>
        <w:t>7. System prompts user to Bookmarks tab, the bookmark is now deleted.</w:t>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A. User deletes bookmark from inside the ad</w:t>
      </w:r>
      <w:r>
        <w:rPr>
          <w:lang w:val="en-US"/>
        </w:rPr>
        <w:br/>
      </w:r>
      <w:r>
        <w:rPr>
          <w:lang w:val="en-US"/>
        </w:rPr>
        <w:tab/>
      </w:r>
      <w:r>
        <w:rPr>
          <w:lang w:val="en-US"/>
        </w:rPr>
        <w:tab/>
        <w:t xml:space="preserve">1. The user is on the ad he bookmarked earlier. </w:t>
      </w:r>
      <w:r>
        <w:rPr>
          <w:lang w:val="en-US"/>
        </w:rPr>
        <w:br/>
      </w:r>
      <w:r>
        <w:rPr>
          <w:lang w:val="en-US"/>
        </w:rPr>
        <w:tab/>
      </w:r>
      <w:r>
        <w:rPr>
          <w:lang w:val="en-US"/>
        </w:rPr>
        <w:tab/>
        <w:t>2. The user can click the bookmark button again</w:t>
      </w:r>
      <w:r>
        <w:rPr>
          <w:lang w:val="en-US"/>
        </w:rPr>
        <w:br/>
      </w:r>
      <w:r>
        <w:rPr>
          <w:lang w:val="en-US"/>
        </w:rPr>
        <w:tab/>
      </w:r>
      <w:r>
        <w:rPr>
          <w:lang w:val="en-US"/>
        </w:rPr>
        <w:tab/>
        <w:t>3. Bookmark removed.</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w:t>
      </w:r>
    </w:p>
    <w:p w:rsidR="00307205" w:rsidRDefault="00307205" w:rsidP="00307205">
      <w:pPr>
        <w:pStyle w:val="Heading4"/>
        <w:rPr>
          <w:lang w:val="en-US"/>
        </w:rPr>
      </w:pPr>
      <w:bookmarkStart w:id="24" w:name="_Toc400373219"/>
      <w:r>
        <w:rPr>
          <w:lang w:val="en-US"/>
        </w:rPr>
        <w:t xml:space="preserve">16.  Appointment accepting </w:t>
      </w:r>
      <w:proofErr w:type="gramStart"/>
      <w:r>
        <w:rPr>
          <w:lang w:val="en-US"/>
        </w:rPr>
        <w:t>( for</w:t>
      </w:r>
      <w:proofErr w:type="gramEnd"/>
      <w:r>
        <w:rPr>
          <w:lang w:val="en-US"/>
        </w:rPr>
        <w:t xml:space="preserve"> registered users)</w:t>
      </w:r>
      <w:bookmarkEnd w:id="24"/>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 who is interested in a room</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user I want to be informed, when the owner of a flat/room wants to make an appointment with everybody who is interested.  And I want to be able to choose a date.</w:t>
      </w:r>
    </w:p>
    <w:p w:rsidR="00307205" w:rsidRDefault="00307205" w:rsidP="00307205">
      <w:pPr>
        <w:pStyle w:val="Heading5"/>
        <w:ind w:left="709"/>
        <w:rPr>
          <w:b/>
          <w:lang w:val="en-US"/>
        </w:rPr>
      </w:pPr>
      <w:r w:rsidRPr="009046E2">
        <w:rPr>
          <w:b/>
          <w:lang w:val="en-US"/>
        </w:rPr>
        <w:t>0.3 Trigger</w:t>
      </w:r>
    </w:p>
    <w:p w:rsidR="00307205" w:rsidRPr="00C33961" w:rsidRDefault="00307205" w:rsidP="00307205">
      <w:pPr>
        <w:rPr>
          <w:lang w:val="en-US"/>
        </w:rPr>
      </w:pPr>
      <w:r>
        <w:rPr>
          <w:lang w:val="en-US"/>
        </w:rPr>
        <w:tab/>
        <w:t>Click on the link in pm.</w:t>
      </w:r>
    </w:p>
    <w:p w:rsidR="00307205" w:rsidRPr="0011175B" w:rsidRDefault="00307205" w:rsidP="00307205">
      <w:pPr>
        <w:pStyle w:val="Heading5"/>
        <w:ind w:left="709"/>
        <w:rPr>
          <w:b/>
          <w:lang w:val="en-US"/>
        </w:rPr>
      </w:pPr>
      <w:r w:rsidRPr="0011175B">
        <w:rPr>
          <w:b/>
          <w:lang w:val="en-US"/>
        </w:rPr>
        <w:t>0.4 Pre-conditions</w:t>
      </w:r>
    </w:p>
    <w:p w:rsidR="00307205" w:rsidRPr="00DA6E61" w:rsidRDefault="00307205" w:rsidP="00307205">
      <w:pPr>
        <w:ind w:left="705"/>
        <w:rPr>
          <w:lang w:val="en-US"/>
        </w:rPr>
      </w:pPr>
      <w:r>
        <w:rPr>
          <w:lang w:val="en-US"/>
        </w:rPr>
        <w:t>0. The user has access to the internet.</w:t>
      </w:r>
      <w:r>
        <w:rPr>
          <w:lang w:val="en-US"/>
        </w:rPr>
        <w:br/>
        <w:t xml:space="preserve">1. The user got invited to make an appointment by the owner of the ad. </w:t>
      </w:r>
      <w:r>
        <w:rPr>
          <w:lang w:val="en-US"/>
        </w:rPr>
        <w:br/>
        <w:t>2. The user is logged in to the webpage</w:t>
      </w:r>
      <w:r>
        <w:rPr>
          <w:lang w:val="en-US"/>
        </w:rPr>
        <w:br/>
        <w:t xml:space="preserve">3. The user is in his PM </w:t>
      </w:r>
      <w:proofErr w:type="gramStart"/>
      <w:r>
        <w:rPr>
          <w:lang w:val="en-US"/>
        </w:rPr>
        <w:t>inbox</w:t>
      </w:r>
      <w:proofErr w:type="gramEnd"/>
    </w:p>
    <w:p w:rsidR="00307205" w:rsidRPr="00DA6E61" w:rsidRDefault="00307205" w:rsidP="00307205">
      <w:pPr>
        <w:pStyle w:val="Heading5"/>
        <w:ind w:firstLine="705"/>
        <w:rPr>
          <w:b/>
          <w:lang w:val="en-US"/>
        </w:rPr>
      </w:pPr>
      <w:r w:rsidRPr="00DA6E61">
        <w:rPr>
          <w:b/>
          <w:lang w:val="en-US"/>
        </w:rPr>
        <w:lastRenderedPageBreak/>
        <w:t>0.5 Post-conditions</w:t>
      </w:r>
    </w:p>
    <w:p w:rsidR="00307205" w:rsidRPr="009046E2" w:rsidRDefault="00307205" w:rsidP="00307205">
      <w:pPr>
        <w:ind w:left="705"/>
        <w:rPr>
          <w:lang w:val="en-US"/>
        </w:rPr>
      </w:pPr>
      <w:r>
        <w:rPr>
          <w:lang w:val="en-US"/>
        </w:rPr>
        <w:t>1. The user will be listed with his available times, for the owner of the ad to see.</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Pr>
          <w:lang w:val="en-US"/>
        </w:rPr>
        <w:t>1. User clicks on the “appointments” tab in his inbox.</w:t>
      </w:r>
      <w:r>
        <w:rPr>
          <w:lang w:val="en-US"/>
        </w:rPr>
        <w:br/>
        <w:t>2.  System prompts the user to his “appointments” messages.</w:t>
      </w:r>
      <w:r>
        <w:rPr>
          <w:lang w:val="en-US"/>
        </w:rPr>
        <w:br/>
        <w:t>3. User sees all the appointment invitations and clicks on one.</w:t>
      </w:r>
      <w:r>
        <w:rPr>
          <w:lang w:val="en-US"/>
        </w:rPr>
        <w:br/>
        <w:t>4. System prompts the user to the specific invitation message</w:t>
      </w:r>
      <w:r>
        <w:rPr>
          <w:lang w:val="en-US"/>
        </w:rPr>
        <w:br/>
        <w:t xml:space="preserve">5.  The User can </w:t>
      </w:r>
      <w:proofErr w:type="gramStart"/>
      <w:r>
        <w:rPr>
          <w:lang w:val="en-US"/>
        </w:rPr>
        <w:t>chose</w:t>
      </w:r>
      <w:proofErr w:type="gramEnd"/>
      <w:r>
        <w:rPr>
          <w:lang w:val="en-US"/>
        </w:rPr>
        <w:t xml:space="preserve"> the time when he will be available.</w:t>
      </w:r>
      <w:r>
        <w:rPr>
          <w:lang w:val="en-US"/>
        </w:rPr>
        <w:br/>
        <w:t>6. User clicks “submit”</w:t>
      </w:r>
      <w:r>
        <w:rPr>
          <w:lang w:val="en-US"/>
        </w:rPr>
        <w:br/>
        <w:t xml:space="preserve">7. The User will be </w:t>
      </w:r>
      <w:proofErr w:type="gramStart"/>
      <w:r>
        <w:rPr>
          <w:lang w:val="en-US"/>
        </w:rPr>
        <w:t>notified,</w:t>
      </w:r>
      <w:proofErr w:type="gramEnd"/>
      <w:r>
        <w:rPr>
          <w:lang w:val="en-US"/>
        </w:rPr>
        <w:t xml:space="preserve"> that he will receive an invitation, if he will be invited definitely.</w:t>
      </w:r>
      <w:r>
        <w:rPr>
          <w:lang w:val="en-US"/>
        </w:rPr>
        <w:br/>
        <w:t>8. When the user receives the definitive invitation, he can accept or decline it.</w:t>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Pr="00DA6E61" w:rsidRDefault="00307205" w:rsidP="00307205">
      <w:pPr>
        <w:rPr>
          <w:lang w:val="en-US"/>
        </w:rPr>
      </w:pPr>
      <w:r>
        <w:rPr>
          <w:lang w:val="en-US"/>
        </w:rPr>
        <w:tab/>
        <w:t>-</w:t>
      </w:r>
    </w:p>
    <w:p w:rsidR="00307205" w:rsidRDefault="00307205" w:rsidP="00307205">
      <w:pPr>
        <w:pStyle w:val="Heading4"/>
        <w:rPr>
          <w:lang w:val="en-US"/>
        </w:rPr>
      </w:pPr>
      <w:r>
        <w:rPr>
          <w:lang w:val="en-US"/>
        </w:rPr>
        <w:t xml:space="preserve">17.  User wants to make an appointment to visit </w:t>
      </w:r>
      <w:proofErr w:type="gramStart"/>
      <w:r>
        <w:rPr>
          <w:lang w:val="en-US"/>
        </w:rPr>
        <w:t>( for</w:t>
      </w:r>
      <w:proofErr w:type="gramEnd"/>
      <w:r>
        <w:rPr>
          <w:lang w:val="en-US"/>
        </w:rPr>
        <w:t xml:space="preserve"> registered users)</w:t>
      </w:r>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 who is interested in a room</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user I want to be informed, when the owner of a flat/room wants to make an appointment with everybody who is interested.  And I want to be able to choose a date.</w:t>
      </w:r>
    </w:p>
    <w:p w:rsidR="00307205" w:rsidRDefault="00307205" w:rsidP="00307205">
      <w:pPr>
        <w:pStyle w:val="Heading5"/>
        <w:ind w:left="709"/>
        <w:rPr>
          <w:b/>
          <w:lang w:val="en-US"/>
        </w:rPr>
      </w:pPr>
      <w:r w:rsidRPr="009046E2">
        <w:rPr>
          <w:b/>
          <w:lang w:val="en-US"/>
        </w:rPr>
        <w:t>0.3 Trigger</w:t>
      </w:r>
    </w:p>
    <w:p w:rsidR="00307205" w:rsidRPr="00C33961" w:rsidRDefault="00307205" w:rsidP="00307205">
      <w:pPr>
        <w:rPr>
          <w:lang w:val="en-US"/>
        </w:rPr>
      </w:pPr>
      <w:r>
        <w:rPr>
          <w:lang w:val="en-US"/>
        </w:rPr>
        <w:tab/>
        <w:t>Click on the link in pm.</w:t>
      </w:r>
    </w:p>
    <w:p w:rsidR="00307205" w:rsidRPr="0011175B" w:rsidRDefault="00307205" w:rsidP="00307205">
      <w:pPr>
        <w:pStyle w:val="Heading5"/>
        <w:ind w:left="709"/>
        <w:rPr>
          <w:b/>
          <w:lang w:val="en-US"/>
        </w:rPr>
      </w:pPr>
      <w:r w:rsidRPr="0011175B">
        <w:rPr>
          <w:b/>
          <w:lang w:val="en-US"/>
        </w:rPr>
        <w:t>0.4 Pre-conditions</w:t>
      </w:r>
    </w:p>
    <w:p w:rsidR="00307205" w:rsidRPr="00DA6E61" w:rsidRDefault="00307205" w:rsidP="00307205">
      <w:pPr>
        <w:ind w:left="705"/>
        <w:rPr>
          <w:lang w:val="en-US"/>
        </w:rPr>
      </w:pPr>
      <w:r>
        <w:rPr>
          <w:lang w:val="en-US"/>
        </w:rPr>
        <w:t>0. The user has access to the internet.</w:t>
      </w:r>
      <w:r>
        <w:rPr>
          <w:lang w:val="en-US"/>
        </w:rPr>
        <w:br/>
        <w:t xml:space="preserve">1. The user got invited to make an appointment by the owner of the ad. </w:t>
      </w:r>
      <w:r>
        <w:rPr>
          <w:lang w:val="en-US"/>
        </w:rPr>
        <w:br/>
        <w:t>2. The user is logged in to the webpage</w:t>
      </w:r>
      <w:r>
        <w:rPr>
          <w:lang w:val="en-US"/>
        </w:rPr>
        <w:br/>
        <w:t>3. The user is on the website of a desired ad.</w:t>
      </w:r>
    </w:p>
    <w:p w:rsidR="00307205" w:rsidRPr="00DA6E61" w:rsidRDefault="00307205" w:rsidP="00307205">
      <w:pPr>
        <w:pStyle w:val="Heading5"/>
        <w:ind w:firstLine="705"/>
        <w:rPr>
          <w:b/>
          <w:lang w:val="en-US"/>
        </w:rPr>
      </w:pPr>
      <w:r w:rsidRPr="00DA6E61">
        <w:rPr>
          <w:b/>
          <w:lang w:val="en-US"/>
        </w:rPr>
        <w:t>0.5 Post-conditions</w:t>
      </w:r>
    </w:p>
    <w:p w:rsidR="00307205" w:rsidRPr="009046E2" w:rsidRDefault="00307205" w:rsidP="00307205">
      <w:pPr>
        <w:ind w:left="705"/>
        <w:rPr>
          <w:lang w:val="en-US"/>
        </w:rPr>
      </w:pPr>
      <w:r>
        <w:rPr>
          <w:lang w:val="en-US"/>
        </w:rPr>
        <w:t>1. The User sends out a notification to the ad owner, that he wants to visit.</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Pr>
          <w:lang w:val="en-US"/>
        </w:rPr>
        <w:t>1. User clicks on the “Request appointment” button.</w:t>
      </w:r>
      <w:r>
        <w:rPr>
          <w:lang w:val="en-US"/>
        </w:rPr>
        <w:br/>
        <w:t xml:space="preserve">2. System prompts user to the “fill out short information about </w:t>
      </w:r>
      <w:proofErr w:type="gramStart"/>
      <w:r>
        <w:rPr>
          <w:lang w:val="en-US"/>
        </w:rPr>
        <w:t>themselves</w:t>
      </w:r>
      <w:proofErr w:type="gramEnd"/>
      <w:r>
        <w:rPr>
          <w:lang w:val="en-US"/>
        </w:rPr>
        <w:t>” form.</w:t>
      </w:r>
      <w:r>
        <w:rPr>
          <w:lang w:val="en-US"/>
        </w:rPr>
        <w:br/>
        <w:t>3. User fills out the form.</w:t>
      </w:r>
      <w:r>
        <w:rPr>
          <w:lang w:val="en-US"/>
        </w:rPr>
        <w:br/>
      </w:r>
      <w:r>
        <w:rPr>
          <w:lang w:val="en-US"/>
        </w:rPr>
        <w:lastRenderedPageBreak/>
        <w:t>4. User clicks “send”</w:t>
      </w:r>
      <w:r>
        <w:rPr>
          <w:lang w:val="en-US"/>
        </w:rPr>
        <w:br/>
        <w:t>5. System gives the user a message sent confirmation.</w:t>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Pr="00DA6E61" w:rsidRDefault="00307205" w:rsidP="00307205">
      <w:pPr>
        <w:rPr>
          <w:lang w:val="en-US"/>
        </w:rPr>
      </w:pPr>
      <w:r>
        <w:rPr>
          <w:lang w:val="en-US"/>
        </w:rPr>
        <w:tab/>
        <w:t>-</w:t>
      </w:r>
    </w:p>
    <w:p w:rsidR="00307205" w:rsidRDefault="00307205" w:rsidP="00307205">
      <w:pPr>
        <w:rPr>
          <w:lang w:val="en-US"/>
        </w:rPr>
      </w:pPr>
    </w:p>
    <w:p w:rsidR="00307205" w:rsidRDefault="00307205" w:rsidP="00307205">
      <w:pPr>
        <w:rPr>
          <w:lang w:val="en-US"/>
        </w:rPr>
      </w:pPr>
    </w:p>
    <w:p w:rsidR="00D8501C" w:rsidRDefault="00D8501C" w:rsidP="00D8501C">
      <w:pPr>
        <w:rPr>
          <w:lang w:val="en-US"/>
        </w:rPr>
      </w:pPr>
    </w:p>
    <w:p w:rsidR="00D8501C" w:rsidRPr="00D8501C" w:rsidRDefault="00D8501C" w:rsidP="00D8501C">
      <w:pPr>
        <w:pStyle w:val="Heading3"/>
        <w:rPr>
          <w:lang w:val="en-US"/>
        </w:rPr>
      </w:pPr>
      <w:r>
        <w:rPr>
          <w:lang w:val="en-US"/>
        </w:rPr>
        <w:t xml:space="preserve">2.1.4 </w:t>
      </w:r>
      <w:proofErr w:type="gramStart"/>
      <w:r>
        <w:rPr>
          <w:lang w:val="en-US"/>
        </w:rPr>
        <w:t>other</w:t>
      </w:r>
      <w:proofErr w:type="gramEnd"/>
      <w:r>
        <w:rPr>
          <w:lang w:val="en-US"/>
        </w:rPr>
        <w:t xml:space="preserve"> use cases</w:t>
      </w:r>
    </w:p>
    <w:p w:rsidR="00307205" w:rsidRPr="009046E2" w:rsidRDefault="004F1CC3" w:rsidP="00307205">
      <w:pPr>
        <w:pStyle w:val="Heading4"/>
        <w:rPr>
          <w:rFonts w:ascii="Times New Roman" w:hAnsi="Times New Roman" w:cs="Times New Roman"/>
          <w:lang w:val="en-US"/>
        </w:rPr>
      </w:pPr>
      <w:bookmarkStart w:id="25" w:name="_Toc400373203"/>
      <w:r>
        <w:rPr>
          <w:rFonts w:ascii="Times New Roman" w:hAnsi="Times New Roman" w:cs="Times New Roman"/>
          <w:lang w:val="en-US"/>
        </w:rPr>
        <w:t>18</w:t>
      </w:r>
      <w:r w:rsidR="00307205">
        <w:rPr>
          <w:rFonts w:ascii="Times New Roman" w:hAnsi="Times New Roman" w:cs="Times New Roman"/>
          <w:lang w:val="en-US"/>
        </w:rPr>
        <w:t>. R</w:t>
      </w:r>
      <w:r w:rsidR="00307205" w:rsidRPr="009046E2">
        <w:rPr>
          <w:rFonts w:ascii="Times New Roman" w:hAnsi="Times New Roman" w:cs="Times New Roman"/>
          <w:lang w:val="en-US"/>
        </w:rPr>
        <w:t>egister on the website</w:t>
      </w:r>
      <w:bookmarkEnd w:id="25"/>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As a user I want to be able to register on the website and get my personal account, with my own login.</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Click on the “register” button on the website, and filling out the required form.</w:t>
      </w:r>
    </w:p>
    <w:p w:rsidR="00307205" w:rsidRPr="00934D3C" w:rsidRDefault="00307205" w:rsidP="00307205">
      <w:pPr>
        <w:pStyle w:val="Heading5"/>
        <w:ind w:left="709"/>
        <w:rPr>
          <w:b/>
          <w:lang w:val="en-US"/>
        </w:rPr>
      </w:pPr>
      <w:r w:rsidRPr="00934D3C">
        <w:rPr>
          <w:b/>
          <w:lang w:val="en-US"/>
        </w:rPr>
        <w:t>0.4 Pre-conditions</w:t>
      </w:r>
    </w:p>
    <w:p w:rsidR="00307205" w:rsidRPr="009046E2" w:rsidRDefault="00307205" w:rsidP="00307205">
      <w:pPr>
        <w:ind w:left="705"/>
        <w:rPr>
          <w:lang w:val="en-US"/>
        </w:rPr>
      </w:pPr>
      <w:r>
        <w:rPr>
          <w:lang w:val="en-US"/>
        </w:rPr>
        <w:t>0. The user has access to the internet.</w:t>
      </w:r>
      <w:r w:rsidRPr="00413177">
        <w:rPr>
          <w:lang w:val="en-US"/>
        </w:rPr>
        <w:br/>
      </w:r>
      <w:r w:rsidRPr="009046E2">
        <w:rPr>
          <w:lang w:val="en-US"/>
        </w:rPr>
        <w:t xml:space="preserve">1. The </w:t>
      </w:r>
      <w:r>
        <w:rPr>
          <w:lang w:val="en-US"/>
        </w:rPr>
        <w:t>user</w:t>
      </w:r>
      <w:r w:rsidRPr="009046E2">
        <w:rPr>
          <w:lang w:val="en-US"/>
        </w:rPr>
        <w:t xml:space="preserve"> owns a valid e-mail account. </w:t>
      </w:r>
      <w:r>
        <w:rPr>
          <w:lang w:val="en-US"/>
        </w:rPr>
        <w:br/>
      </w:r>
      <w:r>
        <w:rPr>
          <w:lang w:val="en-US"/>
        </w:rPr>
        <w:tab/>
        <w:t xml:space="preserve">2. The user is willing to give his correct name and first name. </w:t>
      </w:r>
      <w:r>
        <w:rPr>
          <w:lang w:val="en-US"/>
        </w:rPr>
        <w:br/>
      </w:r>
      <w:r>
        <w:rPr>
          <w:lang w:val="en-US"/>
        </w:rPr>
        <w:tab/>
        <w:t xml:space="preserve">3. The user provides a username and a password. </w:t>
      </w:r>
    </w:p>
    <w:p w:rsidR="00307205" w:rsidRPr="00934D3C" w:rsidRDefault="00307205" w:rsidP="00307205">
      <w:pPr>
        <w:pStyle w:val="Heading5"/>
        <w:ind w:left="709"/>
        <w:rPr>
          <w:b/>
          <w:lang w:val="en-US"/>
        </w:rPr>
      </w:pPr>
      <w:r w:rsidRPr="00934D3C">
        <w:rPr>
          <w:b/>
          <w:lang w:val="en-US"/>
        </w:rPr>
        <w:t>0.5 Post-conditions</w:t>
      </w:r>
    </w:p>
    <w:p w:rsidR="00307205" w:rsidRPr="009046E2" w:rsidRDefault="00307205" w:rsidP="00307205">
      <w:pPr>
        <w:rPr>
          <w:lang w:val="en-US"/>
        </w:rPr>
      </w:pPr>
      <w:r w:rsidRPr="00934D3C">
        <w:rPr>
          <w:lang w:val="en-US"/>
        </w:rPr>
        <w:tab/>
      </w:r>
      <w:r w:rsidRPr="009046E2">
        <w:rPr>
          <w:lang w:val="en-US"/>
        </w:rPr>
        <w:t xml:space="preserve">1. The user receives the confirmation of the registration </w:t>
      </w:r>
      <w:r>
        <w:rPr>
          <w:lang w:val="en-US"/>
        </w:rPr>
        <w:t>in an e-mail.</w:t>
      </w:r>
      <w:r>
        <w:rPr>
          <w:lang w:val="en-US"/>
        </w:rPr>
        <w:br/>
      </w:r>
      <w:r>
        <w:rPr>
          <w:lang w:val="en-US"/>
        </w:rPr>
        <w:tab/>
        <w:t>2. The user is able to login into the website, using the given username and password.</w:t>
      </w:r>
    </w:p>
    <w:p w:rsidR="00307205" w:rsidRPr="00934D3C" w:rsidRDefault="00307205" w:rsidP="00307205">
      <w:pPr>
        <w:pStyle w:val="Heading5"/>
        <w:ind w:left="709"/>
        <w:rPr>
          <w:b/>
          <w:lang w:val="en-US"/>
        </w:rPr>
      </w:pPr>
      <w:r w:rsidRPr="00934D3C">
        <w:rPr>
          <w:b/>
          <w:lang w:val="en-US"/>
        </w:rPr>
        <w:t>0.6 Main Scenario</w:t>
      </w:r>
    </w:p>
    <w:p w:rsidR="00307205" w:rsidRPr="009046E2" w:rsidRDefault="00307205" w:rsidP="00307205">
      <w:pPr>
        <w:rPr>
          <w:lang w:val="en-US"/>
        </w:rPr>
      </w:pPr>
      <w:r w:rsidRPr="00934D3C">
        <w:rPr>
          <w:lang w:val="en-US"/>
        </w:rPr>
        <w:tab/>
      </w:r>
      <w:r w:rsidRPr="009046E2">
        <w:rPr>
          <w:lang w:val="en-US"/>
        </w:rPr>
        <w:t xml:space="preserve">1. The user clicks on the </w:t>
      </w:r>
      <w:r>
        <w:rPr>
          <w:lang w:val="en-US"/>
        </w:rPr>
        <w:t>“register” button on the website</w:t>
      </w:r>
      <w:r>
        <w:rPr>
          <w:lang w:val="en-US"/>
        </w:rPr>
        <w:br/>
      </w:r>
      <w:r>
        <w:rPr>
          <w:lang w:val="en-US"/>
        </w:rPr>
        <w:tab/>
        <w:t>2. The user fills out the form with valid credentials</w:t>
      </w:r>
      <w:r>
        <w:rPr>
          <w:lang w:val="en-US"/>
        </w:rPr>
        <w:br/>
      </w:r>
      <w:r>
        <w:rPr>
          <w:lang w:val="en-US"/>
        </w:rPr>
        <w:tab/>
        <w:t>3. The user clicks “submit” to submit the information and register his account</w:t>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 xml:space="preserve">A) </w:t>
      </w:r>
      <w:proofErr w:type="gramStart"/>
      <w:r>
        <w:rPr>
          <w:lang w:val="en-US"/>
        </w:rPr>
        <w:t>the</w:t>
      </w:r>
      <w:proofErr w:type="gramEnd"/>
      <w:r>
        <w:rPr>
          <w:lang w:val="en-US"/>
        </w:rPr>
        <w:t xml:space="preserve"> user is not providing valid information</w:t>
      </w:r>
      <w:r>
        <w:rPr>
          <w:lang w:val="en-US"/>
        </w:rPr>
        <w:br/>
      </w:r>
      <w:r>
        <w:rPr>
          <w:lang w:val="en-US"/>
        </w:rPr>
        <w:tab/>
      </w:r>
      <w:r>
        <w:rPr>
          <w:lang w:val="en-US"/>
        </w:rPr>
        <w:tab/>
        <w:t xml:space="preserve">1. Print out error: </w:t>
      </w:r>
      <w:proofErr w:type="gramStart"/>
      <w:r>
        <w:rPr>
          <w:lang w:val="en-US"/>
        </w:rPr>
        <w:t>“ information</w:t>
      </w:r>
      <w:proofErr w:type="gramEnd"/>
      <w:r>
        <w:rPr>
          <w:lang w:val="en-US"/>
        </w:rPr>
        <w:t xml:space="preserve"> not valid”. </w:t>
      </w:r>
      <w:r>
        <w:rPr>
          <w:lang w:val="en-US"/>
        </w:rPr>
        <w:br/>
      </w:r>
      <w:r>
        <w:rPr>
          <w:lang w:val="en-US"/>
        </w:rPr>
        <w:tab/>
      </w:r>
      <w:r>
        <w:rPr>
          <w:lang w:val="en-US"/>
        </w:rPr>
        <w:tab/>
        <w:t>2. Fill out form again with valid information.</w:t>
      </w:r>
    </w:p>
    <w:p w:rsidR="00307205" w:rsidRDefault="00307205" w:rsidP="00307205">
      <w:pPr>
        <w:pStyle w:val="Heading5"/>
        <w:ind w:left="709"/>
        <w:rPr>
          <w:b/>
          <w:lang w:val="en-US"/>
        </w:rPr>
      </w:pPr>
      <w:r w:rsidRPr="009046E2">
        <w:rPr>
          <w:b/>
          <w:lang w:val="en-US"/>
        </w:rPr>
        <w:lastRenderedPageBreak/>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 xml:space="preserve">Link </w:t>
      </w:r>
      <w:proofErr w:type="spellStart"/>
      <w:r>
        <w:rPr>
          <w:lang w:val="en-US"/>
        </w:rPr>
        <w:t>facebook</w:t>
      </w:r>
      <w:proofErr w:type="spellEnd"/>
      <w:r>
        <w:rPr>
          <w:lang w:val="en-US"/>
        </w:rPr>
        <w:t xml:space="preserve"> account? </w:t>
      </w:r>
      <w:r>
        <w:rPr>
          <w:lang w:val="en-US"/>
        </w:rPr>
        <w:br/>
      </w:r>
      <w:r>
        <w:rPr>
          <w:lang w:val="en-US"/>
        </w:rPr>
        <w:tab/>
        <w:t>The user is responsible for keeping his username, and password.</w:t>
      </w:r>
    </w:p>
    <w:p w:rsidR="00307205" w:rsidRDefault="00307205" w:rsidP="00307205">
      <w:pPr>
        <w:pStyle w:val="Heading4"/>
        <w:rPr>
          <w:lang w:val="en-US"/>
        </w:rPr>
      </w:pPr>
      <w:bookmarkStart w:id="26" w:name="_Toc400373204"/>
      <w:r>
        <w:rPr>
          <w:lang w:val="en-US"/>
        </w:rPr>
        <w:t>1</w:t>
      </w:r>
      <w:r w:rsidR="004F1CC3">
        <w:rPr>
          <w:lang w:val="en-US"/>
        </w:rPr>
        <w:t>9</w:t>
      </w:r>
      <w:r>
        <w:rPr>
          <w:lang w:val="en-US"/>
        </w:rPr>
        <w:t xml:space="preserve">. </w:t>
      </w:r>
      <w:proofErr w:type="gramStart"/>
      <w:r>
        <w:rPr>
          <w:lang w:val="en-US"/>
        </w:rPr>
        <w:t>login</w:t>
      </w:r>
      <w:proofErr w:type="gramEnd"/>
      <w:r>
        <w:rPr>
          <w:lang w:val="en-US"/>
        </w:rPr>
        <w:t xml:space="preserve"> on the website as a registered user</w:t>
      </w:r>
      <w:bookmarkEnd w:id="26"/>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 xml:space="preserve">As a user I want to be able to log in to my personal account. </w:t>
      </w:r>
    </w:p>
    <w:p w:rsidR="00307205" w:rsidRDefault="00307205" w:rsidP="00307205">
      <w:pPr>
        <w:pStyle w:val="Heading5"/>
        <w:ind w:left="709"/>
        <w:rPr>
          <w:b/>
          <w:lang w:val="en-US"/>
        </w:rPr>
      </w:pPr>
      <w:r w:rsidRPr="009046E2">
        <w:rPr>
          <w:b/>
          <w:lang w:val="en-US"/>
        </w:rPr>
        <w:t>0.3 Trigger</w:t>
      </w:r>
    </w:p>
    <w:p w:rsidR="00307205" w:rsidRPr="009046E2" w:rsidRDefault="00307205" w:rsidP="00307205">
      <w:pPr>
        <w:rPr>
          <w:lang w:val="en-US"/>
        </w:rPr>
      </w:pPr>
      <w:r>
        <w:rPr>
          <w:lang w:val="en-US"/>
        </w:rPr>
        <w:tab/>
        <w:t>Click on the “login” button on the website.</w:t>
      </w:r>
    </w:p>
    <w:p w:rsidR="00307205" w:rsidRPr="009B1355" w:rsidRDefault="00307205" w:rsidP="00307205">
      <w:pPr>
        <w:pStyle w:val="Heading5"/>
        <w:ind w:left="709"/>
        <w:rPr>
          <w:b/>
          <w:lang w:val="en-US"/>
        </w:rPr>
      </w:pPr>
      <w:r w:rsidRPr="009B1355">
        <w:rPr>
          <w:b/>
          <w:lang w:val="en-US"/>
        </w:rPr>
        <w:t>0.4 Pre-conditions</w:t>
      </w:r>
    </w:p>
    <w:p w:rsidR="00307205" w:rsidRPr="009046E2" w:rsidRDefault="00307205" w:rsidP="00307205">
      <w:pPr>
        <w:ind w:left="705"/>
        <w:rPr>
          <w:lang w:val="en-US"/>
        </w:rPr>
      </w:pPr>
      <w:r>
        <w:rPr>
          <w:lang w:val="en-US"/>
        </w:rPr>
        <w:t>0. The user has access to the internet.</w:t>
      </w:r>
      <w:r>
        <w:rPr>
          <w:lang w:val="en-US"/>
        </w:rPr>
        <w:br/>
      </w:r>
      <w:r>
        <w:rPr>
          <w:lang w:val="en-US"/>
        </w:rPr>
        <w:tab/>
        <w:t xml:space="preserve">1. The user still owns his login credentials. </w:t>
      </w:r>
    </w:p>
    <w:p w:rsidR="00307205" w:rsidRPr="009B1355" w:rsidRDefault="00307205" w:rsidP="00307205">
      <w:pPr>
        <w:pStyle w:val="Heading5"/>
        <w:ind w:left="709"/>
        <w:rPr>
          <w:b/>
          <w:lang w:val="en-US"/>
        </w:rPr>
      </w:pPr>
      <w:r w:rsidRPr="009B1355">
        <w:rPr>
          <w:b/>
          <w:lang w:val="en-US"/>
        </w:rPr>
        <w:t>0.5 Post-conditions</w:t>
      </w:r>
    </w:p>
    <w:p w:rsidR="00307205" w:rsidRPr="009046E2" w:rsidRDefault="00307205" w:rsidP="00307205">
      <w:pPr>
        <w:rPr>
          <w:lang w:val="en-US"/>
        </w:rPr>
      </w:pPr>
      <w:r w:rsidRPr="009B1355">
        <w:rPr>
          <w:lang w:val="en-US"/>
        </w:rPr>
        <w:tab/>
      </w:r>
      <w:r>
        <w:rPr>
          <w:lang w:val="en-US"/>
        </w:rPr>
        <w:t>1. The user is logged in to the website and has access to his personal profile</w:t>
      </w:r>
    </w:p>
    <w:p w:rsidR="00307205" w:rsidRPr="009B1355" w:rsidRDefault="00307205" w:rsidP="00307205">
      <w:pPr>
        <w:pStyle w:val="Heading5"/>
        <w:ind w:left="709"/>
        <w:rPr>
          <w:b/>
          <w:lang w:val="en-US"/>
        </w:rPr>
      </w:pPr>
      <w:r w:rsidRPr="009B1355">
        <w:rPr>
          <w:b/>
          <w:lang w:val="en-US"/>
        </w:rPr>
        <w:t>0.6 Main Scenario</w:t>
      </w:r>
    </w:p>
    <w:p w:rsidR="00307205" w:rsidRPr="009046E2" w:rsidRDefault="00307205" w:rsidP="00307205">
      <w:pPr>
        <w:ind w:left="705"/>
        <w:rPr>
          <w:lang w:val="en-US"/>
        </w:rPr>
      </w:pPr>
      <w:r w:rsidRPr="009046E2">
        <w:rPr>
          <w:lang w:val="en-US"/>
        </w:rPr>
        <w:t>1</w:t>
      </w:r>
      <w:r>
        <w:rPr>
          <w:lang w:val="en-US"/>
        </w:rPr>
        <w:t>. The user enters his password and username on the website.</w:t>
      </w:r>
      <w:r>
        <w:rPr>
          <w:lang w:val="en-US"/>
        </w:rPr>
        <w:tab/>
      </w:r>
      <w:r>
        <w:rPr>
          <w:lang w:val="en-US"/>
        </w:rPr>
        <w:br/>
        <w:t>2. System prompts the user to the login successful page.</w:t>
      </w:r>
      <w:r>
        <w:rPr>
          <w:lang w:val="en-US"/>
        </w:rPr>
        <w:br/>
      </w:r>
      <w:r>
        <w:rPr>
          <w:lang w:val="en-US"/>
        </w:rPr>
        <w:tab/>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 xml:space="preserve">A) </w:t>
      </w:r>
      <w:proofErr w:type="gramStart"/>
      <w:r>
        <w:rPr>
          <w:lang w:val="en-US"/>
        </w:rPr>
        <w:t>the</w:t>
      </w:r>
      <w:proofErr w:type="gramEnd"/>
      <w:r>
        <w:rPr>
          <w:lang w:val="en-US"/>
        </w:rPr>
        <w:t xml:space="preserve"> user is not entering a valid username and/ or password</w:t>
      </w:r>
      <w:r>
        <w:rPr>
          <w:lang w:val="en-US"/>
        </w:rPr>
        <w:br/>
      </w:r>
      <w:r>
        <w:rPr>
          <w:lang w:val="en-US"/>
        </w:rPr>
        <w:tab/>
      </w:r>
      <w:r>
        <w:rPr>
          <w:lang w:val="en-US"/>
        </w:rPr>
        <w:tab/>
        <w:t xml:space="preserve">1. Print out error: </w:t>
      </w:r>
      <w:proofErr w:type="gramStart"/>
      <w:r>
        <w:rPr>
          <w:lang w:val="en-US"/>
        </w:rPr>
        <w:t>“ password</w:t>
      </w:r>
      <w:proofErr w:type="gramEnd"/>
      <w:r>
        <w:rPr>
          <w:lang w:val="en-US"/>
        </w:rPr>
        <w:t xml:space="preserve">/ username not valid”. </w:t>
      </w:r>
      <w:r>
        <w:rPr>
          <w:lang w:val="en-US"/>
        </w:rPr>
        <w:br/>
      </w:r>
      <w:r>
        <w:rPr>
          <w:lang w:val="en-US"/>
        </w:rPr>
        <w:tab/>
      </w:r>
      <w:r>
        <w:rPr>
          <w:lang w:val="en-US"/>
        </w:rPr>
        <w:tab/>
        <w:t>2. Ask if he wants to reset password.</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None</w:t>
      </w:r>
    </w:p>
    <w:p w:rsidR="009B1355" w:rsidRPr="009B1355" w:rsidRDefault="009B1355" w:rsidP="009B1355">
      <w:pPr>
        <w:rPr>
          <w:lang w:val="en-US"/>
        </w:rPr>
      </w:pPr>
    </w:p>
    <w:p w:rsidR="00307205" w:rsidRDefault="004F1CC3" w:rsidP="00307205">
      <w:pPr>
        <w:pStyle w:val="Heading4"/>
        <w:rPr>
          <w:lang w:val="en-US"/>
        </w:rPr>
      </w:pPr>
      <w:bookmarkStart w:id="27" w:name="_Toc400373213"/>
      <w:r>
        <w:rPr>
          <w:lang w:val="en-US"/>
        </w:rPr>
        <w:t>20</w:t>
      </w:r>
      <w:r w:rsidR="00307205">
        <w:rPr>
          <w:lang w:val="en-US"/>
        </w:rPr>
        <w:t xml:space="preserve">. Send PM to an </w:t>
      </w:r>
      <w:proofErr w:type="gramStart"/>
      <w:r w:rsidR="00307205">
        <w:rPr>
          <w:lang w:val="en-US"/>
        </w:rPr>
        <w:t>user(</w:t>
      </w:r>
      <w:proofErr w:type="gramEnd"/>
      <w:r w:rsidR="00307205">
        <w:rPr>
          <w:lang w:val="en-US"/>
        </w:rPr>
        <w:t xml:space="preserve"> as a registered user)</w:t>
      </w:r>
      <w:bookmarkEnd w:id="27"/>
    </w:p>
    <w:p w:rsidR="00307205" w:rsidRPr="009046E2" w:rsidRDefault="00307205" w:rsidP="00307205">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307205" w:rsidRDefault="00307205" w:rsidP="00307205">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307205" w:rsidRDefault="00307205" w:rsidP="00307205">
      <w:pPr>
        <w:pStyle w:val="Heading5"/>
        <w:ind w:left="709"/>
        <w:rPr>
          <w:b/>
          <w:lang w:val="en-US"/>
        </w:rPr>
      </w:pPr>
      <w:r w:rsidRPr="009046E2">
        <w:rPr>
          <w:b/>
          <w:lang w:val="en-US"/>
        </w:rPr>
        <w:t>0.2 Description</w:t>
      </w:r>
    </w:p>
    <w:p w:rsidR="00307205" w:rsidRPr="009046E2" w:rsidRDefault="00307205" w:rsidP="00307205">
      <w:pPr>
        <w:ind w:left="705"/>
        <w:rPr>
          <w:lang w:val="en-US"/>
        </w:rPr>
      </w:pPr>
      <w:r>
        <w:rPr>
          <w:lang w:val="en-US"/>
        </w:rPr>
        <w:t xml:space="preserve">As a user I might have questions about a room/ person. The question is not answered by the public question system </w:t>
      </w:r>
      <w:proofErr w:type="gramStart"/>
      <w:r>
        <w:rPr>
          <w:lang w:val="en-US"/>
        </w:rPr>
        <w:t>( See</w:t>
      </w:r>
      <w:proofErr w:type="gramEnd"/>
      <w:r>
        <w:rPr>
          <w:lang w:val="en-US"/>
        </w:rPr>
        <w:t xml:space="preserve"> use-case 11.)</w:t>
      </w:r>
    </w:p>
    <w:p w:rsidR="00307205" w:rsidRDefault="00307205" w:rsidP="00307205">
      <w:pPr>
        <w:pStyle w:val="Heading5"/>
        <w:ind w:left="709"/>
        <w:rPr>
          <w:b/>
          <w:lang w:val="en-US"/>
        </w:rPr>
      </w:pPr>
      <w:r w:rsidRPr="009046E2">
        <w:rPr>
          <w:b/>
          <w:lang w:val="en-US"/>
        </w:rPr>
        <w:lastRenderedPageBreak/>
        <w:t>0.3 Trigger</w:t>
      </w:r>
    </w:p>
    <w:p w:rsidR="00307205" w:rsidRPr="009046E2" w:rsidRDefault="00307205" w:rsidP="00307205">
      <w:pPr>
        <w:rPr>
          <w:lang w:val="en-US"/>
        </w:rPr>
      </w:pPr>
      <w:r>
        <w:rPr>
          <w:lang w:val="en-US"/>
        </w:rPr>
        <w:tab/>
        <w:t xml:space="preserve">Click on the “ask question” button. </w:t>
      </w:r>
    </w:p>
    <w:p w:rsidR="00307205" w:rsidRPr="0011175B" w:rsidRDefault="00307205" w:rsidP="00307205">
      <w:pPr>
        <w:pStyle w:val="Heading5"/>
        <w:ind w:left="709"/>
        <w:rPr>
          <w:b/>
          <w:lang w:val="en-US"/>
        </w:rPr>
      </w:pPr>
      <w:r w:rsidRPr="0011175B">
        <w:rPr>
          <w:b/>
          <w:lang w:val="en-US"/>
        </w:rPr>
        <w:t>0.4 Pre-conditions</w:t>
      </w:r>
    </w:p>
    <w:p w:rsidR="00307205" w:rsidRPr="00DA6E61" w:rsidRDefault="00307205" w:rsidP="00307205">
      <w:pPr>
        <w:ind w:left="705"/>
        <w:rPr>
          <w:lang w:val="en-US"/>
        </w:rPr>
      </w:pPr>
      <w:r>
        <w:rPr>
          <w:lang w:val="en-US"/>
        </w:rPr>
        <w:t>0. The user has access to the internet.</w:t>
      </w:r>
      <w:r>
        <w:rPr>
          <w:lang w:val="en-US"/>
        </w:rPr>
        <w:br/>
        <w:t>1. The user clicked on an ad.</w:t>
      </w:r>
      <w:r>
        <w:rPr>
          <w:lang w:val="en-US"/>
        </w:rPr>
        <w:br/>
        <w:t>2. The user is logged in to the webpage</w:t>
      </w:r>
    </w:p>
    <w:p w:rsidR="00307205" w:rsidRPr="00DA6E61" w:rsidRDefault="00307205" w:rsidP="00307205">
      <w:pPr>
        <w:pStyle w:val="Heading5"/>
        <w:ind w:firstLine="705"/>
        <w:rPr>
          <w:b/>
          <w:lang w:val="en-US"/>
        </w:rPr>
      </w:pPr>
      <w:r w:rsidRPr="00DA6E61">
        <w:rPr>
          <w:b/>
          <w:lang w:val="en-US"/>
        </w:rPr>
        <w:t>0.5 Post-conditions</w:t>
      </w:r>
    </w:p>
    <w:p w:rsidR="00307205" w:rsidRPr="009046E2" w:rsidRDefault="00307205" w:rsidP="00307205">
      <w:pPr>
        <w:ind w:left="705"/>
        <w:rPr>
          <w:lang w:val="en-US"/>
        </w:rPr>
      </w:pPr>
      <w:r>
        <w:rPr>
          <w:lang w:val="en-US"/>
        </w:rPr>
        <w:t xml:space="preserve">1. The user was able to send a message to the owner of the ad.  </w:t>
      </w:r>
      <w:r>
        <w:rPr>
          <w:lang w:val="en-US"/>
        </w:rPr>
        <w:br/>
      </w:r>
      <w:r>
        <w:rPr>
          <w:lang w:val="en-US"/>
        </w:rPr>
        <w:tab/>
      </w:r>
    </w:p>
    <w:p w:rsidR="00307205" w:rsidRPr="0011175B" w:rsidRDefault="00307205" w:rsidP="00307205">
      <w:pPr>
        <w:pStyle w:val="Heading5"/>
        <w:ind w:left="709"/>
        <w:rPr>
          <w:b/>
          <w:lang w:val="en-US"/>
        </w:rPr>
      </w:pPr>
      <w:r w:rsidRPr="0011175B">
        <w:rPr>
          <w:b/>
          <w:lang w:val="en-US"/>
        </w:rPr>
        <w:t>0.6 Main Scenario</w:t>
      </w:r>
    </w:p>
    <w:p w:rsidR="00307205" w:rsidRPr="009046E2" w:rsidRDefault="00307205" w:rsidP="00307205">
      <w:pPr>
        <w:ind w:left="705"/>
        <w:rPr>
          <w:lang w:val="en-US"/>
        </w:rPr>
      </w:pPr>
      <w:r>
        <w:rPr>
          <w:lang w:val="en-US"/>
        </w:rPr>
        <w:t>1. The user clicked on an ad/ or a user.</w:t>
      </w:r>
      <w:r>
        <w:rPr>
          <w:lang w:val="en-US"/>
        </w:rPr>
        <w:br/>
        <w:t>2. The user clicks on “send PM” button</w:t>
      </w:r>
      <w:r>
        <w:rPr>
          <w:lang w:val="en-US"/>
        </w:rPr>
        <w:br/>
        <w:t>3. System prompts the user to “send message” page.</w:t>
      </w:r>
      <w:r>
        <w:rPr>
          <w:lang w:val="en-US"/>
        </w:rPr>
        <w:br/>
        <w:t>3. The user can freely write his question to the owner of the ad. The user can choose if he wants a copy of the message to his email or not.</w:t>
      </w:r>
      <w:r>
        <w:rPr>
          <w:lang w:val="en-US"/>
        </w:rPr>
        <w:br/>
        <w:t>4. The user clicks on “send” button.</w:t>
      </w:r>
      <w:r>
        <w:rPr>
          <w:lang w:val="en-US"/>
        </w:rPr>
        <w:br/>
        <w:t>5. System prompts the user to “message successfully sent” page.</w:t>
      </w:r>
      <w:r>
        <w:rPr>
          <w:lang w:val="en-US"/>
        </w:rPr>
        <w:br/>
      </w:r>
    </w:p>
    <w:p w:rsidR="00307205" w:rsidRDefault="00307205" w:rsidP="00307205">
      <w:pPr>
        <w:pStyle w:val="Heading5"/>
        <w:ind w:left="709"/>
        <w:rPr>
          <w:b/>
          <w:lang w:val="en-US"/>
        </w:rPr>
      </w:pPr>
      <w:r w:rsidRPr="009046E2">
        <w:rPr>
          <w:b/>
          <w:lang w:val="en-US"/>
        </w:rPr>
        <w:t>0.7 Alternative Scenarios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0.8 Special Requirements</w:t>
      </w:r>
    </w:p>
    <w:p w:rsidR="00307205" w:rsidRPr="001E0CB5" w:rsidRDefault="00307205" w:rsidP="00307205">
      <w:pPr>
        <w:rPr>
          <w:lang w:val="en-US"/>
        </w:rPr>
      </w:pPr>
      <w:r>
        <w:rPr>
          <w:lang w:val="en-US"/>
        </w:rPr>
        <w:tab/>
        <w:t>None</w:t>
      </w:r>
    </w:p>
    <w:p w:rsidR="00307205" w:rsidRDefault="00307205" w:rsidP="00307205">
      <w:pPr>
        <w:pStyle w:val="Heading5"/>
        <w:ind w:left="709"/>
        <w:rPr>
          <w:b/>
          <w:lang w:val="en-US"/>
        </w:rPr>
      </w:pPr>
      <w:r w:rsidRPr="009046E2">
        <w:rPr>
          <w:b/>
          <w:lang w:val="en-US"/>
        </w:rPr>
        <w:t>0.9 Notes</w:t>
      </w:r>
    </w:p>
    <w:p w:rsidR="00307205" w:rsidRDefault="00307205" w:rsidP="00307205">
      <w:pPr>
        <w:rPr>
          <w:lang w:val="en-US"/>
        </w:rPr>
      </w:pPr>
      <w:r>
        <w:rPr>
          <w:lang w:val="en-US"/>
        </w:rPr>
        <w:tab/>
        <w:t>How should the form look exactly?</w:t>
      </w:r>
    </w:p>
    <w:p w:rsidR="00C90914" w:rsidRDefault="00C90914" w:rsidP="009C57D9">
      <w:pPr>
        <w:rPr>
          <w:lang w:val="en-US"/>
        </w:rPr>
      </w:pPr>
    </w:p>
    <w:p w:rsidR="00194478" w:rsidRDefault="004F1CC3" w:rsidP="00194478">
      <w:pPr>
        <w:pStyle w:val="Heading4"/>
        <w:rPr>
          <w:lang w:val="en-US"/>
        </w:rPr>
      </w:pPr>
      <w:bookmarkStart w:id="28" w:name="_Toc400373221"/>
      <w:r>
        <w:rPr>
          <w:lang w:val="en-US"/>
        </w:rPr>
        <w:t>21</w:t>
      </w:r>
      <w:r w:rsidR="00A162EE">
        <w:rPr>
          <w:lang w:val="en-US"/>
        </w:rPr>
        <w:t xml:space="preserve">. </w:t>
      </w:r>
      <w:proofErr w:type="gramStart"/>
      <w:r w:rsidR="00A162EE">
        <w:rPr>
          <w:lang w:val="en-US"/>
        </w:rPr>
        <w:t>forgot</w:t>
      </w:r>
      <w:proofErr w:type="gramEnd"/>
      <w:r w:rsidR="00A162EE">
        <w:rPr>
          <w:lang w:val="en-US"/>
        </w:rPr>
        <w:t xml:space="preserve"> password/ link as non-registered user</w:t>
      </w:r>
      <w:bookmarkEnd w:id="28"/>
      <w:r w:rsidR="00194478">
        <w:rPr>
          <w:lang w:val="en-US"/>
        </w:rPr>
        <w:t xml:space="preserve"> </w:t>
      </w:r>
    </w:p>
    <w:p w:rsidR="00194478" w:rsidRPr="009046E2" w:rsidRDefault="00194478" w:rsidP="00194478">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194478" w:rsidRDefault="00194478" w:rsidP="00194478">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User</w:t>
      </w:r>
    </w:p>
    <w:p w:rsidR="00194478" w:rsidRDefault="00194478" w:rsidP="00194478">
      <w:pPr>
        <w:pStyle w:val="Heading5"/>
        <w:ind w:left="709"/>
        <w:rPr>
          <w:b/>
          <w:lang w:val="en-US"/>
        </w:rPr>
      </w:pPr>
      <w:r w:rsidRPr="009046E2">
        <w:rPr>
          <w:b/>
          <w:lang w:val="en-US"/>
        </w:rPr>
        <w:t>0.2 Description</w:t>
      </w:r>
    </w:p>
    <w:p w:rsidR="00194478" w:rsidRPr="009046E2" w:rsidRDefault="00A162EE" w:rsidP="00194478">
      <w:pPr>
        <w:ind w:left="705"/>
        <w:rPr>
          <w:lang w:val="en-US"/>
        </w:rPr>
      </w:pPr>
      <w:r>
        <w:rPr>
          <w:lang w:val="en-US"/>
        </w:rPr>
        <w:t>As a user I want to be able to retrieve a new password to edit my ad, if I forgot it, and/or retrieve the link to the ad, if I forgot it.</w:t>
      </w:r>
      <w:r w:rsidR="00194478">
        <w:rPr>
          <w:lang w:val="en-US"/>
        </w:rPr>
        <w:t xml:space="preserve"> </w:t>
      </w:r>
    </w:p>
    <w:p w:rsidR="00194478" w:rsidRDefault="00194478" w:rsidP="00194478">
      <w:pPr>
        <w:pStyle w:val="Heading5"/>
        <w:ind w:left="709"/>
        <w:rPr>
          <w:b/>
          <w:lang w:val="en-US"/>
        </w:rPr>
      </w:pPr>
      <w:r w:rsidRPr="009046E2">
        <w:rPr>
          <w:b/>
          <w:lang w:val="en-US"/>
        </w:rPr>
        <w:t>0.3 Trigger</w:t>
      </w:r>
    </w:p>
    <w:p w:rsidR="00194478" w:rsidRPr="009046E2" w:rsidRDefault="00194478" w:rsidP="00194478">
      <w:pPr>
        <w:rPr>
          <w:lang w:val="en-US"/>
        </w:rPr>
      </w:pPr>
      <w:r>
        <w:rPr>
          <w:lang w:val="en-US"/>
        </w:rPr>
        <w:tab/>
      </w:r>
      <w:r w:rsidR="00A162EE">
        <w:rPr>
          <w:lang w:val="en-US"/>
        </w:rPr>
        <w:t>Click on the “forgot information about my ad” button on the website.</w:t>
      </w:r>
    </w:p>
    <w:p w:rsidR="00194478" w:rsidRPr="0011175B" w:rsidRDefault="00194478" w:rsidP="00194478">
      <w:pPr>
        <w:pStyle w:val="Heading5"/>
        <w:ind w:left="709"/>
        <w:rPr>
          <w:b/>
          <w:lang w:val="en-US"/>
        </w:rPr>
      </w:pPr>
      <w:r w:rsidRPr="0011175B">
        <w:rPr>
          <w:b/>
          <w:lang w:val="en-US"/>
        </w:rPr>
        <w:t>0.4 Pre-conditions</w:t>
      </w:r>
    </w:p>
    <w:p w:rsidR="00194478" w:rsidRPr="009046E2" w:rsidRDefault="00194478" w:rsidP="00194478">
      <w:pPr>
        <w:ind w:left="705"/>
        <w:rPr>
          <w:lang w:val="en-US"/>
        </w:rPr>
      </w:pPr>
      <w:r>
        <w:rPr>
          <w:lang w:val="en-US"/>
        </w:rPr>
        <w:t>0. The user has access to the internet.</w:t>
      </w:r>
      <w:r>
        <w:rPr>
          <w:lang w:val="en-US"/>
        </w:rPr>
        <w:br/>
      </w:r>
      <w:r w:rsidRPr="009046E2">
        <w:rPr>
          <w:lang w:val="en-US"/>
        </w:rPr>
        <w:t xml:space="preserve">1. </w:t>
      </w:r>
      <w:r>
        <w:rPr>
          <w:lang w:val="en-US"/>
        </w:rPr>
        <w:t>The user registered an ad successfully, without owning an account</w:t>
      </w:r>
      <w:r w:rsidRPr="009046E2">
        <w:rPr>
          <w:lang w:val="en-US"/>
        </w:rPr>
        <w:t xml:space="preserve">. </w:t>
      </w:r>
      <w:r>
        <w:rPr>
          <w:lang w:val="en-US"/>
        </w:rPr>
        <w:br/>
      </w:r>
      <w:r>
        <w:rPr>
          <w:lang w:val="en-US"/>
        </w:rPr>
        <w:tab/>
        <w:t xml:space="preserve">2. </w:t>
      </w:r>
      <w:r w:rsidR="007B031B">
        <w:rPr>
          <w:lang w:val="en-US"/>
        </w:rPr>
        <w:t xml:space="preserve">User forgot his password/link to the ad. </w:t>
      </w:r>
      <w:r w:rsidR="007B031B">
        <w:rPr>
          <w:lang w:val="en-US"/>
        </w:rPr>
        <w:br/>
        <w:t>3. The User HAS TO HAVE his e-mail address.</w:t>
      </w:r>
      <w:r>
        <w:rPr>
          <w:lang w:val="en-US"/>
        </w:rPr>
        <w:br/>
      </w:r>
      <w:r>
        <w:rPr>
          <w:lang w:val="en-US"/>
        </w:rPr>
        <w:tab/>
      </w:r>
    </w:p>
    <w:p w:rsidR="00194478" w:rsidRPr="0011175B" w:rsidRDefault="00194478" w:rsidP="00194478">
      <w:pPr>
        <w:pStyle w:val="Heading5"/>
        <w:ind w:left="709"/>
        <w:rPr>
          <w:b/>
          <w:lang w:val="en-US"/>
        </w:rPr>
      </w:pPr>
      <w:r w:rsidRPr="0011175B">
        <w:rPr>
          <w:b/>
          <w:lang w:val="en-US"/>
        </w:rPr>
        <w:lastRenderedPageBreak/>
        <w:t>0.5 Post-conditions</w:t>
      </w:r>
    </w:p>
    <w:p w:rsidR="00194478" w:rsidRPr="009046E2" w:rsidRDefault="00194478" w:rsidP="00194478">
      <w:pPr>
        <w:rPr>
          <w:lang w:val="en-US"/>
        </w:rPr>
      </w:pPr>
      <w:r w:rsidRPr="0011175B">
        <w:rPr>
          <w:lang w:val="en-US"/>
        </w:rPr>
        <w:tab/>
      </w:r>
      <w:r w:rsidRPr="009046E2">
        <w:rPr>
          <w:lang w:val="en-US"/>
        </w:rPr>
        <w:t xml:space="preserve">1. </w:t>
      </w:r>
      <w:r w:rsidR="007B031B">
        <w:rPr>
          <w:lang w:val="en-US"/>
        </w:rPr>
        <w:t>The user receives an e-mail with the link to his ad, and the password to edit it.</w:t>
      </w:r>
      <w:r>
        <w:rPr>
          <w:lang w:val="en-US"/>
        </w:rPr>
        <w:br/>
      </w:r>
      <w:r>
        <w:rPr>
          <w:lang w:val="en-US"/>
        </w:rPr>
        <w:tab/>
      </w:r>
    </w:p>
    <w:p w:rsidR="00194478" w:rsidRPr="0011175B" w:rsidRDefault="00194478" w:rsidP="00194478">
      <w:pPr>
        <w:pStyle w:val="Heading5"/>
        <w:ind w:left="709"/>
        <w:rPr>
          <w:b/>
          <w:lang w:val="en-US"/>
        </w:rPr>
      </w:pPr>
      <w:r w:rsidRPr="0011175B">
        <w:rPr>
          <w:b/>
          <w:lang w:val="en-US"/>
        </w:rPr>
        <w:t>0.6 Main Scenario</w:t>
      </w:r>
    </w:p>
    <w:p w:rsidR="00194478" w:rsidRPr="009046E2" w:rsidRDefault="00194478" w:rsidP="00194478">
      <w:pPr>
        <w:ind w:left="705"/>
        <w:rPr>
          <w:lang w:val="en-US"/>
        </w:rPr>
      </w:pPr>
      <w:r w:rsidRPr="009046E2">
        <w:rPr>
          <w:lang w:val="en-US"/>
        </w:rPr>
        <w:t xml:space="preserve">1. </w:t>
      </w:r>
      <w:r w:rsidR="00E63B3E">
        <w:rPr>
          <w:lang w:val="en-US"/>
        </w:rPr>
        <w:t>The user clicks on the “forgot information about my ad” button.</w:t>
      </w:r>
      <w:r w:rsidR="00E63B3E">
        <w:rPr>
          <w:lang w:val="en-US"/>
        </w:rPr>
        <w:br/>
        <w:t>2. System prompts user to the information retrieval page.</w:t>
      </w:r>
      <w:r w:rsidR="00E63B3E">
        <w:rPr>
          <w:lang w:val="en-US"/>
        </w:rPr>
        <w:br/>
        <w:t>3. User enters his e-mail address.</w:t>
      </w:r>
      <w:r w:rsidR="00E63B3E">
        <w:rPr>
          <w:lang w:val="en-US"/>
        </w:rPr>
        <w:br/>
        <w:t>4. User clicks on the “get information” button.</w:t>
      </w:r>
      <w:r w:rsidR="00E63B3E">
        <w:rPr>
          <w:lang w:val="en-US"/>
        </w:rPr>
        <w:br/>
        <w:t>5. System prompts user to “success” page.</w:t>
      </w:r>
      <w:r w:rsidR="00E63B3E">
        <w:rPr>
          <w:lang w:val="en-US"/>
        </w:rPr>
        <w:br/>
        <w:t xml:space="preserve">6. User </w:t>
      </w:r>
      <w:r w:rsidR="00683EF0">
        <w:rPr>
          <w:lang w:val="en-US"/>
        </w:rPr>
        <w:t>receives an</w:t>
      </w:r>
      <w:r w:rsidR="00E63B3E">
        <w:rPr>
          <w:lang w:val="en-US"/>
        </w:rPr>
        <w:t xml:space="preserve"> email with the desired information.</w:t>
      </w:r>
      <w:r>
        <w:rPr>
          <w:lang w:val="en-US"/>
        </w:rPr>
        <w:br/>
      </w:r>
    </w:p>
    <w:p w:rsidR="00194478" w:rsidRDefault="00194478" w:rsidP="00194478">
      <w:pPr>
        <w:pStyle w:val="Heading5"/>
        <w:ind w:left="709"/>
        <w:rPr>
          <w:b/>
          <w:lang w:val="en-US"/>
        </w:rPr>
      </w:pPr>
      <w:r w:rsidRPr="009046E2">
        <w:rPr>
          <w:b/>
          <w:lang w:val="en-US"/>
        </w:rPr>
        <w:t>0.7 Alternative Scenarios</w:t>
      </w:r>
    </w:p>
    <w:p w:rsidR="00194478" w:rsidRPr="001E0CB5" w:rsidRDefault="00194478" w:rsidP="00194478">
      <w:pPr>
        <w:rPr>
          <w:lang w:val="en-US"/>
        </w:rPr>
      </w:pPr>
      <w:r>
        <w:rPr>
          <w:lang w:val="en-US"/>
        </w:rPr>
        <w:tab/>
        <w:t>A</w:t>
      </w:r>
      <w:r w:rsidR="009F6172">
        <w:rPr>
          <w:lang w:val="en-US"/>
        </w:rPr>
        <w:t>) The user forgot his e-mail</w:t>
      </w:r>
      <w:r>
        <w:rPr>
          <w:lang w:val="en-US"/>
        </w:rPr>
        <w:br/>
      </w:r>
      <w:r>
        <w:rPr>
          <w:lang w:val="en-US"/>
        </w:rPr>
        <w:tab/>
      </w:r>
      <w:r>
        <w:rPr>
          <w:lang w:val="en-US"/>
        </w:rPr>
        <w:tab/>
        <w:t xml:space="preserve">1. </w:t>
      </w:r>
      <w:r w:rsidR="009F6172">
        <w:rPr>
          <w:lang w:val="en-US"/>
        </w:rPr>
        <w:t>Not the problem of this website.</w:t>
      </w:r>
    </w:p>
    <w:p w:rsidR="00194478" w:rsidRDefault="00194478" w:rsidP="00194478">
      <w:pPr>
        <w:pStyle w:val="Heading5"/>
        <w:ind w:left="709"/>
        <w:rPr>
          <w:b/>
          <w:lang w:val="en-US"/>
        </w:rPr>
      </w:pPr>
      <w:r w:rsidRPr="009046E2">
        <w:rPr>
          <w:b/>
          <w:lang w:val="en-US"/>
        </w:rPr>
        <w:t>0.8 Special Requirements</w:t>
      </w:r>
    </w:p>
    <w:p w:rsidR="00194478" w:rsidRPr="001E0CB5" w:rsidRDefault="00194478" w:rsidP="00194478">
      <w:pPr>
        <w:rPr>
          <w:lang w:val="en-US"/>
        </w:rPr>
      </w:pPr>
      <w:r>
        <w:rPr>
          <w:lang w:val="en-US"/>
        </w:rPr>
        <w:tab/>
        <w:t>None</w:t>
      </w:r>
    </w:p>
    <w:p w:rsidR="00194478" w:rsidRDefault="00194478" w:rsidP="00194478">
      <w:pPr>
        <w:pStyle w:val="Heading5"/>
        <w:ind w:left="709"/>
        <w:rPr>
          <w:b/>
          <w:lang w:val="en-US"/>
        </w:rPr>
      </w:pPr>
      <w:r w:rsidRPr="009046E2">
        <w:rPr>
          <w:b/>
          <w:lang w:val="en-US"/>
        </w:rPr>
        <w:t>0.9 Notes</w:t>
      </w:r>
    </w:p>
    <w:p w:rsidR="00194478" w:rsidRDefault="00194478" w:rsidP="00194478">
      <w:pPr>
        <w:rPr>
          <w:lang w:val="en-US"/>
        </w:rPr>
      </w:pPr>
      <w:r>
        <w:rPr>
          <w:lang w:val="en-US"/>
        </w:rPr>
        <w:tab/>
        <w:t>None</w:t>
      </w:r>
    </w:p>
    <w:p w:rsidR="00604341" w:rsidRDefault="004F1CC3" w:rsidP="00604341">
      <w:pPr>
        <w:pStyle w:val="Heading4"/>
        <w:rPr>
          <w:lang w:val="en-US"/>
        </w:rPr>
      </w:pPr>
      <w:bookmarkStart w:id="29" w:name="_Toc400373222"/>
      <w:r>
        <w:rPr>
          <w:lang w:val="en-US"/>
        </w:rPr>
        <w:t>22</w:t>
      </w:r>
      <w:r w:rsidR="00604341">
        <w:rPr>
          <w:lang w:val="en-US"/>
        </w:rPr>
        <w:t xml:space="preserve">. </w:t>
      </w:r>
      <w:proofErr w:type="gramStart"/>
      <w:r w:rsidR="00604341">
        <w:rPr>
          <w:lang w:val="en-US"/>
        </w:rPr>
        <w:t>forgot</w:t>
      </w:r>
      <w:proofErr w:type="gramEnd"/>
      <w:r w:rsidR="00604341">
        <w:rPr>
          <w:lang w:val="en-US"/>
        </w:rPr>
        <w:t xml:space="preserve"> username/password as a-registered user</w:t>
      </w:r>
      <w:bookmarkEnd w:id="29"/>
      <w:r w:rsidR="00604341">
        <w:rPr>
          <w:lang w:val="en-US"/>
        </w:rPr>
        <w:t xml:space="preserve"> </w:t>
      </w:r>
    </w:p>
    <w:p w:rsidR="00604341" w:rsidRPr="009046E2" w:rsidRDefault="00604341" w:rsidP="00604341">
      <w:pPr>
        <w:pStyle w:val="Heading5"/>
        <w:ind w:firstLine="708"/>
        <w:rPr>
          <w:rFonts w:ascii="Times New Roman" w:hAnsi="Times New Roman" w:cs="Times New Roman"/>
          <w:b/>
          <w:lang w:val="en-US"/>
        </w:rPr>
      </w:pPr>
      <w:r w:rsidRPr="009046E2">
        <w:rPr>
          <w:rFonts w:ascii="Times New Roman" w:hAnsi="Times New Roman" w:cs="Times New Roman"/>
          <w:b/>
          <w:lang w:val="en-US"/>
        </w:rPr>
        <w:t>0.1 Actors</w:t>
      </w:r>
    </w:p>
    <w:p w:rsidR="00604341" w:rsidRDefault="00604341" w:rsidP="00604341">
      <w:pPr>
        <w:rPr>
          <w:rFonts w:ascii="Times New Roman" w:hAnsi="Times New Roman" w:cs="Times New Roman"/>
          <w:lang w:val="en-US"/>
        </w:rPr>
      </w:pPr>
      <w:r w:rsidRPr="009046E2">
        <w:rPr>
          <w:rFonts w:ascii="Times New Roman" w:hAnsi="Times New Roman" w:cs="Times New Roman"/>
          <w:lang w:val="en-US"/>
        </w:rPr>
        <w:tab/>
      </w:r>
      <w:r>
        <w:rPr>
          <w:rFonts w:ascii="Times New Roman" w:hAnsi="Times New Roman" w:cs="Times New Roman"/>
          <w:lang w:val="en-US"/>
        </w:rPr>
        <w:t>Registered user</w:t>
      </w:r>
    </w:p>
    <w:p w:rsidR="00604341" w:rsidRDefault="00604341" w:rsidP="00604341">
      <w:pPr>
        <w:pStyle w:val="Heading5"/>
        <w:ind w:left="709"/>
        <w:rPr>
          <w:b/>
          <w:lang w:val="en-US"/>
        </w:rPr>
      </w:pPr>
      <w:r w:rsidRPr="009046E2">
        <w:rPr>
          <w:b/>
          <w:lang w:val="en-US"/>
        </w:rPr>
        <w:t>0.2 Description</w:t>
      </w:r>
    </w:p>
    <w:p w:rsidR="00604341" w:rsidRPr="009046E2" w:rsidRDefault="003B3541" w:rsidP="00604341">
      <w:pPr>
        <w:ind w:left="705"/>
        <w:rPr>
          <w:lang w:val="en-US"/>
        </w:rPr>
      </w:pPr>
      <w:r>
        <w:rPr>
          <w:lang w:val="en-US"/>
        </w:rPr>
        <w:t xml:space="preserve">As a user I want to be able to retrieve my password/ username to my account. </w:t>
      </w:r>
    </w:p>
    <w:p w:rsidR="00604341" w:rsidRDefault="00604341" w:rsidP="00604341">
      <w:pPr>
        <w:pStyle w:val="Heading5"/>
        <w:ind w:left="709"/>
        <w:rPr>
          <w:b/>
          <w:lang w:val="en-US"/>
        </w:rPr>
      </w:pPr>
      <w:r w:rsidRPr="009046E2">
        <w:rPr>
          <w:b/>
          <w:lang w:val="en-US"/>
        </w:rPr>
        <w:t>0.3 Trigger</w:t>
      </w:r>
    </w:p>
    <w:p w:rsidR="00604341" w:rsidRPr="009046E2" w:rsidRDefault="00604341" w:rsidP="00604341">
      <w:pPr>
        <w:rPr>
          <w:lang w:val="en-US"/>
        </w:rPr>
      </w:pPr>
      <w:r>
        <w:rPr>
          <w:lang w:val="en-US"/>
        </w:rPr>
        <w:tab/>
        <w:t>Click on the “</w:t>
      </w:r>
      <w:r w:rsidR="003B3541">
        <w:rPr>
          <w:lang w:val="en-US"/>
        </w:rPr>
        <w:t>forgot username/password</w:t>
      </w:r>
      <w:r>
        <w:rPr>
          <w:lang w:val="en-US"/>
        </w:rPr>
        <w:t>” button on the website.</w:t>
      </w:r>
    </w:p>
    <w:p w:rsidR="00604341" w:rsidRPr="0011175B" w:rsidRDefault="00604341" w:rsidP="00604341">
      <w:pPr>
        <w:pStyle w:val="Heading5"/>
        <w:ind w:left="709"/>
        <w:rPr>
          <w:b/>
          <w:lang w:val="en-US"/>
        </w:rPr>
      </w:pPr>
      <w:r w:rsidRPr="0011175B">
        <w:rPr>
          <w:b/>
          <w:lang w:val="en-US"/>
        </w:rPr>
        <w:t>0.4 Pre-conditions</w:t>
      </w:r>
    </w:p>
    <w:p w:rsidR="00604341" w:rsidRPr="009046E2" w:rsidRDefault="00604341" w:rsidP="00604341">
      <w:pPr>
        <w:ind w:left="705"/>
        <w:rPr>
          <w:lang w:val="en-US"/>
        </w:rPr>
      </w:pPr>
      <w:r>
        <w:rPr>
          <w:lang w:val="en-US"/>
        </w:rPr>
        <w:t>0. The user has access to the internet.</w:t>
      </w:r>
      <w:r>
        <w:rPr>
          <w:lang w:val="en-US"/>
        </w:rPr>
        <w:br/>
      </w:r>
      <w:r w:rsidRPr="009046E2">
        <w:rPr>
          <w:lang w:val="en-US"/>
        </w:rPr>
        <w:t xml:space="preserve">1. </w:t>
      </w:r>
      <w:r w:rsidR="003B3541">
        <w:rPr>
          <w:lang w:val="en-US"/>
        </w:rPr>
        <w:t>The user registered an account on the website.</w:t>
      </w:r>
      <w:r w:rsidRPr="009046E2">
        <w:rPr>
          <w:lang w:val="en-US"/>
        </w:rPr>
        <w:t xml:space="preserve"> </w:t>
      </w:r>
      <w:r>
        <w:rPr>
          <w:lang w:val="en-US"/>
        </w:rPr>
        <w:br/>
      </w:r>
      <w:r>
        <w:rPr>
          <w:lang w:val="en-US"/>
        </w:rPr>
        <w:tab/>
        <w:t>2. User forgot his password/</w:t>
      </w:r>
      <w:r w:rsidR="003B3541">
        <w:rPr>
          <w:lang w:val="en-US"/>
        </w:rPr>
        <w:t>username</w:t>
      </w:r>
      <w:r>
        <w:rPr>
          <w:lang w:val="en-US"/>
        </w:rPr>
        <w:t xml:space="preserve"> </w:t>
      </w:r>
      <w:r>
        <w:rPr>
          <w:lang w:val="en-US"/>
        </w:rPr>
        <w:br/>
        <w:t>3. The User HAS TO HAVE his e-mail address.</w:t>
      </w:r>
      <w:r>
        <w:rPr>
          <w:lang w:val="en-US"/>
        </w:rPr>
        <w:br/>
      </w:r>
      <w:r>
        <w:rPr>
          <w:lang w:val="en-US"/>
        </w:rPr>
        <w:tab/>
      </w:r>
    </w:p>
    <w:p w:rsidR="00604341" w:rsidRPr="0011175B" w:rsidRDefault="00604341" w:rsidP="00604341">
      <w:pPr>
        <w:pStyle w:val="Heading5"/>
        <w:ind w:left="709"/>
        <w:rPr>
          <w:b/>
          <w:lang w:val="en-US"/>
        </w:rPr>
      </w:pPr>
      <w:r w:rsidRPr="0011175B">
        <w:rPr>
          <w:b/>
          <w:lang w:val="en-US"/>
        </w:rPr>
        <w:t>0.5 Post-conditions</w:t>
      </w:r>
    </w:p>
    <w:p w:rsidR="00604341" w:rsidRPr="009046E2" w:rsidRDefault="00604341" w:rsidP="00604341">
      <w:pPr>
        <w:rPr>
          <w:lang w:val="en-US"/>
        </w:rPr>
      </w:pPr>
      <w:r w:rsidRPr="0011175B">
        <w:rPr>
          <w:lang w:val="en-US"/>
        </w:rPr>
        <w:tab/>
      </w:r>
      <w:r w:rsidRPr="009046E2">
        <w:rPr>
          <w:lang w:val="en-US"/>
        </w:rPr>
        <w:t xml:space="preserve">1. </w:t>
      </w:r>
      <w:r>
        <w:rPr>
          <w:lang w:val="en-US"/>
        </w:rPr>
        <w:t xml:space="preserve">The user receives an e-mail with the </w:t>
      </w:r>
      <w:r w:rsidR="00145708">
        <w:rPr>
          <w:lang w:val="en-US"/>
        </w:rPr>
        <w:t>information to his account</w:t>
      </w:r>
      <w:r>
        <w:rPr>
          <w:lang w:val="en-US"/>
        </w:rPr>
        <w:t>.</w:t>
      </w:r>
      <w:r>
        <w:rPr>
          <w:lang w:val="en-US"/>
        </w:rPr>
        <w:br/>
      </w:r>
      <w:r>
        <w:rPr>
          <w:lang w:val="en-US"/>
        </w:rPr>
        <w:tab/>
      </w:r>
    </w:p>
    <w:p w:rsidR="00604341" w:rsidRPr="0011175B" w:rsidRDefault="00604341" w:rsidP="00604341">
      <w:pPr>
        <w:pStyle w:val="Heading5"/>
        <w:ind w:left="709"/>
        <w:rPr>
          <w:b/>
          <w:lang w:val="en-US"/>
        </w:rPr>
      </w:pPr>
      <w:r w:rsidRPr="0011175B">
        <w:rPr>
          <w:b/>
          <w:lang w:val="en-US"/>
        </w:rPr>
        <w:t>0.6 Main Scenario</w:t>
      </w:r>
    </w:p>
    <w:p w:rsidR="00604341" w:rsidRPr="009046E2" w:rsidRDefault="00604341" w:rsidP="00604341">
      <w:pPr>
        <w:ind w:left="705"/>
        <w:rPr>
          <w:lang w:val="en-US"/>
        </w:rPr>
      </w:pPr>
      <w:r w:rsidRPr="009046E2">
        <w:rPr>
          <w:lang w:val="en-US"/>
        </w:rPr>
        <w:t xml:space="preserve">1. </w:t>
      </w:r>
      <w:r>
        <w:rPr>
          <w:lang w:val="en-US"/>
        </w:rPr>
        <w:t>The user clicks on the “</w:t>
      </w:r>
      <w:r w:rsidR="004100C4">
        <w:rPr>
          <w:lang w:val="en-US"/>
        </w:rPr>
        <w:t>forgot username/password</w:t>
      </w:r>
      <w:r>
        <w:rPr>
          <w:lang w:val="en-US"/>
        </w:rPr>
        <w:t>” button.</w:t>
      </w:r>
      <w:r>
        <w:rPr>
          <w:lang w:val="en-US"/>
        </w:rPr>
        <w:br/>
        <w:t xml:space="preserve">2. System prompts user to the </w:t>
      </w:r>
      <w:r w:rsidR="004100C4">
        <w:rPr>
          <w:lang w:val="en-US"/>
        </w:rPr>
        <w:t>password/username</w:t>
      </w:r>
      <w:r>
        <w:rPr>
          <w:lang w:val="en-US"/>
        </w:rPr>
        <w:t xml:space="preserve"> retrieval page.</w:t>
      </w:r>
      <w:r>
        <w:rPr>
          <w:lang w:val="en-US"/>
        </w:rPr>
        <w:br/>
        <w:t>3. User enters his e-mail address.</w:t>
      </w:r>
      <w:r>
        <w:rPr>
          <w:lang w:val="en-US"/>
        </w:rPr>
        <w:br/>
        <w:t>4. User clicks on the “get information” button.</w:t>
      </w:r>
      <w:r>
        <w:rPr>
          <w:lang w:val="en-US"/>
        </w:rPr>
        <w:br/>
      </w:r>
      <w:r>
        <w:rPr>
          <w:lang w:val="en-US"/>
        </w:rPr>
        <w:lastRenderedPageBreak/>
        <w:t>5. System prompts user to “success” page.</w:t>
      </w:r>
      <w:r>
        <w:rPr>
          <w:lang w:val="en-US"/>
        </w:rPr>
        <w:br/>
        <w:t>6. User receives an email with the desired information.</w:t>
      </w:r>
      <w:r>
        <w:rPr>
          <w:lang w:val="en-US"/>
        </w:rPr>
        <w:br/>
      </w:r>
    </w:p>
    <w:p w:rsidR="00604341" w:rsidRDefault="00604341" w:rsidP="00604341">
      <w:pPr>
        <w:pStyle w:val="Heading5"/>
        <w:ind w:left="709"/>
        <w:rPr>
          <w:b/>
          <w:lang w:val="en-US"/>
        </w:rPr>
      </w:pPr>
      <w:r w:rsidRPr="009046E2">
        <w:rPr>
          <w:b/>
          <w:lang w:val="en-US"/>
        </w:rPr>
        <w:t>0.7 Alternative Scenarios</w:t>
      </w:r>
    </w:p>
    <w:p w:rsidR="00604341" w:rsidRPr="001E0CB5" w:rsidRDefault="00604341" w:rsidP="00604341">
      <w:pPr>
        <w:rPr>
          <w:lang w:val="en-US"/>
        </w:rPr>
      </w:pPr>
      <w:r>
        <w:rPr>
          <w:lang w:val="en-US"/>
        </w:rPr>
        <w:tab/>
        <w:t>A) The user forgot his e-mail</w:t>
      </w:r>
      <w:r>
        <w:rPr>
          <w:lang w:val="en-US"/>
        </w:rPr>
        <w:br/>
      </w:r>
      <w:r>
        <w:rPr>
          <w:lang w:val="en-US"/>
        </w:rPr>
        <w:tab/>
      </w:r>
      <w:r>
        <w:rPr>
          <w:lang w:val="en-US"/>
        </w:rPr>
        <w:tab/>
        <w:t>1. Not the problem of this website.</w:t>
      </w:r>
    </w:p>
    <w:p w:rsidR="00604341" w:rsidRDefault="00604341" w:rsidP="00604341">
      <w:pPr>
        <w:pStyle w:val="Heading5"/>
        <w:ind w:left="709"/>
        <w:rPr>
          <w:b/>
          <w:lang w:val="en-US"/>
        </w:rPr>
      </w:pPr>
      <w:r w:rsidRPr="009046E2">
        <w:rPr>
          <w:b/>
          <w:lang w:val="en-US"/>
        </w:rPr>
        <w:t>0.8 Special Requirements</w:t>
      </w:r>
    </w:p>
    <w:p w:rsidR="00604341" w:rsidRPr="001E0CB5" w:rsidRDefault="00604341" w:rsidP="00604341">
      <w:pPr>
        <w:rPr>
          <w:lang w:val="en-US"/>
        </w:rPr>
      </w:pPr>
      <w:r>
        <w:rPr>
          <w:lang w:val="en-US"/>
        </w:rPr>
        <w:tab/>
        <w:t>None</w:t>
      </w:r>
    </w:p>
    <w:p w:rsidR="00604341" w:rsidRDefault="00604341" w:rsidP="00604341">
      <w:pPr>
        <w:pStyle w:val="Heading5"/>
        <w:ind w:left="709"/>
        <w:rPr>
          <w:b/>
          <w:lang w:val="en-US"/>
        </w:rPr>
      </w:pPr>
      <w:r w:rsidRPr="009046E2">
        <w:rPr>
          <w:b/>
          <w:lang w:val="en-US"/>
        </w:rPr>
        <w:t>0.9 Notes</w:t>
      </w:r>
    </w:p>
    <w:p w:rsidR="00604341" w:rsidRDefault="00604341" w:rsidP="00604341">
      <w:pPr>
        <w:rPr>
          <w:lang w:val="en-US"/>
        </w:rPr>
      </w:pPr>
      <w:r>
        <w:rPr>
          <w:lang w:val="en-US"/>
        </w:rPr>
        <w:tab/>
        <w:t>None</w:t>
      </w:r>
    </w:p>
    <w:p w:rsidR="00D34AF2" w:rsidRDefault="00D34AF2" w:rsidP="00604341">
      <w:pPr>
        <w:rPr>
          <w:lang w:val="en-US"/>
        </w:rPr>
      </w:pPr>
    </w:p>
    <w:p w:rsidR="00D34AF2" w:rsidRDefault="00D34AF2" w:rsidP="00604341">
      <w:pPr>
        <w:rPr>
          <w:lang w:val="en-US"/>
        </w:rPr>
      </w:pPr>
    </w:p>
    <w:p w:rsidR="00DC4095" w:rsidRPr="00DA6E61" w:rsidRDefault="00DC4095" w:rsidP="00DA6E61">
      <w:pPr>
        <w:rPr>
          <w:lang w:val="en-US"/>
        </w:rPr>
      </w:pPr>
    </w:p>
    <w:p w:rsidR="00D8501C" w:rsidRDefault="00587762" w:rsidP="00112707">
      <w:pPr>
        <w:rPr>
          <w:lang w:val="en-US"/>
        </w:rPr>
      </w:pPr>
      <w:r>
        <w:rPr>
          <w:lang w:val="en-US"/>
        </w:rPr>
        <w:t>Manage ads</w:t>
      </w:r>
      <w:r w:rsidR="00D34AF2">
        <w:rPr>
          <w:lang w:val="en-US"/>
        </w:rPr>
        <w:br/>
        <w:t>manage applicants</w:t>
      </w:r>
      <w:r>
        <w:rPr>
          <w:lang w:val="en-US"/>
        </w:rPr>
        <w:br/>
        <w:t xml:space="preserve">Set notes to visitors. </w:t>
      </w:r>
      <w:r w:rsidR="00293860">
        <w:rPr>
          <w:lang w:val="en-US"/>
        </w:rPr>
        <w:br/>
      </w:r>
      <w:r w:rsidR="00D8501C">
        <w:rPr>
          <w:lang w:val="en-US"/>
        </w:rPr>
        <w:br/>
        <w:t xml:space="preserve">Filter </w:t>
      </w:r>
      <w:proofErr w:type="spellStart"/>
      <w:r w:rsidR="00D8501C">
        <w:rPr>
          <w:lang w:val="en-US"/>
        </w:rPr>
        <w:t>pms</w:t>
      </w:r>
      <w:proofErr w:type="spellEnd"/>
    </w:p>
    <w:p w:rsidR="00112707" w:rsidRPr="00112707" w:rsidRDefault="00112707" w:rsidP="00112707">
      <w:pPr>
        <w:rPr>
          <w:lang w:val="en-US"/>
        </w:rPr>
      </w:pPr>
      <w:r w:rsidRPr="00112707">
        <w:rPr>
          <w:lang w:val="en-US"/>
        </w:rPr>
        <w:br w:type="page"/>
      </w:r>
    </w:p>
    <w:p w:rsidR="00112707" w:rsidRPr="00112707" w:rsidRDefault="00112707" w:rsidP="00112707">
      <w:pPr>
        <w:rPr>
          <w:lang w:val="en-US"/>
        </w:rPr>
      </w:pPr>
    </w:p>
    <w:p w:rsidR="00112707" w:rsidRPr="00112707" w:rsidRDefault="00112707" w:rsidP="007752F5">
      <w:pPr>
        <w:rPr>
          <w:lang w:val="en-US"/>
        </w:rPr>
      </w:pPr>
    </w:p>
    <w:p w:rsidR="007752F5" w:rsidRPr="00112707" w:rsidRDefault="007752F5" w:rsidP="007752F5">
      <w:pPr>
        <w:pStyle w:val="Heading2"/>
        <w:rPr>
          <w:lang w:val="en-US"/>
        </w:rPr>
      </w:pPr>
      <w:bookmarkStart w:id="30" w:name="_Toc400373223"/>
      <w:r w:rsidRPr="00112707">
        <w:rPr>
          <w:lang w:val="en-US"/>
        </w:rPr>
        <w:t>2.2 Actor characteristics</w:t>
      </w:r>
      <w:bookmarkEnd w:id="30"/>
    </w:p>
    <w:p w:rsidR="007752F5" w:rsidRPr="007752F5" w:rsidRDefault="007752F5" w:rsidP="007752F5">
      <w:pPr>
        <w:rPr>
          <w:rFonts w:ascii="Times New Roman" w:hAnsi="Times New Roman" w:cs="Times New Roman"/>
          <w:sz w:val="24"/>
          <w:szCs w:val="24"/>
          <w:lang w:val="en-US"/>
        </w:rPr>
      </w:pPr>
      <w:r w:rsidRPr="007752F5">
        <w:rPr>
          <w:rFonts w:ascii="Times New Roman" w:hAnsi="Times New Roman" w:cs="Times New Roman"/>
          <w:sz w:val="24"/>
          <w:szCs w:val="24"/>
          <w:lang w:val="en-US"/>
        </w:rPr>
        <w:t>The User</w:t>
      </w:r>
      <w:r w:rsidRPr="007752F5">
        <w:rPr>
          <w:rFonts w:ascii="Times New Roman" w:hAnsi="Times New Roman" w:cs="Times New Roman"/>
          <w:sz w:val="24"/>
          <w:szCs w:val="24"/>
        </w:rPr>
        <w:fldChar w:fldCharType="begin"/>
      </w:r>
      <w:r w:rsidRPr="007752F5">
        <w:rPr>
          <w:rFonts w:ascii="Times New Roman" w:hAnsi="Times New Roman" w:cs="Times New Roman"/>
          <w:sz w:val="24"/>
          <w:szCs w:val="24"/>
          <w:lang w:val="en-US"/>
        </w:rPr>
        <w:instrText xml:space="preserve"> XE "Reader" </w:instrText>
      </w:r>
      <w:r w:rsidRPr="007752F5">
        <w:rPr>
          <w:rFonts w:ascii="Times New Roman" w:hAnsi="Times New Roman" w:cs="Times New Roman"/>
          <w:sz w:val="24"/>
          <w:szCs w:val="24"/>
        </w:rPr>
        <w:fldChar w:fldCharType="end"/>
      </w:r>
      <w:r w:rsidRPr="007752F5">
        <w:rPr>
          <w:rFonts w:ascii="Times New Roman" w:hAnsi="Times New Roman" w:cs="Times New Roman"/>
          <w:sz w:val="24"/>
          <w:szCs w:val="24"/>
          <w:lang w:val="en-US"/>
        </w:rPr>
        <w:t xml:space="preserve"> is expected to be Internet literate, be able to register on a website and is capable of managing his e- mails. </w:t>
      </w:r>
    </w:p>
    <w:p w:rsidR="007752F5" w:rsidRPr="007752F5" w:rsidRDefault="007752F5" w:rsidP="007752F5">
      <w:pPr>
        <w:rPr>
          <w:rFonts w:ascii="Times New Roman" w:hAnsi="Times New Roman" w:cs="Times New Roman"/>
          <w:sz w:val="24"/>
          <w:szCs w:val="24"/>
          <w:lang w:val="en-US"/>
        </w:rPr>
      </w:pPr>
      <w:r w:rsidRPr="007752F5">
        <w:rPr>
          <w:rFonts w:ascii="Times New Roman" w:hAnsi="Times New Roman" w:cs="Times New Roman"/>
          <w:sz w:val="24"/>
          <w:szCs w:val="24"/>
          <w:lang w:val="en-US"/>
        </w:rPr>
        <w:t>The website administrators are exp</w:t>
      </w:r>
      <w:r>
        <w:rPr>
          <w:rFonts w:ascii="Times New Roman" w:hAnsi="Times New Roman" w:cs="Times New Roman"/>
          <w:sz w:val="24"/>
          <w:szCs w:val="24"/>
          <w:lang w:val="en-US"/>
        </w:rPr>
        <w:t xml:space="preserve">ected to be Internet </w:t>
      </w:r>
      <w:proofErr w:type="gramStart"/>
      <w:r>
        <w:rPr>
          <w:rFonts w:ascii="Times New Roman" w:hAnsi="Times New Roman" w:cs="Times New Roman"/>
          <w:sz w:val="24"/>
          <w:szCs w:val="24"/>
          <w:lang w:val="en-US"/>
        </w:rPr>
        <w:t>literate,</w:t>
      </w:r>
      <w:proofErr w:type="gramEnd"/>
      <w:r w:rsidRPr="007752F5">
        <w:rPr>
          <w:rFonts w:ascii="Times New Roman" w:hAnsi="Times New Roman" w:cs="Times New Roman"/>
          <w:sz w:val="24"/>
          <w:szCs w:val="24"/>
          <w:lang w:val="en-US"/>
        </w:rPr>
        <w:t xml:space="preserve"> be able to manage a user </w:t>
      </w:r>
      <w:r>
        <w:rPr>
          <w:rFonts w:ascii="Times New Roman" w:hAnsi="Times New Roman" w:cs="Times New Roman"/>
          <w:sz w:val="24"/>
          <w:szCs w:val="24"/>
          <w:lang w:val="en-US"/>
        </w:rPr>
        <w:t>database, be capable of reading emails with attachments and use an internet search-engine, like Google.</w:t>
      </w:r>
    </w:p>
    <w:p w:rsidR="007752F5" w:rsidRDefault="007752F5" w:rsidP="007752F5">
      <w:pPr>
        <w:pStyle w:val="Heading1"/>
        <w:rPr>
          <w:lang w:val="en-US"/>
        </w:rPr>
      </w:pPr>
      <w:bookmarkStart w:id="31" w:name="_Toc400373224"/>
      <w:r>
        <w:rPr>
          <w:lang w:val="en-US"/>
        </w:rPr>
        <w:t>3. Specific requirements</w:t>
      </w:r>
      <w:bookmarkEnd w:id="31"/>
    </w:p>
    <w:p w:rsidR="007752F5" w:rsidRDefault="007752F5" w:rsidP="007752F5">
      <w:pPr>
        <w:pStyle w:val="Heading2"/>
        <w:rPr>
          <w:lang w:val="en-US"/>
        </w:rPr>
      </w:pPr>
      <w:bookmarkStart w:id="32" w:name="_Toc400373225"/>
      <w:r>
        <w:rPr>
          <w:lang w:val="en-US"/>
        </w:rPr>
        <w:t>3.1 Functional requirements</w:t>
      </w:r>
      <w:bookmarkEnd w:id="32"/>
    </w:p>
    <w:p w:rsidR="00C5520F" w:rsidRDefault="005465DE" w:rsidP="005465DE">
      <w:pPr>
        <w:rPr>
          <w:lang w:val="en-US"/>
        </w:rPr>
      </w:pPr>
      <w:r>
        <w:rPr>
          <w:lang w:val="en-US"/>
        </w:rPr>
        <w:t xml:space="preserve">3.1.1 </w:t>
      </w:r>
      <w:r w:rsidR="00C5520F">
        <w:rPr>
          <w:lang w:val="en-US"/>
        </w:rPr>
        <w:t>Main</w:t>
      </w:r>
      <w:r>
        <w:rPr>
          <w:lang w:val="en-US"/>
        </w:rPr>
        <w:t xml:space="preserve"> Page</w:t>
      </w:r>
    </w:p>
    <w:p w:rsidR="00C5520F" w:rsidRDefault="00C5520F" w:rsidP="005465DE">
      <w:pPr>
        <w:rPr>
          <w:lang w:val="en-US"/>
        </w:rPr>
      </w:pPr>
      <w:r>
        <w:rPr>
          <w:lang w:val="en-US"/>
        </w:rPr>
        <w:t>The main page should have the following features:</w:t>
      </w:r>
    </w:p>
    <w:p w:rsidR="00C5520F" w:rsidRDefault="00C5520F" w:rsidP="00C5520F">
      <w:pPr>
        <w:pStyle w:val="ListParagraph"/>
        <w:numPr>
          <w:ilvl w:val="0"/>
          <w:numId w:val="8"/>
        </w:numPr>
        <w:rPr>
          <w:lang w:val="en-US"/>
        </w:rPr>
      </w:pPr>
      <w:r>
        <w:rPr>
          <w:lang w:val="en-US"/>
        </w:rPr>
        <w:t>Login form, and if you are logged in there will be a menu that displays the following:</w:t>
      </w:r>
    </w:p>
    <w:p w:rsidR="00C5520F" w:rsidRDefault="00C5520F" w:rsidP="00C5520F">
      <w:pPr>
        <w:pStyle w:val="ListParagraph"/>
        <w:numPr>
          <w:ilvl w:val="1"/>
          <w:numId w:val="8"/>
        </w:numPr>
        <w:rPr>
          <w:lang w:val="en-US"/>
        </w:rPr>
      </w:pPr>
      <w:r>
        <w:rPr>
          <w:lang w:val="en-US"/>
        </w:rPr>
        <w:t>My bookmarks</w:t>
      </w:r>
    </w:p>
    <w:p w:rsidR="00C5520F" w:rsidRDefault="00C5520F" w:rsidP="00C5520F">
      <w:pPr>
        <w:pStyle w:val="ListParagraph"/>
        <w:numPr>
          <w:ilvl w:val="1"/>
          <w:numId w:val="8"/>
        </w:numPr>
        <w:rPr>
          <w:lang w:val="en-US"/>
        </w:rPr>
      </w:pPr>
      <w:r>
        <w:rPr>
          <w:lang w:val="en-US"/>
        </w:rPr>
        <w:t>My ads</w:t>
      </w:r>
    </w:p>
    <w:p w:rsidR="00C5520F" w:rsidRDefault="00C5520F" w:rsidP="00C5520F">
      <w:pPr>
        <w:pStyle w:val="ListParagraph"/>
        <w:numPr>
          <w:ilvl w:val="1"/>
          <w:numId w:val="8"/>
        </w:numPr>
        <w:rPr>
          <w:lang w:val="en-US"/>
        </w:rPr>
      </w:pPr>
      <w:r>
        <w:rPr>
          <w:lang w:val="en-US"/>
        </w:rPr>
        <w:t>Inbox</w:t>
      </w:r>
    </w:p>
    <w:p w:rsidR="00C5520F" w:rsidRDefault="00C5520F" w:rsidP="00C5520F">
      <w:pPr>
        <w:pStyle w:val="ListParagraph"/>
        <w:numPr>
          <w:ilvl w:val="1"/>
          <w:numId w:val="8"/>
        </w:numPr>
        <w:rPr>
          <w:lang w:val="en-US"/>
        </w:rPr>
      </w:pPr>
      <w:r>
        <w:rPr>
          <w:lang w:val="en-US"/>
        </w:rPr>
        <w:t>My profile</w:t>
      </w:r>
    </w:p>
    <w:p w:rsidR="000D7F1B" w:rsidRDefault="000D7F1B" w:rsidP="00C5520F">
      <w:pPr>
        <w:pStyle w:val="ListParagraph"/>
        <w:numPr>
          <w:ilvl w:val="0"/>
          <w:numId w:val="8"/>
        </w:numPr>
        <w:rPr>
          <w:lang w:val="en-US"/>
        </w:rPr>
      </w:pPr>
      <w:r>
        <w:rPr>
          <w:lang w:val="en-US"/>
        </w:rPr>
        <w:t>Big button called “Search “</w:t>
      </w:r>
    </w:p>
    <w:p w:rsidR="000D7F1B" w:rsidRDefault="000D7F1B" w:rsidP="00C5520F">
      <w:pPr>
        <w:pStyle w:val="ListParagraph"/>
        <w:numPr>
          <w:ilvl w:val="0"/>
          <w:numId w:val="8"/>
        </w:numPr>
        <w:rPr>
          <w:lang w:val="en-US"/>
        </w:rPr>
      </w:pPr>
      <w:r>
        <w:rPr>
          <w:lang w:val="en-US"/>
        </w:rPr>
        <w:t>Big button called “Create ad”</w:t>
      </w:r>
    </w:p>
    <w:p w:rsidR="00C5520F" w:rsidRDefault="005465DE" w:rsidP="000D7F1B">
      <w:pPr>
        <w:pStyle w:val="ListParagraph"/>
        <w:rPr>
          <w:lang w:val="en-US"/>
        </w:rPr>
      </w:pPr>
      <w:r w:rsidRPr="00C5520F">
        <w:rPr>
          <w:lang w:val="en-US"/>
        </w:rPr>
        <w:br/>
      </w:r>
    </w:p>
    <w:p w:rsidR="000D7F1B" w:rsidRDefault="005465DE" w:rsidP="00C5520F">
      <w:pPr>
        <w:rPr>
          <w:lang w:val="en-US"/>
        </w:rPr>
      </w:pPr>
      <w:r w:rsidRPr="00C5520F">
        <w:rPr>
          <w:lang w:val="en-US"/>
        </w:rPr>
        <w:t xml:space="preserve">3.1.2 </w:t>
      </w:r>
      <w:proofErr w:type="spellStart"/>
      <w:r w:rsidR="000D7F1B">
        <w:rPr>
          <w:lang w:val="en-US"/>
        </w:rPr>
        <w:t>Loginform</w:t>
      </w:r>
      <w:proofErr w:type="spellEnd"/>
    </w:p>
    <w:p w:rsidR="000D7F1B" w:rsidRDefault="000D7F1B" w:rsidP="00C5520F">
      <w:pPr>
        <w:rPr>
          <w:lang w:val="en-US"/>
        </w:rPr>
      </w:pPr>
      <w:r>
        <w:rPr>
          <w:lang w:val="en-US"/>
        </w:rPr>
        <w:t xml:space="preserve">The login form is always located on top of the page. The login form asks for your email, and when the account already exists, it asks for your password, and then you are logged </w:t>
      </w:r>
      <w:proofErr w:type="spellStart"/>
      <w:r>
        <w:rPr>
          <w:lang w:val="en-US"/>
        </w:rPr>
        <w:t>in.If</w:t>
      </w:r>
      <w:proofErr w:type="spellEnd"/>
      <w:r>
        <w:rPr>
          <w:lang w:val="en-US"/>
        </w:rPr>
        <w:t xml:space="preserve"> the account doesn’t exist it creates an account automatically.</w:t>
      </w:r>
    </w:p>
    <w:p w:rsidR="009E32F3" w:rsidRDefault="005465DE" w:rsidP="00C5520F">
      <w:pPr>
        <w:rPr>
          <w:lang w:val="en-US"/>
        </w:rPr>
      </w:pPr>
      <w:r w:rsidRPr="00C5520F">
        <w:rPr>
          <w:lang w:val="en-US"/>
        </w:rPr>
        <w:br/>
      </w:r>
      <w:r w:rsidR="009E32F3">
        <w:rPr>
          <w:lang w:val="en-US"/>
        </w:rPr>
        <w:t>3.1.3 My profile page</w:t>
      </w:r>
    </w:p>
    <w:p w:rsidR="009E32F3" w:rsidRDefault="009E32F3" w:rsidP="00C5520F">
      <w:pPr>
        <w:rPr>
          <w:lang w:val="en-US"/>
        </w:rPr>
      </w:pPr>
      <w:r>
        <w:rPr>
          <w:lang w:val="en-US"/>
        </w:rPr>
        <w:t xml:space="preserve">Here the </w:t>
      </w:r>
      <w:proofErr w:type="gramStart"/>
      <w:r>
        <w:rPr>
          <w:lang w:val="en-US"/>
        </w:rPr>
        <w:t>user can</w:t>
      </w:r>
      <w:proofErr w:type="gramEnd"/>
      <w:r>
        <w:rPr>
          <w:lang w:val="en-US"/>
        </w:rPr>
        <w:t xml:space="preserve"> view/add/edit various </w:t>
      </w:r>
      <w:proofErr w:type="spellStart"/>
      <w:r>
        <w:rPr>
          <w:lang w:val="en-US"/>
        </w:rPr>
        <w:t>informations</w:t>
      </w:r>
      <w:proofErr w:type="spellEnd"/>
      <w:r>
        <w:rPr>
          <w:lang w:val="en-US"/>
        </w:rPr>
        <w:t xml:space="preserve"> about himself, </w:t>
      </w:r>
      <w:r w:rsidR="00C11588">
        <w:rPr>
          <w:lang w:val="en-US"/>
        </w:rPr>
        <w:t>like Name, link to social media, display name, etc.</w:t>
      </w:r>
    </w:p>
    <w:p w:rsidR="00F42887" w:rsidRDefault="00F42887" w:rsidP="00C5520F">
      <w:pPr>
        <w:rPr>
          <w:lang w:val="en-US"/>
        </w:rPr>
      </w:pPr>
      <w:r>
        <w:rPr>
          <w:lang w:val="en-US"/>
        </w:rPr>
        <w:t>3.1.4 My bookmarks page</w:t>
      </w:r>
    </w:p>
    <w:p w:rsidR="00F42887" w:rsidRDefault="00F42887" w:rsidP="00C5520F">
      <w:pPr>
        <w:rPr>
          <w:lang w:val="en-US"/>
        </w:rPr>
      </w:pPr>
      <w:r>
        <w:rPr>
          <w:lang w:val="en-US"/>
        </w:rPr>
        <w:t>Here the user gets an overview over all his bookmarks. He can also delete them.</w:t>
      </w:r>
    </w:p>
    <w:p w:rsidR="00F42887" w:rsidRDefault="00F42887" w:rsidP="00C5520F">
      <w:pPr>
        <w:rPr>
          <w:lang w:val="en-US"/>
        </w:rPr>
      </w:pPr>
      <w:r>
        <w:rPr>
          <w:lang w:val="en-US"/>
        </w:rPr>
        <w:t>3.1.5 My ads page</w:t>
      </w:r>
    </w:p>
    <w:p w:rsidR="00F42887" w:rsidRDefault="00F42887" w:rsidP="00C5520F">
      <w:pPr>
        <w:rPr>
          <w:lang w:val="en-US"/>
        </w:rPr>
      </w:pPr>
      <w:r>
        <w:rPr>
          <w:lang w:val="en-US"/>
        </w:rPr>
        <w:t>Here the user gets an overview over all his ads. He can open one of the following ad shortcuts: edit/delete/ applicants.</w:t>
      </w:r>
    </w:p>
    <w:p w:rsidR="00787AAF" w:rsidRDefault="00787AAF" w:rsidP="00C5520F">
      <w:pPr>
        <w:rPr>
          <w:lang w:val="en-US"/>
        </w:rPr>
      </w:pPr>
      <w:r>
        <w:rPr>
          <w:lang w:val="en-US"/>
        </w:rPr>
        <w:lastRenderedPageBreak/>
        <w:t>3.1.6 Inbox page</w:t>
      </w:r>
    </w:p>
    <w:p w:rsidR="00787AAF" w:rsidRDefault="00787AAF" w:rsidP="00C5520F">
      <w:pPr>
        <w:rPr>
          <w:lang w:val="en-US"/>
        </w:rPr>
      </w:pPr>
      <w:r>
        <w:rPr>
          <w:lang w:val="en-US"/>
        </w:rPr>
        <w:t xml:space="preserve">Here the user gets an overview over all his messages. The inbox is separated in 3 parts: </w:t>
      </w:r>
      <w:proofErr w:type="spellStart"/>
      <w:r>
        <w:rPr>
          <w:lang w:val="en-US"/>
        </w:rPr>
        <w:t>Pms</w:t>
      </w:r>
      <w:proofErr w:type="spellEnd"/>
      <w:r>
        <w:rPr>
          <w:lang w:val="en-US"/>
        </w:rPr>
        <w:t xml:space="preserve"> / questions to ads/ applicants tab</w:t>
      </w:r>
    </w:p>
    <w:p w:rsidR="00787AAF" w:rsidRDefault="005465DE" w:rsidP="00C5520F">
      <w:pPr>
        <w:rPr>
          <w:lang w:val="en-US"/>
        </w:rPr>
      </w:pPr>
      <w:r w:rsidRPr="00C5520F">
        <w:rPr>
          <w:lang w:val="en-US"/>
        </w:rPr>
        <w:br/>
        <w:t>3.1</w:t>
      </w:r>
      <w:r w:rsidR="00787AAF">
        <w:rPr>
          <w:lang w:val="en-US"/>
        </w:rPr>
        <w:t>.7</w:t>
      </w:r>
      <w:r w:rsidRPr="00C5520F">
        <w:rPr>
          <w:lang w:val="en-US"/>
        </w:rPr>
        <w:t xml:space="preserve"> </w:t>
      </w:r>
      <w:proofErr w:type="gramStart"/>
      <w:r w:rsidRPr="00C5520F">
        <w:rPr>
          <w:lang w:val="en-US"/>
        </w:rPr>
        <w:t>create</w:t>
      </w:r>
      <w:proofErr w:type="gramEnd"/>
      <w:r w:rsidRPr="00C5520F">
        <w:rPr>
          <w:lang w:val="en-US"/>
        </w:rPr>
        <w:t xml:space="preserve"> new ad page</w:t>
      </w:r>
    </w:p>
    <w:p w:rsidR="00787AAF" w:rsidRDefault="00787AAF" w:rsidP="00C5520F">
      <w:pPr>
        <w:rPr>
          <w:lang w:val="en-US"/>
        </w:rPr>
      </w:pPr>
      <w:r>
        <w:rPr>
          <w:lang w:val="en-US"/>
        </w:rPr>
        <w:t xml:space="preserve">Here the user can chose whether he wants to create a new room ad or a new person ad. He then fills out a form, where he describes the Room/Person he is offering, and has to fill in various fixed </w:t>
      </w:r>
      <w:proofErr w:type="spellStart"/>
      <w:r>
        <w:rPr>
          <w:lang w:val="en-US"/>
        </w:rPr>
        <w:t>criterias</w:t>
      </w:r>
      <w:proofErr w:type="spellEnd"/>
      <w:r>
        <w:rPr>
          <w:lang w:val="en-US"/>
        </w:rPr>
        <w:t>.</w:t>
      </w:r>
    </w:p>
    <w:p w:rsidR="00787AAF" w:rsidRDefault="005465DE" w:rsidP="00C5520F">
      <w:pPr>
        <w:rPr>
          <w:lang w:val="en-US"/>
        </w:rPr>
      </w:pPr>
      <w:r w:rsidRPr="00C5520F">
        <w:rPr>
          <w:lang w:val="en-US"/>
        </w:rPr>
        <w:br/>
      </w:r>
      <w:r w:rsidR="00787AAF">
        <w:rPr>
          <w:lang w:val="en-US"/>
        </w:rPr>
        <w:t>3.1.8</w:t>
      </w:r>
      <w:r w:rsidR="00562D9C" w:rsidRPr="00C5520F">
        <w:rPr>
          <w:lang w:val="en-US"/>
        </w:rPr>
        <w:t xml:space="preserve"> </w:t>
      </w:r>
      <w:proofErr w:type="gramStart"/>
      <w:r w:rsidR="00562D9C" w:rsidRPr="00C5520F">
        <w:rPr>
          <w:lang w:val="en-US"/>
        </w:rPr>
        <w:t>search</w:t>
      </w:r>
      <w:proofErr w:type="gramEnd"/>
      <w:r w:rsidR="00562D9C" w:rsidRPr="00C5520F">
        <w:rPr>
          <w:lang w:val="en-US"/>
        </w:rPr>
        <w:t xml:space="preserve"> page</w:t>
      </w:r>
    </w:p>
    <w:p w:rsidR="00787AAF" w:rsidRDefault="00787AAF" w:rsidP="00C5520F">
      <w:pPr>
        <w:rPr>
          <w:lang w:val="en-US"/>
        </w:rPr>
      </w:pPr>
      <w:r>
        <w:rPr>
          <w:lang w:val="en-US"/>
        </w:rPr>
        <w:t>Here the user can chose whether he wants to search for a room or for a roommate. He then can chose various filters and the results will be displayed.</w:t>
      </w:r>
    </w:p>
    <w:p w:rsidR="00787AAF" w:rsidRDefault="005465DE" w:rsidP="00C5520F">
      <w:pPr>
        <w:rPr>
          <w:lang w:val="en-US"/>
        </w:rPr>
      </w:pPr>
      <w:r w:rsidRPr="00C5520F">
        <w:rPr>
          <w:lang w:val="en-US"/>
        </w:rPr>
        <w:br/>
      </w:r>
      <w:r w:rsidR="00787AAF">
        <w:rPr>
          <w:lang w:val="en-US"/>
        </w:rPr>
        <w:t xml:space="preserve">3.1.9 </w:t>
      </w:r>
      <w:proofErr w:type="spellStart"/>
      <w:proofErr w:type="gramStart"/>
      <w:r w:rsidR="00787AAF">
        <w:rPr>
          <w:lang w:val="en-US"/>
        </w:rPr>
        <w:t>interessents</w:t>
      </w:r>
      <w:proofErr w:type="spellEnd"/>
      <w:proofErr w:type="gramEnd"/>
      <w:r w:rsidR="00787AAF">
        <w:rPr>
          <w:lang w:val="en-US"/>
        </w:rPr>
        <w:t xml:space="preserve"> of an ad page</w:t>
      </w:r>
    </w:p>
    <w:p w:rsidR="00C11588" w:rsidRDefault="00787AAF" w:rsidP="00C5520F">
      <w:pPr>
        <w:rPr>
          <w:lang w:val="en-US"/>
        </w:rPr>
      </w:pPr>
      <w:r>
        <w:rPr>
          <w:lang w:val="en-US"/>
        </w:rPr>
        <w:t xml:space="preserve">Here the user sees all the persons that are interested in his ad. He can filter the users by some </w:t>
      </w:r>
      <w:proofErr w:type="spellStart"/>
      <w:r>
        <w:rPr>
          <w:lang w:val="en-US"/>
        </w:rPr>
        <w:t>criterias</w:t>
      </w:r>
      <w:proofErr w:type="spellEnd"/>
      <w:r>
        <w:rPr>
          <w:lang w:val="en-US"/>
        </w:rPr>
        <w:t xml:space="preserve">, see the messages, with which a user introduces </w:t>
      </w:r>
      <w:proofErr w:type="gramStart"/>
      <w:r>
        <w:rPr>
          <w:lang w:val="en-US"/>
        </w:rPr>
        <w:t>himself</w:t>
      </w:r>
      <w:proofErr w:type="gramEnd"/>
      <w:r>
        <w:rPr>
          <w:lang w:val="en-US"/>
        </w:rPr>
        <w:t>, he can compare different users and write notes.</w:t>
      </w:r>
    </w:p>
    <w:p w:rsidR="005465DE" w:rsidRDefault="00487031" w:rsidP="00C5520F">
      <w:pPr>
        <w:rPr>
          <w:lang w:val="en-US"/>
        </w:rPr>
      </w:pPr>
      <w:r w:rsidRPr="00C5520F">
        <w:rPr>
          <w:lang w:val="en-US"/>
        </w:rPr>
        <w:br/>
      </w:r>
      <w:r w:rsidR="00C11588">
        <w:rPr>
          <w:lang w:val="en-US"/>
        </w:rPr>
        <w:t>3.1.10 page of an ad</w:t>
      </w:r>
    </w:p>
    <w:p w:rsidR="00C11588" w:rsidRPr="00C5520F" w:rsidRDefault="00C11588" w:rsidP="00C5520F">
      <w:pPr>
        <w:rPr>
          <w:lang w:val="en-US"/>
        </w:rPr>
      </w:pPr>
      <w:r>
        <w:rPr>
          <w:lang w:val="en-US"/>
        </w:rPr>
        <w:t>Here the user sees the description of a person / room</w:t>
      </w:r>
      <w:r w:rsidR="005D170B">
        <w:rPr>
          <w:lang w:val="en-US"/>
        </w:rPr>
        <w:t xml:space="preserve"> and the public questions</w:t>
      </w:r>
      <w:r>
        <w:rPr>
          <w:lang w:val="en-US"/>
        </w:rPr>
        <w:t>. He sees the creator of the ad by his “display name”</w:t>
      </w:r>
      <w:r w:rsidR="005D170B">
        <w:rPr>
          <w:lang w:val="en-US"/>
        </w:rPr>
        <w:t>, and he can click send pm or ask questions to the ad.</w:t>
      </w:r>
    </w:p>
    <w:p w:rsidR="005465DE" w:rsidRPr="005465DE" w:rsidRDefault="005465DE" w:rsidP="005465DE">
      <w:pPr>
        <w:rPr>
          <w:lang w:val="en-US"/>
        </w:rPr>
      </w:pPr>
      <w:bookmarkStart w:id="33" w:name="_GoBack"/>
      <w:bookmarkEnd w:id="33"/>
    </w:p>
    <w:p w:rsidR="007752F5" w:rsidRDefault="007752F5" w:rsidP="007752F5">
      <w:pPr>
        <w:pStyle w:val="Heading2"/>
        <w:rPr>
          <w:lang w:val="en-US"/>
        </w:rPr>
      </w:pPr>
      <w:bookmarkStart w:id="34" w:name="_Toc400373226"/>
      <w:r>
        <w:rPr>
          <w:lang w:val="en-US"/>
        </w:rPr>
        <w:t>3.2 Non-functional requirements</w:t>
      </w:r>
      <w:bookmarkEnd w:id="34"/>
    </w:p>
    <w:p w:rsidR="00E14D5E" w:rsidRDefault="00E14D5E" w:rsidP="00E14D5E">
      <w:pPr>
        <w:pStyle w:val="Heading3"/>
        <w:rPr>
          <w:lang w:val="en-US"/>
        </w:rPr>
      </w:pPr>
      <w:bookmarkStart w:id="35" w:name="_Toc400373227"/>
      <w:r>
        <w:rPr>
          <w:lang w:val="en-US"/>
        </w:rPr>
        <w:t xml:space="preserve">3.2.1 </w:t>
      </w:r>
      <w:r w:rsidRPr="00E14D5E">
        <w:rPr>
          <w:lang w:val="en-US"/>
        </w:rPr>
        <w:t>Performance</w:t>
      </w:r>
      <w:bookmarkEnd w:id="35"/>
      <w:r>
        <w:rPr>
          <w:lang w:val="en-US"/>
        </w:rPr>
        <w:t xml:space="preserve"> </w:t>
      </w:r>
    </w:p>
    <w:p w:rsidR="00115717" w:rsidRDefault="00115717" w:rsidP="00115717">
      <w:pPr>
        <w:spacing w:line="480" w:lineRule="auto"/>
        <w:rPr>
          <w:rFonts w:ascii="Arial" w:hAnsi="Arial"/>
          <w:sz w:val="24"/>
          <w:szCs w:val="24"/>
          <w:lang w:val="en-US"/>
        </w:rPr>
      </w:pPr>
      <w:r>
        <w:rPr>
          <w:rFonts w:ascii="Arial" w:hAnsi="Arial"/>
          <w:sz w:val="24"/>
          <w:szCs w:val="24"/>
          <w:lang w:val="en-US"/>
        </w:rPr>
        <w:t>The application will run on a Server</w:t>
      </w:r>
      <w:r w:rsidRPr="00115717">
        <w:rPr>
          <w:rFonts w:ascii="Arial" w:hAnsi="Arial"/>
          <w:sz w:val="24"/>
          <w:szCs w:val="24"/>
          <w:lang w:val="en-US"/>
        </w:rPr>
        <w:t xml:space="preserve">. </w:t>
      </w:r>
      <w:r>
        <w:rPr>
          <w:rFonts w:ascii="Arial" w:hAnsi="Arial"/>
          <w:sz w:val="24"/>
          <w:szCs w:val="24"/>
          <w:lang w:val="en-US"/>
        </w:rPr>
        <w:t>The software will require the user of Apache Server to connect the Program to a MySQL database</w:t>
      </w:r>
      <w:r w:rsidRPr="00103D0F">
        <w:rPr>
          <w:rFonts w:ascii="Arial" w:hAnsi="Arial"/>
          <w:sz w:val="24"/>
          <w:szCs w:val="24"/>
        </w:rPr>
        <w:fldChar w:fldCharType="begin"/>
      </w:r>
      <w:r w:rsidRPr="00115717">
        <w:rPr>
          <w:rFonts w:ascii="Arial" w:hAnsi="Arial"/>
          <w:sz w:val="24"/>
          <w:szCs w:val="24"/>
          <w:lang w:val="en-US"/>
        </w:rPr>
        <w:instrText xml:space="preserve"> XE "Database" </w:instrText>
      </w:r>
      <w:r w:rsidRPr="00103D0F">
        <w:rPr>
          <w:rFonts w:ascii="Arial" w:hAnsi="Arial"/>
          <w:sz w:val="24"/>
          <w:szCs w:val="24"/>
        </w:rPr>
        <w:fldChar w:fldCharType="end"/>
      </w:r>
      <w:r w:rsidRPr="00115717">
        <w:rPr>
          <w:rFonts w:ascii="Arial" w:hAnsi="Arial"/>
          <w:sz w:val="24"/>
          <w:szCs w:val="24"/>
          <w:lang w:val="en-US"/>
        </w:rPr>
        <w:t>.</w:t>
      </w:r>
      <w:r>
        <w:rPr>
          <w:rFonts w:ascii="Arial" w:hAnsi="Arial"/>
          <w:sz w:val="24"/>
          <w:szCs w:val="24"/>
          <w:lang w:val="en-US"/>
        </w:rPr>
        <w:t xml:space="preserve"> </w:t>
      </w:r>
      <w:r>
        <w:rPr>
          <w:rFonts w:ascii="Arial" w:hAnsi="Arial"/>
          <w:sz w:val="24"/>
          <w:szCs w:val="24"/>
          <w:lang w:val="en-US"/>
        </w:rPr>
        <w:br/>
        <w:t>The application has to run ASK CARACCCHIOLO</w:t>
      </w:r>
      <w:r w:rsidRPr="00115717">
        <w:rPr>
          <w:rFonts w:ascii="Arial" w:hAnsi="Arial"/>
          <w:sz w:val="24"/>
          <w:szCs w:val="24"/>
          <w:lang w:val="en-US"/>
        </w:rPr>
        <w:t>.</w:t>
      </w:r>
    </w:p>
    <w:p w:rsidR="00E14D5E" w:rsidRPr="00E14D5E" w:rsidRDefault="00E14D5E" w:rsidP="00E14D5E">
      <w:pPr>
        <w:pStyle w:val="Heading3"/>
        <w:rPr>
          <w:lang w:val="en-US"/>
        </w:rPr>
      </w:pPr>
      <w:bookmarkStart w:id="36" w:name="_Toc400373228"/>
      <w:r>
        <w:rPr>
          <w:lang w:val="en-US"/>
        </w:rPr>
        <w:t xml:space="preserve">3.2.2 </w:t>
      </w:r>
      <w:r w:rsidRPr="00E14D5E">
        <w:rPr>
          <w:lang w:val="en-US"/>
        </w:rPr>
        <w:t>Safety</w:t>
      </w:r>
      <w:bookmarkEnd w:id="36"/>
    </w:p>
    <w:p w:rsidR="00E14D5E" w:rsidRPr="00E14D5E" w:rsidRDefault="00E14D5E" w:rsidP="00E14D5E">
      <w:pPr>
        <w:spacing w:line="480" w:lineRule="auto"/>
        <w:rPr>
          <w:rFonts w:ascii="Arial" w:hAnsi="Arial"/>
          <w:sz w:val="24"/>
          <w:szCs w:val="24"/>
          <w:lang w:val="en-US"/>
        </w:rPr>
      </w:pPr>
      <w:r w:rsidRPr="00E14D5E">
        <w:rPr>
          <w:rFonts w:ascii="Arial" w:hAnsi="Arial"/>
          <w:sz w:val="24"/>
          <w:szCs w:val="24"/>
          <w:lang w:val="en-US"/>
        </w:rPr>
        <w:t>Information transmission should be securely transmitted to server without any changes in information</w:t>
      </w:r>
      <w:r>
        <w:rPr>
          <w:rFonts w:ascii="Arial" w:hAnsi="Arial"/>
          <w:sz w:val="24"/>
          <w:szCs w:val="24"/>
          <w:lang w:val="en-US"/>
        </w:rPr>
        <w:t>.</w:t>
      </w:r>
    </w:p>
    <w:p w:rsidR="00E14D5E" w:rsidRPr="00E14D5E" w:rsidRDefault="00E14D5E" w:rsidP="00E14D5E">
      <w:pPr>
        <w:spacing w:line="480" w:lineRule="auto"/>
        <w:rPr>
          <w:rFonts w:ascii="Arial" w:hAnsi="Arial"/>
          <w:sz w:val="24"/>
          <w:szCs w:val="24"/>
          <w:lang w:val="en-US"/>
        </w:rPr>
      </w:pPr>
    </w:p>
    <w:p w:rsidR="00E14D5E" w:rsidRPr="00E14D5E" w:rsidRDefault="00E14D5E" w:rsidP="00E14D5E">
      <w:pPr>
        <w:pStyle w:val="Heading3"/>
        <w:rPr>
          <w:lang w:val="en-US"/>
        </w:rPr>
      </w:pPr>
      <w:bookmarkStart w:id="37" w:name="_Toc400373229"/>
      <w:r>
        <w:rPr>
          <w:lang w:val="en-US"/>
        </w:rPr>
        <w:lastRenderedPageBreak/>
        <w:t xml:space="preserve">3.2.3 </w:t>
      </w:r>
      <w:r w:rsidRPr="00E14D5E">
        <w:rPr>
          <w:lang w:val="en-US"/>
        </w:rPr>
        <w:t>Reliability</w:t>
      </w:r>
      <w:bookmarkEnd w:id="37"/>
    </w:p>
    <w:p w:rsidR="00E14D5E" w:rsidRPr="00E14D5E" w:rsidRDefault="00E14D5E" w:rsidP="00E14D5E">
      <w:pPr>
        <w:spacing w:line="480" w:lineRule="auto"/>
        <w:rPr>
          <w:rFonts w:ascii="Arial" w:hAnsi="Arial"/>
          <w:sz w:val="24"/>
          <w:szCs w:val="24"/>
          <w:lang w:val="en-US"/>
        </w:rPr>
      </w:pPr>
      <w:r>
        <w:rPr>
          <w:rFonts w:ascii="Arial" w:hAnsi="Arial"/>
          <w:sz w:val="24"/>
          <w:szCs w:val="24"/>
          <w:lang w:val="en-US"/>
        </w:rPr>
        <w:t>To be specified</w:t>
      </w:r>
    </w:p>
    <w:p w:rsidR="00E14D5E" w:rsidRPr="00E14D5E" w:rsidRDefault="00E14D5E" w:rsidP="00E14D5E">
      <w:pPr>
        <w:pStyle w:val="Heading3"/>
        <w:rPr>
          <w:lang w:val="en-US"/>
        </w:rPr>
      </w:pPr>
      <w:bookmarkStart w:id="38" w:name="_Toc400373230"/>
      <w:r>
        <w:rPr>
          <w:lang w:val="en-US"/>
        </w:rPr>
        <w:t xml:space="preserve">3.2.4 </w:t>
      </w:r>
      <w:r w:rsidRPr="00E14D5E">
        <w:rPr>
          <w:lang w:val="en-US"/>
        </w:rPr>
        <w:t>Software Quality Attributes</w:t>
      </w:r>
      <w:bookmarkEnd w:id="38"/>
    </w:p>
    <w:p w:rsidR="00E14D5E" w:rsidRDefault="00E14D5E" w:rsidP="00E14D5E">
      <w:pPr>
        <w:spacing w:line="480" w:lineRule="auto"/>
        <w:rPr>
          <w:rFonts w:ascii="Arial" w:hAnsi="Arial"/>
          <w:sz w:val="24"/>
          <w:szCs w:val="24"/>
          <w:lang w:val="en-US"/>
        </w:rPr>
      </w:pPr>
    </w:p>
    <w:p w:rsidR="00E14D5E" w:rsidRPr="00E14D5E" w:rsidRDefault="00E14D5E" w:rsidP="00E14D5E">
      <w:pPr>
        <w:pStyle w:val="Heading3"/>
        <w:rPr>
          <w:lang w:val="en-US"/>
        </w:rPr>
      </w:pPr>
      <w:bookmarkStart w:id="39" w:name="_Toc400373231"/>
      <w:r>
        <w:rPr>
          <w:lang w:val="en-US"/>
        </w:rPr>
        <w:t xml:space="preserve">3.2.5 </w:t>
      </w:r>
      <w:r w:rsidRPr="00E14D5E">
        <w:rPr>
          <w:lang w:val="en-US"/>
        </w:rPr>
        <w:t>Availability</w:t>
      </w:r>
      <w:bookmarkEnd w:id="39"/>
    </w:p>
    <w:p w:rsidR="00E14D5E" w:rsidRPr="00E14D5E" w:rsidRDefault="00E14D5E" w:rsidP="00E14D5E">
      <w:pPr>
        <w:spacing w:line="480" w:lineRule="auto"/>
        <w:rPr>
          <w:rFonts w:ascii="Arial" w:hAnsi="Arial"/>
          <w:sz w:val="24"/>
          <w:szCs w:val="24"/>
          <w:lang w:val="en-US"/>
        </w:rPr>
      </w:pPr>
      <w:r>
        <w:rPr>
          <w:rFonts w:ascii="Arial" w:hAnsi="Arial"/>
          <w:sz w:val="24"/>
          <w:szCs w:val="24"/>
          <w:lang w:val="en-US"/>
        </w:rPr>
        <w:t>TO be asked</w:t>
      </w:r>
    </w:p>
    <w:p w:rsidR="00E14D5E" w:rsidRPr="00E14D5E" w:rsidRDefault="00E14D5E" w:rsidP="00E14D5E">
      <w:pPr>
        <w:spacing w:line="480" w:lineRule="auto"/>
        <w:rPr>
          <w:rFonts w:ascii="Arial" w:hAnsi="Arial"/>
          <w:sz w:val="24"/>
          <w:szCs w:val="24"/>
          <w:lang w:val="en-US"/>
        </w:rPr>
      </w:pPr>
    </w:p>
    <w:p w:rsidR="00E14D5E" w:rsidRPr="00E14D5E" w:rsidRDefault="00336749" w:rsidP="00336749">
      <w:pPr>
        <w:pStyle w:val="Heading3"/>
        <w:rPr>
          <w:lang w:val="en-US"/>
        </w:rPr>
      </w:pPr>
      <w:bookmarkStart w:id="40" w:name="_Toc400373232"/>
      <w:r>
        <w:rPr>
          <w:lang w:val="en-US"/>
        </w:rPr>
        <w:t xml:space="preserve">3.2.6 </w:t>
      </w:r>
      <w:r w:rsidR="00E14D5E" w:rsidRPr="00E14D5E">
        <w:rPr>
          <w:lang w:val="en-US"/>
        </w:rPr>
        <w:t>Security</w:t>
      </w:r>
      <w:bookmarkEnd w:id="40"/>
    </w:p>
    <w:p w:rsidR="00E14D5E" w:rsidRPr="00E14D5E" w:rsidRDefault="00E14D5E" w:rsidP="00E14D5E">
      <w:pPr>
        <w:spacing w:line="480" w:lineRule="auto"/>
        <w:rPr>
          <w:rFonts w:ascii="Arial" w:hAnsi="Arial"/>
          <w:sz w:val="24"/>
          <w:szCs w:val="24"/>
          <w:lang w:val="en-US"/>
        </w:rPr>
      </w:pPr>
      <w:r w:rsidRPr="00E14D5E">
        <w:rPr>
          <w:rFonts w:ascii="Arial" w:hAnsi="Arial"/>
          <w:sz w:val="24"/>
          <w:szCs w:val="24"/>
          <w:lang w:val="en-US"/>
        </w:rPr>
        <w:t>The main security concern is for users account hence proper login mechanism should be used to avoid hacking. The tablet id registration is way to spam check for increasing the security. Hence, security is provided from unwanted use of recognition software.</w:t>
      </w:r>
    </w:p>
    <w:p w:rsidR="00E14D5E" w:rsidRPr="00E14D5E" w:rsidRDefault="00E14D5E" w:rsidP="00E14D5E">
      <w:pPr>
        <w:spacing w:line="480" w:lineRule="auto"/>
        <w:rPr>
          <w:rFonts w:ascii="Arial" w:hAnsi="Arial"/>
          <w:sz w:val="24"/>
          <w:szCs w:val="24"/>
          <w:lang w:val="en-US"/>
        </w:rPr>
      </w:pPr>
    </w:p>
    <w:p w:rsidR="00E14D5E" w:rsidRPr="00E14D5E" w:rsidRDefault="00336749" w:rsidP="00336749">
      <w:pPr>
        <w:pStyle w:val="Heading3"/>
        <w:rPr>
          <w:lang w:val="en-US"/>
        </w:rPr>
      </w:pPr>
      <w:bookmarkStart w:id="41" w:name="_Toc400373233"/>
      <w:r>
        <w:rPr>
          <w:lang w:val="en-US"/>
        </w:rPr>
        <w:t xml:space="preserve">3.2.7 </w:t>
      </w:r>
      <w:r w:rsidR="00E14D5E" w:rsidRPr="00E14D5E">
        <w:rPr>
          <w:lang w:val="en-US"/>
        </w:rPr>
        <w:t>Usability</w:t>
      </w:r>
      <w:bookmarkEnd w:id="41"/>
    </w:p>
    <w:p w:rsidR="00336749" w:rsidRPr="00336749" w:rsidRDefault="00336749" w:rsidP="00336749">
      <w:pPr>
        <w:pStyle w:val="ListParagraph"/>
        <w:numPr>
          <w:ilvl w:val="0"/>
          <w:numId w:val="2"/>
        </w:numPr>
        <w:spacing w:line="480" w:lineRule="auto"/>
        <w:rPr>
          <w:rFonts w:ascii="Arial" w:hAnsi="Arial"/>
          <w:sz w:val="24"/>
          <w:szCs w:val="24"/>
          <w:lang w:val="en-US"/>
        </w:rPr>
      </w:pPr>
      <w:r w:rsidRPr="00336749">
        <w:rPr>
          <w:rFonts w:ascii="Arial" w:hAnsi="Arial"/>
          <w:sz w:val="24"/>
          <w:szCs w:val="24"/>
          <w:lang w:val="en-US"/>
        </w:rPr>
        <w:t xml:space="preserve">The system will be intuitive und easy to use. </w:t>
      </w:r>
    </w:p>
    <w:p w:rsidR="00115717" w:rsidRPr="00336749" w:rsidRDefault="00336749" w:rsidP="00336749">
      <w:pPr>
        <w:pStyle w:val="ListParagraph"/>
        <w:numPr>
          <w:ilvl w:val="0"/>
          <w:numId w:val="2"/>
        </w:numPr>
        <w:spacing w:line="480" w:lineRule="auto"/>
        <w:rPr>
          <w:rFonts w:ascii="Arial" w:hAnsi="Arial"/>
          <w:sz w:val="24"/>
          <w:szCs w:val="24"/>
          <w:lang w:val="en-US"/>
        </w:rPr>
      </w:pPr>
      <w:r w:rsidRPr="00336749">
        <w:rPr>
          <w:rFonts w:ascii="Arial" w:hAnsi="Arial"/>
          <w:sz w:val="24"/>
          <w:szCs w:val="24"/>
          <w:lang w:val="en-US"/>
        </w:rPr>
        <w:t>The language of the system will be English.</w:t>
      </w:r>
    </w:p>
    <w:p w:rsidR="00115717" w:rsidRPr="00115717" w:rsidRDefault="00336749" w:rsidP="00336749">
      <w:pPr>
        <w:pStyle w:val="Heading3"/>
        <w:rPr>
          <w:lang w:val="en-US"/>
        </w:rPr>
      </w:pPr>
      <w:bookmarkStart w:id="42" w:name="_Toc77487666"/>
      <w:bookmarkStart w:id="43" w:name="_Toc400373234"/>
      <w:r>
        <w:rPr>
          <w:lang w:val="en-US"/>
        </w:rPr>
        <w:t xml:space="preserve">3.2.8. </w:t>
      </w:r>
      <w:r w:rsidR="00115717" w:rsidRPr="00115717">
        <w:rPr>
          <w:lang w:val="en-US"/>
        </w:rPr>
        <w:t>Logical Structure of the Data</w:t>
      </w:r>
      <w:bookmarkEnd w:id="42"/>
      <w:bookmarkEnd w:id="43"/>
    </w:p>
    <w:p w:rsidR="00115717" w:rsidRPr="00115717" w:rsidRDefault="00115717" w:rsidP="00115717">
      <w:pPr>
        <w:rPr>
          <w:rFonts w:ascii="Arial" w:hAnsi="Arial"/>
          <w:sz w:val="24"/>
          <w:szCs w:val="24"/>
          <w:lang w:val="en-US"/>
        </w:rPr>
      </w:pPr>
      <w:r w:rsidRPr="00115717">
        <w:rPr>
          <w:rFonts w:ascii="Arial" w:hAnsi="Arial"/>
          <w:sz w:val="24"/>
          <w:szCs w:val="24"/>
          <w:lang w:val="en-US"/>
        </w:rPr>
        <w:t xml:space="preserve">The data </w:t>
      </w:r>
      <w:proofErr w:type="gramStart"/>
      <w:r w:rsidRPr="00115717">
        <w:rPr>
          <w:rFonts w:ascii="Arial" w:hAnsi="Arial"/>
          <w:sz w:val="24"/>
          <w:szCs w:val="24"/>
          <w:lang w:val="en-US"/>
        </w:rPr>
        <w:t>descriptions of each of these data entities is</w:t>
      </w:r>
      <w:proofErr w:type="gramEnd"/>
      <w:r w:rsidRPr="00115717">
        <w:rPr>
          <w:rFonts w:ascii="Arial" w:hAnsi="Arial"/>
          <w:sz w:val="24"/>
          <w:szCs w:val="24"/>
          <w:lang w:val="en-US"/>
        </w:rPr>
        <w:t xml:space="preserve"> as follows:</w:t>
      </w:r>
    </w:p>
    <w:p w:rsidR="00373A1B" w:rsidRPr="00103D0F" w:rsidRDefault="00373A1B" w:rsidP="00373A1B">
      <w:pPr>
        <w:pStyle w:val="Heading4"/>
      </w:pPr>
      <w:bookmarkStart w:id="44" w:name="_Toc400373235"/>
      <w:r>
        <w:t xml:space="preserve">3.2.8.1 </w:t>
      </w:r>
      <w:r w:rsidR="00601742">
        <w:t>Ad Entity</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1"/>
        <w:gridCol w:w="1510"/>
        <w:gridCol w:w="2813"/>
        <w:gridCol w:w="2974"/>
      </w:tblGrid>
      <w:tr w:rsidR="00373A1B" w:rsidRPr="00103D0F" w:rsidTr="001321CF">
        <w:tc>
          <w:tcPr>
            <w:tcW w:w="1728" w:type="dxa"/>
          </w:tcPr>
          <w:p w:rsidR="00373A1B" w:rsidRPr="00103D0F" w:rsidRDefault="007A0A48" w:rsidP="001321CF">
            <w:pPr>
              <w:rPr>
                <w:rFonts w:ascii="Arial" w:hAnsi="Arial"/>
                <w:b/>
                <w:bCs/>
                <w:sz w:val="24"/>
                <w:szCs w:val="24"/>
              </w:rPr>
            </w:pPr>
            <w:r>
              <w:rPr>
                <w:rFonts w:ascii="Arial" w:hAnsi="Arial"/>
                <w:b/>
                <w:bCs/>
                <w:sz w:val="24"/>
                <w:szCs w:val="24"/>
              </w:rPr>
              <w:t>Item</w:t>
            </w:r>
          </w:p>
        </w:tc>
        <w:tc>
          <w:tcPr>
            <w:tcW w:w="1190" w:type="dxa"/>
          </w:tcPr>
          <w:p w:rsidR="00373A1B" w:rsidRPr="00103D0F" w:rsidRDefault="007A0A48" w:rsidP="001321CF">
            <w:pPr>
              <w:rPr>
                <w:rFonts w:ascii="Arial" w:hAnsi="Arial"/>
                <w:b/>
                <w:bCs/>
                <w:sz w:val="24"/>
                <w:szCs w:val="24"/>
              </w:rPr>
            </w:pPr>
            <w:r>
              <w:rPr>
                <w:rFonts w:ascii="Arial" w:hAnsi="Arial"/>
                <w:b/>
                <w:bCs/>
                <w:sz w:val="24"/>
                <w:szCs w:val="24"/>
              </w:rPr>
              <w:t>Type</w:t>
            </w:r>
          </w:p>
        </w:tc>
        <w:tc>
          <w:tcPr>
            <w:tcW w:w="2879" w:type="dxa"/>
          </w:tcPr>
          <w:p w:rsidR="00373A1B" w:rsidRPr="00103D0F" w:rsidRDefault="007A0A48" w:rsidP="001321CF">
            <w:pPr>
              <w:rPr>
                <w:rFonts w:ascii="Arial" w:hAnsi="Arial"/>
                <w:b/>
                <w:bCs/>
                <w:sz w:val="24"/>
                <w:szCs w:val="24"/>
              </w:rPr>
            </w:pPr>
            <w:r>
              <w:rPr>
                <w:rFonts w:ascii="Arial" w:hAnsi="Arial"/>
                <w:b/>
                <w:bCs/>
                <w:sz w:val="24"/>
                <w:szCs w:val="24"/>
              </w:rPr>
              <w:t>Description</w:t>
            </w:r>
          </w:p>
        </w:tc>
        <w:tc>
          <w:tcPr>
            <w:tcW w:w="3059" w:type="dxa"/>
          </w:tcPr>
          <w:p w:rsidR="00373A1B" w:rsidRPr="00103D0F" w:rsidRDefault="007A0A48" w:rsidP="001321CF">
            <w:pPr>
              <w:rPr>
                <w:rFonts w:ascii="Arial" w:hAnsi="Arial"/>
                <w:b/>
                <w:bCs/>
                <w:sz w:val="24"/>
                <w:szCs w:val="24"/>
              </w:rPr>
            </w:pPr>
            <w:r>
              <w:rPr>
                <w:rFonts w:ascii="Arial" w:hAnsi="Arial"/>
                <w:b/>
                <w:bCs/>
                <w:sz w:val="24"/>
                <w:szCs w:val="24"/>
              </w:rPr>
              <w:t>Comment</w:t>
            </w:r>
          </w:p>
        </w:tc>
      </w:tr>
      <w:tr w:rsidR="00373A1B" w:rsidRPr="00103D0F" w:rsidTr="001321CF">
        <w:tc>
          <w:tcPr>
            <w:tcW w:w="1728" w:type="dxa"/>
          </w:tcPr>
          <w:p w:rsidR="001321CF" w:rsidRPr="00103D0F" w:rsidRDefault="001321CF" w:rsidP="001321CF">
            <w:pPr>
              <w:rPr>
                <w:rFonts w:ascii="Arial" w:hAnsi="Arial"/>
                <w:sz w:val="24"/>
                <w:szCs w:val="24"/>
              </w:rPr>
            </w:pPr>
            <w:r>
              <w:rPr>
                <w:rFonts w:ascii="Arial" w:hAnsi="Arial"/>
                <w:sz w:val="24"/>
                <w:szCs w:val="24"/>
              </w:rPr>
              <w:t>ID</w:t>
            </w:r>
            <w:r>
              <w:rPr>
                <w:rFonts w:ascii="Arial" w:hAnsi="Arial"/>
                <w:sz w:val="24"/>
                <w:szCs w:val="24"/>
              </w:rPr>
              <w:br/>
            </w:r>
          </w:p>
        </w:tc>
        <w:tc>
          <w:tcPr>
            <w:tcW w:w="1190" w:type="dxa"/>
          </w:tcPr>
          <w:p w:rsidR="00373A1B" w:rsidRPr="00103D0F" w:rsidRDefault="00F7291C" w:rsidP="001321CF">
            <w:pPr>
              <w:rPr>
                <w:rFonts w:ascii="Arial" w:hAnsi="Arial"/>
                <w:sz w:val="24"/>
                <w:szCs w:val="24"/>
              </w:rPr>
            </w:pPr>
            <w:r>
              <w:rPr>
                <w:rFonts w:ascii="Arial" w:hAnsi="Arial"/>
                <w:sz w:val="24"/>
                <w:szCs w:val="24"/>
              </w:rPr>
              <w:t>INT</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Pr="00103D0F" w:rsidRDefault="001321CF" w:rsidP="001321CF">
            <w:pPr>
              <w:rPr>
                <w:rFonts w:ascii="Arial" w:hAnsi="Arial"/>
                <w:sz w:val="24"/>
                <w:szCs w:val="24"/>
              </w:rPr>
            </w:pPr>
            <w:r>
              <w:rPr>
                <w:rFonts w:ascii="Arial" w:hAnsi="Arial"/>
                <w:sz w:val="24"/>
                <w:szCs w:val="24"/>
              </w:rPr>
              <w:t>Name</w:t>
            </w:r>
          </w:p>
        </w:tc>
        <w:tc>
          <w:tcPr>
            <w:tcW w:w="1190" w:type="dxa"/>
          </w:tcPr>
          <w:p w:rsidR="00373A1B" w:rsidRPr="00103D0F" w:rsidRDefault="00F7291C" w:rsidP="001321CF">
            <w:pPr>
              <w:rPr>
                <w:rFonts w:ascii="Arial" w:hAnsi="Arial"/>
                <w:sz w:val="24"/>
                <w:szCs w:val="24"/>
              </w:rPr>
            </w:pPr>
            <w:r>
              <w:rPr>
                <w:rFonts w:ascii="Arial" w:hAnsi="Arial"/>
                <w:sz w:val="24"/>
                <w:szCs w:val="24"/>
              </w:rPr>
              <w:t>VARCHAR</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Pr="00103D0F" w:rsidRDefault="00DB68C1" w:rsidP="001321CF">
            <w:pPr>
              <w:rPr>
                <w:rFonts w:ascii="Arial" w:hAnsi="Arial"/>
                <w:sz w:val="24"/>
                <w:szCs w:val="24"/>
              </w:rPr>
            </w:pPr>
            <w:r>
              <w:rPr>
                <w:rFonts w:ascii="Arial" w:hAnsi="Arial"/>
                <w:sz w:val="24"/>
                <w:szCs w:val="24"/>
              </w:rPr>
              <w:t>FllatAttributes</w:t>
            </w:r>
          </w:p>
        </w:tc>
        <w:tc>
          <w:tcPr>
            <w:tcW w:w="1190" w:type="dxa"/>
          </w:tcPr>
          <w:p w:rsidR="00373A1B" w:rsidRPr="00103D0F" w:rsidRDefault="00DB68C1" w:rsidP="001321CF">
            <w:pPr>
              <w:rPr>
                <w:rFonts w:ascii="Arial" w:hAnsi="Arial"/>
                <w:sz w:val="24"/>
                <w:szCs w:val="24"/>
              </w:rPr>
            </w:pPr>
            <w:r>
              <w:rPr>
                <w:rFonts w:ascii="Arial" w:hAnsi="Arial"/>
                <w:sz w:val="24"/>
                <w:szCs w:val="24"/>
              </w:rPr>
              <w:t>FlatAttribute</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Pr="00103D0F" w:rsidRDefault="001321CF" w:rsidP="001321CF">
            <w:pPr>
              <w:rPr>
                <w:rFonts w:ascii="Arial" w:hAnsi="Arial"/>
                <w:sz w:val="24"/>
                <w:szCs w:val="24"/>
              </w:rPr>
            </w:pPr>
            <w:r>
              <w:rPr>
                <w:rFonts w:ascii="Arial" w:hAnsi="Arial"/>
                <w:sz w:val="24"/>
                <w:szCs w:val="24"/>
              </w:rPr>
              <w:t>TextObj</w:t>
            </w:r>
          </w:p>
        </w:tc>
        <w:tc>
          <w:tcPr>
            <w:tcW w:w="1190" w:type="dxa"/>
          </w:tcPr>
          <w:p w:rsidR="00373A1B" w:rsidRPr="00103D0F" w:rsidRDefault="00F7291C" w:rsidP="001321CF">
            <w:pPr>
              <w:rPr>
                <w:rFonts w:ascii="Arial" w:hAnsi="Arial"/>
                <w:sz w:val="24"/>
                <w:szCs w:val="24"/>
              </w:rPr>
            </w:pPr>
            <w:r>
              <w:rPr>
                <w:rFonts w:ascii="Arial" w:hAnsi="Arial"/>
                <w:sz w:val="24"/>
                <w:szCs w:val="24"/>
              </w:rPr>
              <w:t>TextObj</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Pr="00103D0F" w:rsidRDefault="00F7291C" w:rsidP="00F7291C">
            <w:pPr>
              <w:rPr>
                <w:rFonts w:ascii="Arial" w:hAnsi="Arial"/>
                <w:sz w:val="24"/>
                <w:szCs w:val="24"/>
              </w:rPr>
            </w:pPr>
            <w:r>
              <w:rPr>
                <w:rFonts w:ascii="Arial" w:hAnsi="Arial"/>
                <w:sz w:val="24"/>
                <w:szCs w:val="24"/>
              </w:rPr>
              <w:t>Owner</w:t>
            </w:r>
          </w:p>
        </w:tc>
        <w:tc>
          <w:tcPr>
            <w:tcW w:w="1190" w:type="dxa"/>
          </w:tcPr>
          <w:p w:rsidR="00373A1B" w:rsidRPr="00103D0F" w:rsidRDefault="00F7291C" w:rsidP="001321CF">
            <w:pPr>
              <w:rPr>
                <w:rFonts w:ascii="Arial" w:hAnsi="Arial"/>
                <w:sz w:val="24"/>
                <w:szCs w:val="24"/>
              </w:rPr>
            </w:pPr>
            <w:r>
              <w:rPr>
                <w:rFonts w:ascii="Arial" w:hAnsi="Arial"/>
                <w:sz w:val="24"/>
                <w:szCs w:val="24"/>
              </w:rPr>
              <w:t>User</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Pr="00103D0F" w:rsidRDefault="00F7291C" w:rsidP="001321CF">
            <w:pPr>
              <w:rPr>
                <w:rFonts w:ascii="Arial" w:hAnsi="Arial"/>
                <w:sz w:val="24"/>
                <w:szCs w:val="24"/>
              </w:rPr>
            </w:pPr>
            <w:r>
              <w:rPr>
                <w:rFonts w:ascii="Arial" w:hAnsi="Arial"/>
                <w:sz w:val="24"/>
                <w:szCs w:val="24"/>
              </w:rPr>
              <w:t>Description</w:t>
            </w:r>
          </w:p>
        </w:tc>
        <w:tc>
          <w:tcPr>
            <w:tcW w:w="1190" w:type="dxa"/>
          </w:tcPr>
          <w:p w:rsidR="00373A1B" w:rsidRPr="00103D0F" w:rsidRDefault="00F7291C" w:rsidP="001321CF">
            <w:pPr>
              <w:rPr>
                <w:rFonts w:ascii="Arial" w:hAnsi="Arial"/>
                <w:sz w:val="24"/>
                <w:szCs w:val="24"/>
              </w:rPr>
            </w:pPr>
            <w:r>
              <w:rPr>
                <w:rFonts w:ascii="Arial" w:hAnsi="Arial"/>
                <w:sz w:val="24"/>
                <w:szCs w:val="24"/>
              </w:rPr>
              <w:t>TextObj</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Default="00F7291C" w:rsidP="001321CF">
            <w:pPr>
              <w:rPr>
                <w:rFonts w:ascii="Arial" w:hAnsi="Arial"/>
                <w:sz w:val="24"/>
                <w:szCs w:val="24"/>
              </w:rPr>
            </w:pPr>
            <w:r>
              <w:rPr>
                <w:rFonts w:ascii="Arial" w:hAnsi="Arial"/>
                <w:sz w:val="24"/>
                <w:szCs w:val="24"/>
              </w:rPr>
              <w:lastRenderedPageBreak/>
              <w:t>PublicQUestions</w:t>
            </w:r>
          </w:p>
        </w:tc>
        <w:tc>
          <w:tcPr>
            <w:tcW w:w="1190" w:type="dxa"/>
          </w:tcPr>
          <w:p w:rsidR="00373A1B" w:rsidRDefault="00F7291C" w:rsidP="001321CF">
            <w:pPr>
              <w:rPr>
                <w:rFonts w:ascii="Arial" w:hAnsi="Arial"/>
                <w:sz w:val="24"/>
                <w:szCs w:val="24"/>
              </w:rPr>
            </w:pPr>
            <w:r>
              <w:rPr>
                <w:rFonts w:ascii="Arial" w:hAnsi="Arial"/>
                <w:sz w:val="24"/>
                <w:szCs w:val="24"/>
              </w:rPr>
              <w:t>TextObj</w:t>
            </w: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r w:rsidR="00373A1B" w:rsidRPr="00103D0F" w:rsidTr="001321CF">
        <w:tc>
          <w:tcPr>
            <w:tcW w:w="1728" w:type="dxa"/>
          </w:tcPr>
          <w:p w:rsidR="00373A1B" w:rsidRDefault="00373A1B" w:rsidP="001321CF">
            <w:pPr>
              <w:rPr>
                <w:rFonts w:ascii="Arial" w:hAnsi="Arial"/>
                <w:sz w:val="24"/>
                <w:szCs w:val="24"/>
              </w:rPr>
            </w:pPr>
          </w:p>
        </w:tc>
        <w:tc>
          <w:tcPr>
            <w:tcW w:w="1190" w:type="dxa"/>
          </w:tcPr>
          <w:p w:rsidR="00373A1B" w:rsidRDefault="00373A1B" w:rsidP="001321CF">
            <w:pPr>
              <w:rPr>
                <w:rFonts w:ascii="Arial" w:hAnsi="Arial"/>
                <w:sz w:val="24"/>
                <w:szCs w:val="24"/>
              </w:rPr>
            </w:pPr>
          </w:p>
        </w:tc>
        <w:tc>
          <w:tcPr>
            <w:tcW w:w="2879" w:type="dxa"/>
          </w:tcPr>
          <w:p w:rsidR="00373A1B" w:rsidRPr="00103D0F" w:rsidRDefault="00373A1B" w:rsidP="001321CF">
            <w:pPr>
              <w:rPr>
                <w:rFonts w:ascii="Arial" w:hAnsi="Arial"/>
                <w:sz w:val="24"/>
                <w:szCs w:val="24"/>
              </w:rPr>
            </w:pPr>
          </w:p>
        </w:tc>
        <w:tc>
          <w:tcPr>
            <w:tcW w:w="3059" w:type="dxa"/>
          </w:tcPr>
          <w:p w:rsidR="00373A1B" w:rsidRPr="00103D0F" w:rsidRDefault="00373A1B" w:rsidP="001321CF">
            <w:pPr>
              <w:rPr>
                <w:rFonts w:ascii="Arial" w:hAnsi="Arial"/>
                <w:sz w:val="24"/>
                <w:szCs w:val="24"/>
              </w:rPr>
            </w:pPr>
          </w:p>
        </w:tc>
      </w:tr>
    </w:tbl>
    <w:p w:rsidR="00373A1B" w:rsidRPr="00103D0F" w:rsidRDefault="00373A1B" w:rsidP="00373A1B">
      <w:pPr>
        <w:rPr>
          <w:rFonts w:ascii="Arial" w:hAnsi="Arial"/>
          <w:sz w:val="24"/>
          <w:szCs w:val="24"/>
        </w:rPr>
      </w:pPr>
    </w:p>
    <w:p w:rsidR="00115717" w:rsidRPr="00115717" w:rsidRDefault="00115717" w:rsidP="00115717">
      <w:pPr>
        <w:rPr>
          <w:rFonts w:ascii="Arial" w:hAnsi="Arial"/>
          <w:sz w:val="24"/>
          <w:szCs w:val="24"/>
          <w:lang w:val="en-US"/>
        </w:rPr>
      </w:pPr>
    </w:p>
    <w:p w:rsidR="00115717" w:rsidRPr="00103D0F" w:rsidRDefault="00373A1B" w:rsidP="00373A1B">
      <w:pPr>
        <w:pStyle w:val="Heading4"/>
      </w:pPr>
      <w:bookmarkStart w:id="45" w:name="_Toc400373236"/>
      <w:r>
        <w:t xml:space="preserve">3.2.8.2 </w:t>
      </w:r>
      <w:r w:rsidR="00115717">
        <w:t>User</w:t>
      </w:r>
      <w:r w:rsidR="00115717" w:rsidRPr="00103D0F">
        <w:t xml:space="preserve"> Entity</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115717" w:rsidRPr="00103D0F" w:rsidTr="00115717">
        <w:tc>
          <w:tcPr>
            <w:tcW w:w="1728" w:type="dxa"/>
          </w:tcPr>
          <w:p w:rsidR="00115717" w:rsidRPr="00103D0F" w:rsidRDefault="007A0A48" w:rsidP="00115717">
            <w:pPr>
              <w:rPr>
                <w:rFonts w:ascii="Arial" w:hAnsi="Arial"/>
                <w:b/>
                <w:bCs/>
                <w:sz w:val="24"/>
                <w:szCs w:val="24"/>
              </w:rPr>
            </w:pPr>
            <w:r>
              <w:rPr>
                <w:rFonts w:ascii="Arial" w:hAnsi="Arial"/>
                <w:b/>
                <w:bCs/>
                <w:sz w:val="24"/>
                <w:szCs w:val="24"/>
              </w:rPr>
              <w:t>Item</w:t>
            </w:r>
          </w:p>
        </w:tc>
        <w:tc>
          <w:tcPr>
            <w:tcW w:w="1170" w:type="dxa"/>
          </w:tcPr>
          <w:p w:rsidR="00115717" w:rsidRPr="00103D0F" w:rsidRDefault="007A0A48" w:rsidP="00115717">
            <w:pPr>
              <w:rPr>
                <w:rFonts w:ascii="Arial" w:hAnsi="Arial"/>
                <w:b/>
                <w:bCs/>
                <w:sz w:val="24"/>
                <w:szCs w:val="24"/>
              </w:rPr>
            </w:pPr>
            <w:r>
              <w:rPr>
                <w:rFonts w:ascii="Arial" w:hAnsi="Arial"/>
                <w:b/>
                <w:bCs/>
                <w:sz w:val="24"/>
                <w:szCs w:val="24"/>
              </w:rPr>
              <w:t>Type</w:t>
            </w:r>
          </w:p>
        </w:tc>
        <w:tc>
          <w:tcPr>
            <w:tcW w:w="2880" w:type="dxa"/>
          </w:tcPr>
          <w:p w:rsidR="00115717" w:rsidRPr="00103D0F" w:rsidRDefault="007A0A48" w:rsidP="00115717">
            <w:pPr>
              <w:rPr>
                <w:rFonts w:ascii="Arial" w:hAnsi="Arial"/>
                <w:b/>
                <w:bCs/>
                <w:sz w:val="24"/>
                <w:szCs w:val="24"/>
              </w:rPr>
            </w:pPr>
            <w:r>
              <w:rPr>
                <w:rFonts w:ascii="Arial" w:hAnsi="Arial"/>
                <w:b/>
                <w:bCs/>
                <w:sz w:val="24"/>
                <w:szCs w:val="24"/>
              </w:rPr>
              <w:t>Description</w:t>
            </w:r>
          </w:p>
        </w:tc>
        <w:tc>
          <w:tcPr>
            <w:tcW w:w="3060" w:type="dxa"/>
          </w:tcPr>
          <w:p w:rsidR="00115717" w:rsidRPr="00103D0F" w:rsidRDefault="007A0A48" w:rsidP="00115717">
            <w:pPr>
              <w:rPr>
                <w:rFonts w:ascii="Arial" w:hAnsi="Arial"/>
                <w:b/>
                <w:bCs/>
                <w:sz w:val="24"/>
                <w:szCs w:val="24"/>
              </w:rPr>
            </w:pPr>
            <w:r>
              <w:rPr>
                <w:rFonts w:ascii="Arial" w:hAnsi="Arial"/>
                <w:b/>
                <w:bCs/>
                <w:sz w:val="24"/>
                <w:szCs w:val="24"/>
              </w:rPr>
              <w:t>Comment</w:t>
            </w:r>
          </w:p>
        </w:tc>
      </w:tr>
      <w:tr w:rsidR="00115717" w:rsidRPr="00103D0F" w:rsidTr="00115717">
        <w:tc>
          <w:tcPr>
            <w:tcW w:w="1728" w:type="dxa"/>
          </w:tcPr>
          <w:p w:rsidR="00115717" w:rsidRPr="00103D0F" w:rsidRDefault="004E411F" w:rsidP="00115717">
            <w:pPr>
              <w:rPr>
                <w:rFonts w:ascii="Arial" w:hAnsi="Arial"/>
                <w:sz w:val="24"/>
                <w:szCs w:val="24"/>
              </w:rPr>
            </w:pPr>
            <w:r>
              <w:rPr>
                <w:rFonts w:ascii="Arial" w:hAnsi="Arial"/>
                <w:sz w:val="24"/>
                <w:szCs w:val="24"/>
              </w:rPr>
              <w:t>ID</w:t>
            </w:r>
          </w:p>
        </w:tc>
        <w:tc>
          <w:tcPr>
            <w:tcW w:w="1170" w:type="dxa"/>
          </w:tcPr>
          <w:p w:rsidR="00115717" w:rsidRPr="00103D0F"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Pr="00103D0F" w:rsidRDefault="004E411F" w:rsidP="00115717">
            <w:pPr>
              <w:rPr>
                <w:rFonts w:ascii="Arial" w:hAnsi="Arial"/>
                <w:sz w:val="24"/>
                <w:szCs w:val="24"/>
              </w:rPr>
            </w:pPr>
            <w:r>
              <w:rPr>
                <w:rFonts w:ascii="Arial" w:hAnsi="Arial"/>
                <w:sz w:val="24"/>
                <w:szCs w:val="24"/>
              </w:rPr>
              <w:t>Lastname</w:t>
            </w:r>
          </w:p>
        </w:tc>
        <w:tc>
          <w:tcPr>
            <w:tcW w:w="1170" w:type="dxa"/>
          </w:tcPr>
          <w:p w:rsidR="00115717" w:rsidRPr="00103D0F"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Pr="00103D0F" w:rsidRDefault="004E411F" w:rsidP="00115717">
            <w:pPr>
              <w:rPr>
                <w:rFonts w:ascii="Arial" w:hAnsi="Arial"/>
                <w:sz w:val="24"/>
                <w:szCs w:val="24"/>
              </w:rPr>
            </w:pPr>
            <w:r>
              <w:rPr>
                <w:rFonts w:ascii="Arial" w:hAnsi="Arial"/>
                <w:sz w:val="24"/>
                <w:szCs w:val="24"/>
              </w:rPr>
              <w:t>Firstname</w:t>
            </w:r>
          </w:p>
        </w:tc>
        <w:tc>
          <w:tcPr>
            <w:tcW w:w="1170" w:type="dxa"/>
          </w:tcPr>
          <w:p w:rsidR="00115717" w:rsidRPr="00103D0F"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Pr="00103D0F" w:rsidRDefault="004E411F" w:rsidP="00115717">
            <w:pPr>
              <w:rPr>
                <w:rFonts w:ascii="Arial" w:hAnsi="Arial"/>
                <w:sz w:val="24"/>
                <w:szCs w:val="24"/>
              </w:rPr>
            </w:pPr>
            <w:r>
              <w:rPr>
                <w:rFonts w:ascii="Arial" w:hAnsi="Arial"/>
                <w:sz w:val="24"/>
                <w:szCs w:val="24"/>
              </w:rPr>
              <w:t>E-mail</w:t>
            </w:r>
          </w:p>
        </w:tc>
        <w:tc>
          <w:tcPr>
            <w:tcW w:w="1170" w:type="dxa"/>
          </w:tcPr>
          <w:p w:rsidR="00115717" w:rsidRPr="00103D0F"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Default="004E411F" w:rsidP="00115717">
            <w:pPr>
              <w:rPr>
                <w:rFonts w:ascii="Arial" w:hAnsi="Arial"/>
                <w:sz w:val="24"/>
                <w:szCs w:val="24"/>
              </w:rPr>
            </w:pPr>
            <w:r>
              <w:rPr>
                <w:rFonts w:ascii="Arial" w:hAnsi="Arial"/>
                <w:sz w:val="24"/>
                <w:szCs w:val="24"/>
              </w:rPr>
              <w:t>Pw</w:t>
            </w:r>
          </w:p>
        </w:tc>
        <w:tc>
          <w:tcPr>
            <w:tcW w:w="1170" w:type="dxa"/>
          </w:tcPr>
          <w:p w:rsidR="00115717"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Default="004E411F" w:rsidP="00115717">
            <w:pPr>
              <w:rPr>
                <w:rFonts w:ascii="Arial" w:hAnsi="Arial"/>
                <w:sz w:val="24"/>
                <w:szCs w:val="24"/>
              </w:rPr>
            </w:pPr>
            <w:r>
              <w:rPr>
                <w:rFonts w:ascii="Arial" w:hAnsi="Arial"/>
                <w:sz w:val="24"/>
                <w:szCs w:val="24"/>
              </w:rPr>
              <w:t>Username</w:t>
            </w:r>
          </w:p>
        </w:tc>
        <w:tc>
          <w:tcPr>
            <w:tcW w:w="1170" w:type="dxa"/>
          </w:tcPr>
          <w:p w:rsidR="00115717"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Default="00115717" w:rsidP="00115717">
            <w:pPr>
              <w:rPr>
                <w:rFonts w:ascii="Arial" w:hAnsi="Arial"/>
                <w:sz w:val="24"/>
                <w:szCs w:val="24"/>
              </w:rPr>
            </w:pPr>
          </w:p>
        </w:tc>
        <w:tc>
          <w:tcPr>
            <w:tcW w:w="1170" w:type="dxa"/>
          </w:tcPr>
          <w:p w:rsidR="00115717"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r w:rsidR="00115717" w:rsidRPr="00103D0F" w:rsidTr="00115717">
        <w:tc>
          <w:tcPr>
            <w:tcW w:w="1728" w:type="dxa"/>
          </w:tcPr>
          <w:p w:rsidR="00115717" w:rsidRDefault="00115717" w:rsidP="00115717">
            <w:pPr>
              <w:rPr>
                <w:rFonts w:ascii="Arial" w:hAnsi="Arial"/>
                <w:sz w:val="24"/>
                <w:szCs w:val="24"/>
              </w:rPr>
            </w:pPr>
          </w:p>
        </w:tc>
        <w:tc>
          <w:tcPr>
            <w:tcW w:w="1170" w:type="dxa"/>
          </w:tcPr>
          <w:p w:rsidR="00115717" w:rsidRDefault="00115717" w:rsidP="00115717">
            <w:pPr>
              <w:rPr>
                <w:rFonts w:ascii="Arial" w:hAnsi="Arial"/>
                <w:sz w:val="24"/>
                <w:szCs w:val="24"/>
              </w:rPr>
            </w:pPr>
          </w:p>
        </w:tc>
        <w:tc>
          <w:tcPr>
            <w:tcW w:w="2880" w:type="dxa"/>
          </w:tcPr>
          <w:p w:rsidR="00115717" w:rsidRPr="00103D0F" w:rsidRDefault="00115717" w:rsidP="00115717">
            <w:pPr>
              <w:rPr>
                <w:rFonts w:ascii="Arial" w:hAnsi="Arial"/>
                <w:sz w:val="24"/>
                <w:szCs w:val="24"/>
              </w:rPr>
            </w:pPr>
          </w:p>
        </w:tc>
        <w:tc>
          <w:tcPr>
            <w:tcW w:w="3060" w:type="dxa"/>
          </w:tcPr>
          <w:p w:rsidR="00115717" w:rsidRPr="00103D0F" w:rsidRDefault="00115717" w:rsidP="00115717">
            <w:pPr>
              <w:rPr>
                <w:rFonts w:ascii="Arial" w:hAnsi="Arial"/>
                <w:sz w:val="24"/>
                <w:szCs w:val="24"/>
              </w:rPr>
            </w:pPr>
          </w:p>
        </w:tc>
      </w:tr>
    </w:tbl>
    <w:p w:rsidR="00115717" w:rsidRPr="00103D0F" w:rsidRDefault="00115717" w:rsidP="00115717">
      <w:pPr>
        <w:rPr>
          <w:rFonts w:ascii="Arial" w:hAnsi="Arial"/>
          <w:sz w:val="24"/>
          <w:szCs w:val="24"/>
        </w:rPr>
      </w:pPr>
    </w:p>
    <w:p w:rsidR="004E411F" w:rsidRPr="009D01C4" w:rsidRDefault="009D01C4" w:rsidP="004E411F">
      <w:pPr>
        <w:pStyle w:val="Heading4"/>
        <w:rPr>
          <w:lang w:val="en-US"/>
        </w:rPr>
      </w:pPr>
      <w:bookmarkStart w:id="46" w:name="_Toc400373237"/>
      <w:r w:rsidRPr="009D01C4">
        <w:rPr>
          <w:lang w:val="en-US"/>
        </w:rPr>
        <w:t>3.2.8.</w:t>
      </w:r>
      <w:r>
        <w:rPr>
          <w:lang w:val="en-US"/>
        </w:rPr>
        <w:t>3</w:t>
      </w:r>
      <w:r w:rsidR="004E411F" w:rsidRPr="009D01C4">
        <w:rPr>
          <w:lang w:val="en-US"/>
        </w:rPr>
        <w:t xml:space="preserve"> </w:t>
      </w:r>
      <w:proofErr w:type="spellStart"/>
      <w:r w:rsidR="00DB68C1" w:rsidRPr="009D01C4">
        <w:rPr>
          <w:lang w:val="en-US"/>
        </w:rPr>
        <w:t>FlatAttribute</w:t>
      </w:r>
      <w:bookmarkEnd w:id="46"/>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2"/>
        <w:gridCol w:w="1163"/>
        <w:gridCol w:w="2857"/>
        <w:gridCol w:w="3036"/>
      </w:tblGrid>
      <w:tr w:rsidR="004E411F" w:rsidRPr="009D01C4" w:rsidTr="00124BA4">
        <w:tc>
          <w:tcPr>
            <w:tcW w:w="1728" w:type="dxa"/>
          </w:tcPr>
          <w:p w:rsidR="004E411F" w:rsidRPr="009D01C4" w:rsidRDefault="004E411F" w:rsidP="00124BA4">
            <w:pPr>
              <w:rPr>
                <w:rFonts w:ascii="Arial" w:hAnsi="Arial"/>
                <w:b/>
                <w:bCs/>
                <w:sz w:val="24"/>
                <w:szCs w:val="24"/>
                <w:lang w:val="en-US"/>
              </w:rPr>
            </w:pPr>
            <w:r w:rsidRPr="009D01C4">
              <w:rPr>
                <w:rFonts w:ascii="Arial" w:hAnsi="Arial"/>
                <w:b/>
                <w:bCs/>
                <w:sz w:val="24"/>
                <w:szCs w:val="24"/>
                <w:lang w:val="en-US"/>
              </w:rPr>
              <w:t>Item</w:t>
            </w:r>
          </w:p>
        </w:tc>
        <w:tc>
          <w:tcPr>
            <w:tcW w:w="1170" w:type="dxa"/>
          </w:tcPr>
          <w:p w:rsidR="004E411F" w:rsidRPr="009D01C4" w:rsidRDefault="004E411F" w:rsidP="00124BA4">
            <w:pPr>
              <w:rPr>
                <w:rFonts w:ascii="Arial" w:hAnsi="Arial"/>
                <w:b/>
                <w:bCs/>
                <w:sz w:val="24"/>
                <w:szCs w:val="24"/>
                <w:lang w:val="en-US"/>
              </w:rPr>
            </w:pPr>
            <w:r w:rsidRPr="009D01C4">
              <w:rPr>
                <w:rFonts w:ascii="Arial" w:hAnsi="Arial"/>
                <w:b/>
                <w:bCs/>
                <w:sz w:val="24"/>
                <w:szCs w:val="24"/>
                <w:lang w:val="en-US"/>
              </w:rPr>
              <w:t>Type</w:t>
            </w:r>
          </w:p>
        </w:tc>
        <w:tc>
          <w:tcPr>
            <w:tcW w:w="2880" w:type="dxa"/>
          </w:tcPr>
          <w:p w:rsidR="004E411F" w:rsidRPr="009D01C4" w:rsidRDefault="004E411F" w:rsidP="00124BA4">
            <w:pPr>
              <w:rPr>
                <w:rFonts w:ascii="Arial" w:hAnsi="Arial"/>
                <w:b/>
                <w:bCs/>
                <w:sz w:val="24"/>
                <w:szCs w:val="24"/>
                <w:lang w:val="en-US"/>
              </w:rPr>
            </w:pPr>
            <w:r w:rsidRPr="009D01C4">
              <w:rPr>
                <w:rFonts w:ascii="Arial" w:hAnsi="Arial"/>
                <w:b/>
                <w:bCs/>
                <w:sz w:val="24"/>
                <w:szCs w:val="24"/>
                <w:lang w:val="en-US"/>
              </w:rPr>
              <w:t>Description</w:t>
            </w:r>
          </w:p>
        </w:tc>
        <w:tc>
          <w:tcPr>
            <w:tcW w:w="3060" w:type="dxa"/>
          </w:tcPr>
          <w:p w:rsidR="004E411F" w:rsidRPr="009D01C4" w:rsidRDefault="004E411F" w:rsidP="00124BA4">
            <w:pPr>
              <w:rPr>
                <w:rFonts w:ascii="Arial" w:hAnsi="Arial"/>
                <w:b/>
                <w:bCs/>
                <w:sz w:val="24"/>
                <w:szCs w:val="24"/>
                <w:lang w:val="en-US"/>
              </w:rPr>
            </w:pPr>
            <w:r w:rsidRPr="009D01C4">
              <w:rPr>
                <w:rFonts w:ascii="Arial" w:hAnsi="Arial"/>
                <w:b/>
                <w:bCs/>
                <w:sz w:val="24"/>
                <w:szCs w:val="24"/>
                <w:lang w:val="en-US"/>
              </w:rPr>
              <w:t>Comment</w:t>
            </w:r>
          </w:p>
        </w:tc>
      </w:tr>
      <w:tr w:rsidR="004E411F" w:rsidRPr="009D01C4" w:rsidTr="00124BA4">
        <w:tc>
          <w:tcPr>
            <w:tcW w:w="1728" w:type="dxa"/>
          </w:tcPr>
          <w:p w:rsidR="004E411F" w:rsidRPr="009D01C4" w:rsidRDefault="004E411F" w:rsidP="00124BA4">
            <w:pPr>
              <w:rPr>
                <w:rFonts w:ascii="Arial" w:hAnsi="Arial"/>
                <w:sz w:val="24"/>
                <w:szCs w:val="24"/>
                <w:lang w:val="en-US"/>
              </w:rPr>
            </w:pPr>
            <w:r w:rsidRPr="009D01C4">
              <w:rPr>
                <w:rFonts w:ascii="Arial" w:hAnsi="Arial"/>
                <w:sz w:val="24"/>
                <w:szCs w:val="24"/>
                <w:lang w:val="en-US"/>
              </w:rPr>
              <w:t>ID</w:t>
            </w:r>
          </w:p>
        </w:tc>
        <w:tc>
          <w:tcPr>
            <w:tcW w:w="1170" w:type="dxa"/>
          </w:tcPr>
          <w:p w:rsidR="004E411F" w:rsidRPr="009D01C4" w:rsidRDefault="004E411F" w:rsidP="00124BA4">
            <w:pPr>
              <w:rPr>
                <w:rFonts w:ascii="Arial" w:hAnsi="Arial"/>
                <w:sz w:val="24"/>
                <w:szCs w:val="24"/>
                <w:lang w:val="en-US"/>
              </w:rPr>
            </w:pPr>
          </w:p>
        </w:tc>
        <w:tc>
          <w:tcPr>
            <w:tcW w:w="2880" w:type="dxa"/>
          </w:tcPr>
          <w:p w:rsidR="004E411F" w:rsidRPr="009D01C4" w:rsidRDefault="004E411F" w:rsidP="00124BA4">
            <w:pPr>
              <w:rPr>
                <w:rFonts w:ascii="Arial" w:hAnsi="Arial"/>
                <w:sz w:val="24"/>
                <w:szCs w:val="24"/>
                <w:lang w:val="en-US"/>
              </w:rPr>
            </w:pPr>
          </w:p>
        </w:tc>
        <w:tc>
          <w:tcPr>
            <w:tcW w:w="3060" w:type="dxa"/>
          </w:tcPr>
          <w:p w:rsidR="004E411F" w:rsidRPr="009D01C4" w:rsidRDefault="004E411F" w:rsidP="00124BA4">
            <w:pPr>
              <w:rPr>
                <w:rFonts w:ascii="Arial" w:hAnsi="Arial"/>
                <w:sz w:val="24"/>
                <w:szCs w:val="24"/>
                <w:lang w:val="en-US"/>
              </w:rPr>
            </w:pPr>
          </w:p>
        </w:tc>
      </w:tr>
      <w:tr w:rsidR="004E411F" w:rsidRPr="009D01C4" w:rsidTr="00124BA4">
        <w:tc>
          <w:tcPr>
            <w:tcW w:w="1728" w:type="dxa"/>
          </w:tcPr>
          <w:p w:rsidR="004E411F" w:rsidRPr="009D01C4" w:rsidRDefault="00DB68C1" w:rsidP="00124BA4">
            <w:pPr>
              <w:rPr>
                <w:rFonts w:ascii="Arial" w:hAnsi="Arial"/>
                <w:sz w:val="24"/>
                <w:szCs w:val="24"/>
                <w:lang w:val="en-US"/>
              </w:rPr>
            </w:pPr>
            <w:proofErr w:type="spellStart"/>
            <w:r w:rsidRPr="009D01C4">
              <w:rPr>
                <w:rFonts w:ascii="Arial" w:hAnsi="Arial"/>
                <w:sz w:val="24"/>
                <w:szCs w:val="24"/>
                <w:lang w:val="en-US"/>
              </w:rPr>
              <w:t>Roomnumber</w:t>
            </w:r>
            <w:proofErr w:type="spellEnd"/>
          </w:p>
        </w:tc>
        <w:tc>
          <w:tcPr>
            <w:tcW w:w="1170" w:type="dxa"/>
          </w:tcPr>
          <w:p w:rsidR="004E411F" w:rsidRPr="009D01C4" w:rsidRDefault="004E411F" w:rsidP="00124BA4">
            <w:pPr>
              <w:rPr>
                <w:rFonts w:ascii="Arial" w:hAnsi="Arial"/>
                <w:sz w:val="24"/>
                <w:szCs w:val="24"/>
                <w:lang w:val="en-US"/>
              </w:rPr>
            </w:pPr>
          </w:p>
        </w:tc>
        <w:tc>
          <w:tcPr>
            <w:tcW w:w="2880" w:type="dxa"/>
          </w:tcPr>
          <w:p w:rsidR="004E411F" w:rsidRPr="009D01C4" w:rsidRDefault="004E411F" w:rsidP="00124BA4">
            <w:pPr>
              <w:rPr>
                <w:rFonts w:ascii="Arial" w:hAnsi="Arial"/>
                <w:sz w:val="24"/>
                <w:szCs w:val="24"/>
                <w:lang w:val="en-US"/>
              </w:rPr>
            </w:pPr>
          </w:p>
        </w:tc>
        <w:tc>
          <w:tcPr>
            <w:tcW w:w="3060" w:type="dxa"/>
          </w:tcPr>
          <w:p w:rsidR="004E411F" w:rsidRPr="009D01C4" w:rsidRDefault="004E411F" w:rsidP="00124BA4">
            <w:pPr>
              <w:rPr>
                <w:rFonts w:ascii="Arial" w:hAnsi="Arial"/>
                <w:sz w:val="24"/>
                <w:szCs w:val="24"/>
                <w:lang w:val="en-US"/>
              </w:rPr>
            </w:pPr>
          </w:p>
        </w:tc>
      </w:tr>
      <w:tr w:rsidR="004E411F" w:rsidRPr="009D01C4" w:rsidTr="00124BA4">
        <w:tc>
          <w:tcPr>
            <w:tcW w:w="1728" w:type="dxa"/>
          </w:tcPr>
          <w:p w:rsidR="004E411F" w:rsidRPr="009D01C4" w:rsidRDefault="00DB68C1" w:rsidP="00124BA4">
            <w:pPr>
              <w:rPr>
                <w:rFonts w:ascii="Arial" w:hAnsi="Arial"/>
                <w:sz w:val="24"/>
                <w:szCs w:val="24"/>
                <w:lang w:val="en-US"/>
              </w:rPr>
            </w:pPr>
            <w:proofErr w:type="spellStart"/>
            <w:r w:rsidRPr="009D01C4">
              <w:rPr>
                <w:rFonts w:ascii="Arial" w:hAnsi="Arial"/>
                <w:sz w:val="24"/>
                <w:szCs w:val="24"/>
                <w:lang w:val="en-US"/>
              </w:rPr>
              <w:t>Pricerange</w:t>
            </w:r>
            <w:proofErr w:type="spellEnd"/>
          </w:p>
        </w:tc>
        <w:tc>
          <w:tcPr>
            <w:tcW w:w="1170" w:type="dxa"/>
          </w:tcPr>
          <w:p w:rsidR="004E411F" w:rsidRPr="009D01C4" w:rsidRDefault="004E411F" w:rsidP="00124BA4">
            <w:pPr>
              <w:rPr>
                <w:rFonts w:ascii="Arial" w:hAnsi="Arial"/>
                <w:sz w:val="24"/>
                <w:szCs w:val="24"/>
                <w:lang w:val="en-US"/>
              </w:rPr>
            </w:pPr>
          </w:p>
        </w:tc>
        <w:tc>
          <w:tcPr>
            <w:tcW w:w="2880" w:type="dxa"/>
          </w:tcPr>
          <w:p w:rsidR="004E411F" w:rsidRPr="009D01C4" w:rsidRDefault="004E411F" w:rsidP="00124BA4">
            <w:pPr>
              <w:rPr>
                <w:rFonts w:ascii="Arial" w:hAnsi="Arial"/>
                <w:sz w:val="24"/>
                <w:szCs w:val="24"/>
                <w:lang w:val="en-US"/>
              </w:rPr>
            </w:pPr>
          </w:p>
        </w:tc>
        <w:tc>
          <w:tcPr>
            <w:tcW w:w="3060" w:type="dxa"/>
          </w:tcPr>
          <w:p w:rsidR="004E411F" w:rsidRPr="009D01C4" w:rsidRDefault="004E411F" w:rsidP="00124BA4">
            <w:pPr>
              <w:rPr>
                <w:rFonts w:ascii="Arial" w:hAnsi="Arial"/>
                <w:sz w:val="24"/>
                <w:szCs w:val="24"/>
                <w:lang w:val="en-US"/>
              </w:rPr>
            </w:pPr>
          </w:p>
        </w:tc>
      </w:tr>
      <w:tr w:rsidR="004E411F" w:rsidRPr="00E60162" w:rsidTr="00124BA4">
        <w:tc>
          <w:tcPr>
            <w:tcW w:w="1728" w:type="dxa"/>
          </w:tcPr>
          <w:p w:rsidR="004E411F" w:rsidRPr="009D01C4" w:rsidRDefault="00DB68C1" w:rsidP="00124BA4">
            <w:pPr>
              <w:rPr>
                <w:rFonts w:ascii="Arial" w:hAnsi="Arial"/>
                <w:sz w:val="24"/>
                <w:szCs w:val="24"/>
                <w:lang w:val="en-US"/>
              </w:rPr>
            </w:pPr>
            <w:proofErr w:type="spellStart"/>
            <w:r w:rsidRPr="009D01C4">
              <w:rPr>
                <w:rFonts w:ascii="Arial" w:hAnsi="Arial"/>
                <w:sz w:val="24"/>
                <w:szCs w:val="24"/>
                <w:lang w:val="en-US"/>
              </w:rPr>
              <w:t>SocialType</w:t>
            </w:r>
            <w:proofErr w:type="spellEnd"/>
          </w:p>
        </w:tc>
        <w:tc>
          <w:tcPr>
            <w:tcW w:w="1170" w:type="dxa"/>
          </w:tcPr>
          <w:p w:rsidR="004E411F" w:rsidRPr="009D01C4" w:rsidRDefault="004E411F" w:rsidP="00124BA4">
            <w:pPr>
              <w:rPr>
                <w:rFonts w:ascii="Arial" w:hAnsi="Arial"/>
                <w:sz w:val="24"/>
                <w:szCs w:val="24"/>
                <w:lang w:val="en-US"/>
              </w:rPr>
            </w:pPr>
          </w:p>
        </w:tc>
        <w:tc>
          <w:tcPr>
            <w:tcW w:w="2880" w:type="dxa"/>
          </w:tcPr>
          <w:p w:rsidR="004E411F" w:rsidRPr="009D01C4" w:rsidRDefault="004E411F" w:rsidP="00124BA4">
            <w:pPr>
              <w:rPr>
                <w:rFonts w:ascii="Arial" w:hAnsi="Arial"/>
                <w:sz w:val="24"/>
                <w:szCs w:val="24"/>
                <w:lang w:val="en-US"/>
              </w:rPr>
            </w:pPr>
          </w:p>
        </w:tc>
        <w:tc>
          <w:tcPr>
            <w:tcW w:w="3060" w:type="dxa"/>
          </w:tcPr>
          <w:p w:rsidR="004E411F" w:rsidRPr="00DB68C1" w:rsidRDefault="00DB68C1" w:rsidP="00124BA4">
            <w:pPr>
              <w:rPr>
                <w:rFonts w:ascii="Arial" w:hAnsi="Arial"/>
                <w:sz w:val="24"/>
                <w:szCs w:val="24"/>
                <w:lang w:val="en-US"/>
              </w:rPr>
            </w:pPr>
            <w:r w:rsidRPr="00DB68C1">
              <w:rPr>
                <w:rFonts w:ascii="Arial" w:hAnsi="Arial"/>
                <w:sz w:val="24"/>
                <w:szCs w:val="24"/>
                <w:lang w:val="en-US"/>
              </w:rPr>
              <w:t>What do we do together</w:t>
            </w:r>
          </w:p>
        </w:tc>
      </w:tr>
      <w:tr w:rsidR="004E411F" w:rsidRPr="00103D0F" w:rsidTr="00124BA4">
        <w:tc>
          <w:tcPr>
            <w:tcW w:w="1728" w:type="dxa"/>
          </w:tcPr>
          <w:p w:rsidR="004E411F" w:rsidRPr="009D01C4" w:rsidRDefault="00DB68C1" w:rsidP="00124BA4">
            <w:pPr>
              <w:rPr>
                <w:rFonts w:ascii="Arial" w:hAnsi="Arial"/>
                <w:sz w:val="24"/>
                <w:szCs w:val="24"/>
                <w:lang w:val="en-US"/>
              </w:rPr>
            </w:pPr>
            <w:r w:rsidRPr="009D01C4">
              <w:rPr>
                <w:rFonts w:ascii="Arial" w:hAnsi="Arial"/>
                <w:sz w:val="24"/>
                <w:szCs w:val="24"/>
                <w:lang w:val="en-US"/>
              </w:rPr>
              <w:t>Genders</w:t>
            </w:r>
          </w:p>
        </w:tc>
        <w:tc>
          <w:tcPr>
            <w:tcW w:w="1170" w:type="dxa"/>
          </w:tcPr>
          <w:p w:rsidR="004E411F" w:rsidRPr="009D01C4" w:rsidRDefault="004E411F" w:rsidP="00124BA4">
            <w:pPr>
              <w:rPr>
                <w:rFonts w:ascii="Arial" w:hAnsi="Arial"/>
                <w:sz w:val="24"/>
                <w:szCs w:val="24"/>
                <w:lang w:val="en-US"/>
              </w:rPr>
            </w:pPr>
          </w:p>
        </w:tc>
        <w:tc>
          <w:tcPr>
            <w:tcW w:w="2880" w:type="dxa"/>
          </w:tcPr>
          <w:p w:rsidR="004E411F" w:rsidRPr="009D01C4" w:rsidRDefault="004E411F" w:rsidP="00124BA4">
            <w:pPr>
              <w:rPr>
                <w:rFonts w:ascii="Arial" w:hAnsi="Arial"/>
                <w:sz w:val="24"/>
                <w:szCs w:val="24"/>
                <w:lang w:val="en-US"/>
              </w:rPr>
            </w:pPr>
          </w:p>
        </w:tc>
        <w:tc>
          <w:tcPr>
            <w:tcW w:w="3060" w:type="dxa"/>
          </w:tcPr>
          <w:p w:rsidR="004E411F" w:rsidRPr="00103D0F" w:rsidRDefault="00DB68C1" w:rsidP="00124BA4">
            <w:pPr>
              <w:rPr>
                <w:rFonts w:ascii="Arial" w:hAnsi="Arial"/>
                <w:sz w:val="24"/>
                <w:szCs w:val="24"/>
              </w:rPr>
            </w:pPr>
            <w:proofErr w:type="spellStart"/>
            <w:r w:rsidRPr="009D01C4">
              <w:rPr>
                <w:rFonts w:ascii="Arial" w:hAnsi="Arial"/>
                <w:sz w:val="24"/>
                <w:szCs w:val="24"/>
                <w:lang w:val="en-US"/>
              </w:rPr>
              <w:t>Women,M</w:t>
            </w:r>
            <w:proofErr w:type="spellEnd"/>
            <w:r>
              <w:rPr>
                <w:rFonts w:ascii="Arial" w:hAnsi="Arial"/>
                <w:sz w:val="24"/>
                <w:szCs w:val="24"/>
              </w:rPr>
              <w:t>en, Mixed</w:t>
            </w:r>
          </w:p>
        </w:tc>
      </w:tr>
      <w:tr w:rsidR="004E411F" w:rsidRPr="00103D0F" w:rsidTr="00124BA4">
        <w:tc>
          <w:tcPr>
            <w:tcW w:w="1728" w:type="dxa"/>
          </w:tcPr>
          <w:p w:rsidR="004E411F" w:rsidRDefault="00DB68C1" w:rsidP="00124BA4">
            <w:pPr>
              <w:rPr>
                <w:rFonts w:ascii="Arial" w:hAnsi="Arial"/>
                <w:sz w:val="24"/>
                <w:szCs w:val="24"/>
              </w:rPr>
            </w:pPr>
            <w:r>
              <w:rPr>
                <w:rFonts w:ascii="Arial" w:hAnsi="Arial"/>
                <w:sz w:val="24"/>
                <w:szCs w:val="24"/>
              </w:rPr>
              <w:t>ZIP</w:t>
            </w:r>
          </w:p>
        </w:tc>
        <w:tc>
          <w:tcPr>
            <w:tcW w:w="1170" w:type="dxa"/>
          </w:tcPr>
          <w:p w:rsidR="004E411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0C5ED5" w:rsidRPr="00103D0F" w:rsidTr="00124BA4">
        <w:tc>
          <w:tcPr>
            <w:tcW w:w="1728" w:type="dxa"/>
          </w:tcPr>
          <w:p w:rsidR="000C5ED5" w:rsidRDefault="000C5ED5" w:rsidP="00124BA4">
            <w:pPr>
              <w:rPr>
                <w:rFonts w:ascii="Arial" w:hAnsi="Arial"/>
                <w:sz w:val="24"/>
                <w:szCs w:val="24"/>
              </w:rPr>
            </w:pPr>
            <w:r>
              <w:rPr>
                <w:rFonts w:ascii="Arial" w:hAnsi="Arial"/>
                <w:sz w:val="24"/>
                <w:szCs w:val="24"/>
              </w:rPr>
              <w:t>RoomSize</w:t>
            </w: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p>
        </w:tc>
      </w:tr>
      <w:tr w:rsidR="000C5ED5" w:rsidRPr="00103D0F" w:rsidTr="00124BA4">
        <w:tc>
          <w:tcPr>
            <w:tcW w:w="1728" w:type="dxa"/>
          </w:tcPr>
          <w:p w:rsidR="000C5ED5" w:rsidRDefault="000C5ED5" w:rsidP="00124BA4">
            <w:pPr>
              <w:rPr>
                <w:rFonts w:ascii="Arial" w:hAnsi="Arial"/>
                <w:sz w:val="24"/>
                <w:szCs w:val="24"/>
              </w:rPr>
            </w:pPr>
            <w:r>
              <w:rPr>
                <w:rFonts w:ascii="Arial" w:hAnsi="Arial"/>
                <w:sz w:val="24"/>
                <w:szCs w:val="24"/>
              </w:rPr>
              <w:t>DesiredGenders</w:t>
            </w: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r>
              <w:rPr>
                <w:rFonts w:ascii="Arial" w:hAnsi="Arial"/>
                <w:sz w:val="24"/>
                <w:szCs w:val="24"/>
              </w:rPr>
              <w:t>Desired Attribute</w:t>
            </w:r>
          </w:p>
        </w:tc>
      </w:tr>
      <w:tr w:rsidR="000C5ED5" w:rsidRPr="00103D0F" w:rsidTr="00124BA4">
        <w:tc>
          <w:tcPr>
            <w:tcW w:w="1728" w:type="dxa"/>
          </w:tcPr>
          <w:p w:rsidR="000C5ED5" w:rsidRDefault="000C5ED5" w:rsidP="00124BA4">
            <w:pPr>
              <w:rPr>
                <w:rFonts w:ascii="Arial" w:hAnsi="Arial"/>
                <w:sz w:val="24"/>
                <w:szCs w:val="24"/>
              </w:rPr>
            </w:pPr>
            <w:r>
              <w:rPr>
                <w:rFonts w:ascii="Arial" w:hAnsi="Arial"/>
                <w:sz w:val="24"/>
                <w:szCs w:val="24"/>
              </w:rPr>
              <w:t>DesiredSocialType</w:t>
            </w: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r>
              <w:rPr>
                <w:rFonts w:ascii="Arial" w:hAnsi="Arial"/>
                <w:sz w:val="24"/>
                <w:szCs w:val="24"/>
              </w:rPr>
              <w:t>Desired Attribute</w:t>
            </w:r>
          </w:p>
        </w:tc>
      </w:tr>
      <w:tr w:rsidR="000C5ED5" w:rsidRPr="00103D0F" w:rsidTr="00124BA4">
        <w:tc>
          <w:tcPr>
            <w:tcW w:w="1728" w:type="dxa"/>
          </w:tcPr>
          <w:p w:rsidR="000C5ED5" w:rsidRDefault="000C5ED5" w:rsidP="00124BA4">
            <w:pPr>
              <w:rPr>
                <w:rFonts w:ascii="Arial" w:hAnsi="Arial"/>
                <w:sz w:val="24"/>
                <w:szCs w:val="24"/>
              </w:rPr>
            </w:pP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r>
              <w:rPr>
                <w:rFonts w:ascii="Arial" w:hAnsi="Arial"/>
                <w:sz w:val="24"/>
                <w:szCs w:val="24"/>
              </w:rPr>
              <w:t>Desired Attribute</w:t>
            </w:r>
          </w:p>
        </w:tc>
      </w:tr>
      <w:tr w:rsidR="000C5ED5" w:rsidRPr="00103D0F" w:rsidTr="00124BA4">
        <w:tc>
          <w:tcPr>
            <w:tcW w:w="1728" w:type="dxa"/>
          </w:tcPr>
          <w:p w:rsidR="000C5ED5" w:rsidRDefault="000C5ED5" w:rsidP="00124BA4">
            <w:pPr>
              <w:rPr>
                <w:rFonts w:ascii="Arial" w:hAnsi="Arial"/>
                <w:sz w:val="24"/>
                <w:szCs w:val="24"/>
              </w:rPr>
            </w:pP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p>
        </w:tc>
      </w:tr>
      <w:tr w:rsidR="000C5ED5" w:rsidRPr="00103D0F" w:rsidTr="00124BA4">
        <w:tc>
          <w:tcPr>
            <w:tcW w:w="1728" w:type="dxa"/>
          </w:tcPr>
          <w:p w:rsidR="000C5ED5" w:rsidRDefault="000C5ED5" w:rsidP="00124BA4">
            <w:pPr>
              <w:rPr>
                <w:rFonts w:ascii="Arial" w:hAnsi="Arial"/>
                <w:sz w:val="24"/>
                <w:szCs w:val="24"/>
              </w:rPr>
            </w:pP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p>
        </w:tc>
      </w:tr>
      <w:tr w:rsidR="000C5ED5" w:rsidRPr="00103D0F" w:rsidTr="00124BA4">
        <w:tc>
          <w:tcPr>
            <w:tcW w:w="1728" w:type="dxa"/>
          </w:tcPr>
          <w:p w:rsidR="000C5ED5" w:rsidRDefault="000C5ED5" w:rsidP="00124BA4">
            <w:pPr>
              <w:rPr>
                <w:rFonts w:ascii="Arial" w:hAnsi="Arial"/>
                <w:sz w:val="24"/>
                <w:szCs w:val="24"/>
              </w:rPr>
            </w:pPr>
          </w:p>
        </w:tc>
        <w:tc>
          <w:tcPr>
            <w:tcW w:w="1170" w:type="dxa"/>
          </w:tcPr>
          <w:p w:rsidR="000C5ED5" w:rsidRDefault="000C5ED5" w:rsidP="00124BA4">
            <w:pPr>
              <w:rPr>
                <w:rFonts w:ascii="Arial" w:hAnsi="Arial"/>
                <w:sz w:val="24"/>
                <w:szCs w:val="24"/>
              </w:rPr>
            </w:pPr>
          </w:p>
        </w:tc>
        <w:tc>
          <w:tcPr>
            <w:tcW w:w="2880" w:type="dxa"/>
          </w:tcPr>
          <w:p w:rsidR="000C5ED5" w:rsidRPr="00103D0F" w:rsidRDefault="000C5ED5" w:rsidP="00124BA4">
            <w:pPr>
              <w:rPr>
                <w:rFonts w:ascii="Arial" w:hAnsi="Arial"/>
                <w:sz w:val="24"/>
                <w:szCs w:val="24"/>
              </w:rPr>
            </w:pPr>
          </w:p>
        </w:tc>
        <w:tc>
          <w:tcPr>
            <w:tcW w:w="3060" w:type="dxa"/>
          </w:tcPr>
          <w:p w:rsidR="000C5ED5" w:rsidRPr="00103D0F" w:rsidRDefault="000C5ED5" w:rsidP="00124BA4">
            <w:pPr>
              <w:rPr>
                <w:rFonts w:ascii="Arial" w:hAnsi="Arial"/>
                <w:sz w:val="24"/>
                <w:szCs w:val="24"/>
              </w:rPr>
            </w:pPr>
          </w:p>
        </w:tc>
      </w:tr>
    </w:tbl>
    <w:p w:rsidR="00115717" w:rsidRDefault="00115717" w:rsidP="00115717">
      <w:pPr>
        <w:rPr>
          <w:lang w:val="en-US"/>
        </w:rPr>
      </w:pPr>
    </w:p>
    <w:p w:rsidR="009D01C4" w:rsidRDefault="009D01C4" w:rsidP="00115717">
      <w:pPr>
        <w:rPr>
          <w:lang w:val="en-US"/>
        </w:rPr>
      </w:pPr>
    </w:p>
    <w:p w:rsidR="009D01C4" w:rsidRDefault="009D01C4" w:rsidP="00115717">
      <w:pPr>
        <w:rPr>
          <w:lang w:val="en-US"/>
        </w:rPr>
      </w:pPr>
    </w:p>
    <w:p w:rsidR="009D01C4" w:rsidRDefault="009D01C4" w:rsidP="00115717">
      <w:pPr>
        <w:rPr>
          <w:lang w:val="en-US"/>
        </w:rPr>
      </w:pPr>
    </w:p>
    <w:p w:rsidR="009D01C4" w:rsidRPr="00115717" w:rsidRDefault="009D01C4" w:rsidP="00115717">
      <w:pPr>
        <w:rPr>
          <w:lang w:val="en-US"/>
        </w:rPr>
      </w:pPr>
    </w:p>
    <w:p w:rsidR="004E411F" w:rsidRPr="00103D0F" w:rsidRDefault="009D01C4" w:rsidP="004E411F">
      <w:pPr>
        <w:pStyle w:val="Heading4"/>
      </w:pPr>
      <w:bookmarkStart w:id="47" w:name="_Toc400373238"/>
      <w:r>
        <w:t>3.2.8.4</w:t>
      </w:r>
      <w:r w:rsidR="004E411F">
        <w:t xml:space="preserve"> Person </w:t>
      </w:r>
      <w:r w:rsidR="004305CD">
        <w:t>Attribute</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1"/>
        <w:gridCol w:w="1170"/>
        <w:gridCol w:w="2880"/>
        <w:gridCol w:w="3060"/>
      </w:tblGrid>
      <w:tr w:rsidR="004E411F" w:rsidRPr="00103D0F" w:rsidTr="00124BA4">
        <w:tc>
          <w:tcPr>
            <w:tcW w:w="1728" w:type="dxa"/>
          </w:tcPr>
          <w:p w:rsidR="004E411F" w:rsidRPr="00103D0F" w:rsidRDefault="004E411F" w:rsidP="00124BA4">
            <w:pPr>
              <w:rPr>
                <w:rFonts w:ascii="Arial" w:hAnsi="Arial"/>
                <w:b/>
                <w:bCs/>
                <w:sz w:val="24"/>
                <w:szCs w:val="24"/>
              </w:rPr>
            </w:pPr>
            <w:r>
              <w:rPr>
                <w:rFonts w:ascii="Arial" w:hAnsi="Arial"/>
                <w:b/>
                <w:bCs/>
                <w:sz w:val="24"/>
                <w:szCs w:val="24"/>
              </w:rPr>
              <w:t>Item</w:t>
            </w:r>
          </w:p>
        </w:tc>
        <w:tc>
          <w:tcPr>
            <w:tcW w:w="1170" w:type="dxa"/>
          </w:tcPr>
          <w:p w:rsidR="004E411F" w:rsidRPr="00103D0F" w:rsidRDefault="004E411F" w:rsidP="00124BA4">
            <w:pPr>
              <w:rPr>
                <w:rFonts w:ascii="Arial" w:hAnsi="Arial"/>
                <w:b/>
                <w:bCs/>
                <w:sz w:val="24"/>
                <w:szCs w:val="24"/>
              </w:rPr>
            </w:pPr>
            <w:r>
              <w:rPr>
                <w:rFonts w:ascii="Arial" w:hAnsi="Arial"/>
                <w:b/>
                <w:bCs/>
                <w:sz w:val="24"/>
                <w:szCs w:val="24"/>
              </w:rPr>
              <w:t>Type</w:t>
            </w:r>
          </w:p>
        </w:tc>
        <w:tc>
          <w:tcPr>
            <w:tcW w:w="2880" w:type="dxa"/>
          </w:tcPr>
          <w:p w:rsidR="004E411F" w:rsidRPr="00103D0F" w:rsidRDefault="004E411F" w:rsidP="00124BA4">
            <w:pPr>
              <w:rPr>
                <w:rFonts w:ascii="Arial" w:hAnsi="Arial"/>
                <w:b/>
                <w:bCs/>
                <w:sz w:val="24"/>
                <w:szCs w:val="24"/>
              </w:rPr>
            </w:pPr>
            <w:r>
              <w:rPr>
                <w:rFonts w:ascii="Arial" w:hAnsi="Arial"/>
                <w:b/>
                <w:bCs/>
                <w:sz w:val="24"/>
                <w:szCs w:val="24"/>
              </w:rPr>
              <w:t>Description</w:t>
            </w:r>
          </w:p>
        </w:tc>
        <w:tc>
          <w:tcPr>
            <w:tcW w:w="3060" w:type="dxa"/>
          </w:tcPr>
          <w:p w:rsidR="004E411F" w:rsidRPr="00103D0F" w:rsidRDefault="004E411F" w:rsidP="00124BA4">
            <w:pPr>
              <w:rPr>
                <w:rFonts w:ascii="Arial" w:hAnsi="Arial"/>
                <w:b/>
                <w:bCs/>
                <w:sz w:val="24"/>
                <w:szCs w:val="24"/>
              </w:rPr>
            </w:pPr>
            <w:r>
              <w:rPr>
                <w:rFonts w:ascii="Arial" w:hAnsi="Arial"/>
                <w:b/>
                <w:bCs/>
                <w:sz w:val="24"/>
                <w:szCs w:val="24"/>
              </w:rPr>
              <w:t>Comment</w:t>
            </w:r>
          </w:p>
        </w:tc>
      </w:tr>
      <w:tr w:rsidR="004E411F" w:rsidRPr="00103D0F" w:rsidTr="00124BA4">
        <w:tc>
          <w:tcPr>
            <w:tcW w:w="1728" w:type="dxa"/>
          </w:tcPr>
          <w:p w:rsidR="004E411F" w:rsidRPr="00103D0F" w:rsidRDefault="004E411F" w:rsidP="00124BA4">
            <w:pPr>
              <w:rPr>
                <w:rFonts w:ascii="Arial" w:hAnsi="Arial"/>
                <w:sz w:val="24"/>
                <w:szCs w:val="24"/>
              </w:rPr>
            </w:pPr>
            <w:r>
              <w:rPr>
                <w:rFonts w:ascii="Arial" w:hAnsi="Arial"/>
                <w:sz w:val="24"/>
                <w:szCs w:val="24"/>
              </w:rPr>
              <w:t>ID</w:t>
            </w:r>
          </w:p>
        </w:tc>
        <w:tc>
          <w:tcPr>
            <w:tcW w:w="1170" w:type="dxa"/>
          </w:tcPr>
          <w:p w:rsidR="004E411F" w:rsidRPr="00103D0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4E411F" w:rsidRPr="00103D0F" w:rsidTr="00124BA4">
        <w:tc>
          <w:tcPr>
            <w:tcW w:w="1728" w:type="dxa"/>
          </w:tcPr>
          <w:p w:rsidR="004E411F" w:rsidRPr="00103D0F" w:rsidRDefault="004305CD" w:rsidP="00124BA4">
            <w:pPr>
              <w:rPr>
                <w:rFonts w:ascii="Arial" w:hAnsi="Arial"/>
                <w:sz w:val="24"/>
                <w:szCs w:val="24"/>
              </w:rPr>
            </w:pPr>
            <w:r>
              <w:rPr>
                <w:rFonts w:ascii="Arial" w:hAnsi="Arial"/>
                <w:sz w:val="24"/>
                <w:szCs w:val="24"/>
              </w:rPr>
              <w:t>Gender</w:t>
            </w:r>
          </w:p>
        </w:tc>
        <w:tc>
          <w:tcPr>
            <w:tcW w:w="1170" w:type="dxa"/>
          </w:tcPr>
          <w:p w:rsidR="004E411F" w:rsidRPr="00103D0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4E411F" w:rsidRPr="00103D0F" w:rsidTr="00124BA4">
        <w:tc>
          <w:tcPr>
            <w:tcW w:w="1728" w:type="dxa"/>
          </w:tcPr>
          <w:p w:rsidR="004E411F" w:rsidRPr="00103D0F" w:rsidRDefault="004305CD" w:rsidP="00124BA4">
            <w:pPr>
              <w:rPr>
                <w:rFonts w:ascii="Arial" w:hAnsi="Arial"/>
                <w:sz w:val="24"/>
                <w:szCs w:val="24"/>
              </w:rPr>
            </w:pPr>
            <w:r>
              <w:rPr>
                <w:rFonts w:ascii="Arial" w:hAnsi="Arial"/>
                <w:sz w:val="24"/>
                <w:szCs w:val="24"/>
              </w:rPr>
              <w:t>Age</w:t>
            </w:r>
          </w:p>
        </w:tc>
        <w:tc>
          <w:tcPr>
            <w:tcW w:w="1170" w:type="dxa"/>
          </w:tcPr>
          <w:p w:rsidR="004E411F" w:rsidRPr="00103D0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4E411F" w:rsidRPr="00103D0F" w:rsidTr="00124BA4">
        <w:tc>
          <w:tcPr>
            <w:tcW w:w="1728" w:type="dxa"/>
          </w:tcPr>
          <w:p w:rsidR="004E411F" w:rsidRPr="00103D0F" w:rsidRDefault="004305CD" w:rsidP="00124BA4">
            <w:pPr>
              <w:rPr>
                <w:rFonts w:ascii="Arial" w:hAnsi="Arial"/>
                <w:sz w:val="24"/>
                <w:szCs w:val="24"/>
              </w:rPr>
            </w:pPr>
            <w:r>
              <w:rPr>
                <w:rFonts w:ascii="Arial" w:hAnsi="Arial"/>
                <w:sz w:val="24"/>
                <w:szCs w:val="24"/>
              </w:rPr>
              <w:t>Budget</w:t>
            </w:r>
          </w:p>
        </w:tc>
        <w:tc>
          <w:tcPr>
            <w:tcW w:w="1170" w:type="dxa"/>
          </w:tcPr>
          <w:p w:rsidR="004E411F" w:rsidRPr="00103D0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4E411F" w:rsidRPr="00103D0F" w:rsidTr="00124BA4">
        <w:tc>
          <w:tcPr>
            <w:tcW w:w="1728" w:type="dxa"/>
          </w:tcPr>
          <w:p w:rsidR="004E411F" w:rsidRDefault="004305CD" w:rsidP="00124BA4">
            <w:pPr>
              <w:rPr>
                <w:rFonts w:ascii="Arial" w:hAnsi="Arial"/>
                <w:sz w:val="24"/>
                <w:szCs w:val="24"/>
              </w:rPr>
            </w:pPr>
            <w:r>
              <w:rPr>
                <w:rFonts w:ascii="Arial" w:hAnsi="Arial"/>
                <w:sz w:val="24"/>
                <w:szCs w:val="24"/>
              </w:rPr>
              <w:t>SocialType</w:t>
            </w:r>
          </w:p>
        </w:tc>
        <w:tc>
          <w:tcPr>
            <w:tcW w:w="1170" w:type="dxa"/>
          </w:tcPr>
          <w:p w:rsidR="004E411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4E411F" w:rsidRPr="00103D0F" w:rsidTr="00124BA4">
        <w:tc>
          <w:tcPr>
            <w:tcW w:w="1728" w:type="dxa"/>
          </w:tcPr>
          <w:p w:rsidR="004E411F" w:rsidRDefault="00347F5B" w:rsidP="00124BA4">
            <w:pPr>
              <w:rPr>
                <w:rFonts w:ascii="Arial" w:hAnsi="Arial"/>
                <w:sz w:val="24"/>
                <w:szCs w:val="24"/>
              </w:rPr>
            </w:pPr>
            <w:r>
              <w:rPr>
                <w:rFonts w:ascii="Arial" w:hAnsi="Arial"/>
                <w:sz w:val="24"/>
                <w:szCs w:val="24"/>
              </w:rPr>
              <w:t>Desired</w:t>
            </w:r>
            <w:r w:rsidR="004305CD">
              <w:rPr>
                <w:rFonts w:ascii="Arial" w:hAnsi="Arial"/>
                <w:sz w:val="24"/>
                <w:szCs w:val="24"/>
              </w:rPr>
              <w:t>Location</w:t>
            </w:r>
          </w:p>
        </w:tc>
        <w:tc>
          <w:tcPr>
            <w:tcW w:w="1170" w:type="dxa"/>
          </w:tcPr>
          <w:p w:rsidR="004E411F" w:rsidRDefault="004E411F" w:rsidP="00124BA4">
            <w:pPr>
              <w:rPr>
                <w:rFonts w:ascii="Arial" w:hAnsi="Arial"/>
                <w:sz w:val="24"/>
                <w:szCs w:val="24"/>
              </w:rPr>
            </w:pPr>
          </w:p>
        </w:tc>
        <w:tc>
          <w:tcPr>
            <w:tcW w:w="2880" w:type="dxa"/>
          </w:tcPr>
          <w:p w:rsidR="004E411F" w:rsidRPr="00103D0F" w:rsidRDefault="004E411F" w:rsidP="00124BA4">
            <w:pPr>
              <w:rPr>
                <w:rFonts w:ascii="Arial" w:hAnsi="Arial"/>
                <w:sz w:val="24"/>
                <w:szCs w:val="24"/>
              </w:rPr>
            </w:pPr>
          </w:p>
        </w:tc>
        <w:tc>
          <w:tcPr>
            <w:tcW w:w="3060" w:type="dxa"/>
          </w:tcPr>
          <w:p w:rsidR="004E411F" w:rsidRPr="00103D0F" w:rsidRDefault="004E411F" w:rsidP="00124BA4">
            <w:pPr>
              <w:rPr>
                <w:rFonts w:ascii="Arial" w:hAnsi="Arial"/>
                <w:sz w:val="24"/>
                <w:szCs w:val="24"/>
              </w:rPr>
            </w:pPr>
          </w:p>
        </w:tc>
      </w:tr>
      <w:tr w:rsidR="00347F5B" w:rsidRPr="00103D0F" w:rsidTr="00124BA4">
        <w:tc>
          <w:tcPr>
            <w:tcW w:w="1728" w:type="dxa"/>
          </w:tcPr>
          <w:p w:rsidR="00347F5B" w:rsidRDefault="000C5ED5" w:rsidP="00124BA4">
            <w:pPr>
              <w:rPr>
                <w:rFonts w:ascii="Arial" w:hAnsi="Arial"/>
                <w:sz w:val="24"/>
                <w:szCs w:val="24"/>
              </w:rPr>
            </w:pPr>
            <w:r>
              <w:rPr>
                <w:rFonts w:ascii="Arial" w:hAnsi="Arial"/>
                <w:sz w:val="24"/>
                <w:szCs w:val="24"/>
              </w:rPr>
              <w:t>Smoker</w:t>
            </w: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124BA4">
            <w:pPr>
              <w:rPr>
                <w:rFonts w:ascii="Arial" w:hAnsi="Arial"/>
                <w:sz w:val="24"/>
                <w:szCs w:val="24"/>
              </w:rPr>
            </w:pPr>
          </w:p>
        </w:tc>
      </w:tr>
      <w:tr w:rsidR="00347F5B" w:rsidRPr="00103D0F" w:rsidTr="00124BA4">
        <w:tc>
          <w:tcPr>
            <w:tcW w:w="1728" w:type="dxa"/>
          </w:tcPr>
          <w:p w:rsidR="00347F5B" w:rsidRDefault="00347F5B" w:rsidP="00124BA4">
            <w:pPr>
              <w:rPr>
                <w:rFonts w:ascii="Arial" w:hAnsi="Arial"/>
                <w:sz w:val="24"/>
                <w:szCs w:val="24"/>
              </w:rPr>
            </w:pPr>
            <w:r>
              <w:rPr>
                <w:rFonts w:ascii="Arial" w:hAnsi="Arial"/>
                <w:sz w:val="24"/>
                <w:szCs w:val="24"/>
              </w:rPr>
              <w:t>DesiredType</w:t>
            </w: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124BA4">
            <w:pPr>
              <w:rPr>
                <w:rFonts w:ascii="Arial" w:hAnsi="Arial"/>
                <w:sz w:val="24"/>
                <w:szCs w:val="24"/>
              </w:rPr>
            </w:pPr>
            <w:r>
              <w:rPr>
                <w:rFonts w:ascii="Arial" w:hAnsi="Arial"/>
                <w:sz w:val="24"/>
                <w:szCs w:val="24"/>
              </w:rPr>
              <w:t>Desired Attribute</w:t>
            </w:r>
          </w:p>
        </w:tc>
      </w:tr>
      <w:tr w:rsidR="00347F5B" w:rsidRPr="00103D0F" w:rsidTr="00124BA4">
        <w:tc>
          <w:tcPr>
            <w:tcW w:w="1728" w:type="dxa"/>
          </w:tcPr>
          <w:p w:rsidR="00347F5B" w:rsidRDefault="000C5ED5" w:rsidP="00124BA4">
            <w:pPr>
              <w:rPr>
                <w:rFonts w:ascii="Arial" w:hAnsi="Arial"/>
                <w:sz w:val="24"/>
                <w:szCs w:val="24"/>
              </w:rPr>
            </w:pPr>
            <w:r>
              <w:rPr>
                <w:rFonts w:ascii="Arial" w:hAnsi="Arial"/>
                <w:sz w:val="24"/>
                <w:szCs w:val="24"/>
              </w:rPr>
              <w:t>DesiredAge</w:t>
            </w: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347F5B">
            <w:pPr>
              <w:rPr>
                <w:rFonts w:ascii="Arial" w:hAnsi="Arial"/>
                <w:sz w:val="24"/>
                <w:szCs w:val="24"/>
              </w:rPr>
            </w:pPr>
            <w:r>
              <w:rPr>
                <w:rFonts w:ascii="Arial" w:hAnsi="Arial"/>
                <w:sz w:val="24"/>
                <w:szCs w:val="24"/>
              </w:rPr>
              <w:t>Desired Attribute</w:t>
            </w:r>
          </w:p>
        </w:tc>
      </w:tr>
      <w:tr w:rsidR="00347F5B" w:rsidRPr="00103D0F" w:rsidTr="00124BA4">
        <w:tc>
          <w:tcPr>
            <w:tcW w:w="1728" w:type="dxa"/>
          </w:tcPr>
          <w:p w:rsidR="00347F5B" w:rsidRDefault="00347F5B" w:rsidP="00124BA4">
            <w:pPr>
              <w:rPr>
                <w:rFonts w:ascii="Arial" w:hAnsi="Arial"/>
                <w:sz w:val="24"/>
                <w:szCs w:val="24"/>
              </w:rPr>
            </w:pP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124BA4">
            <w:pPr>
              <w:rPr>
                <w:rFonts w:ascii="Arial" w:hAnsi="Arial"/>
                <w:sz w:val="24"/>
                <w:szCs w:val="24"/>
              </w:rPr>
            </w:pPr>
          </w:p>
        </w:tc>
      </w:tr>
      <w:tr w:rsidR="00347F5B" w:rsidRPr="00103D0F" w:rsidTr="00124BA4">
        <w:tc>
          <w:tcPr>
            <w:tcW w:w="1728" w:type="dxa"/>
          </w:tcPr>
          <w:p w:rsidR="00347F5B" w:rsidRDefault="00347F5B" w:rsidP="00124BA4">
            <w:pPr>
              <w:rPr>
                <w:rFonts w:ascii="Arial" w:hAnsi="Arial"/>
                <w:sz w:val="24"/>
                <w:szCs w:val="24"/>
              </w:rPr>
            </w:pP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124BA4">
            <w:pPr>
              <w:rPr>
                <w:rFonts w:ascii="Arial" w:hAnsi="Arial"/>
                <w:sz w:val="24"/>
                <w:szCs w:val="24"/>
              </w:rPr>
            </w:pPr>
          </w:p>
        </w:tc>
      </w:tr>
      <w:tr w:rsidR="00347F5B" w:rsidRPr="00103D0F" w:rsidTr="00124BA4">
        <w:tc>
          <w:tcPr>
            <w:tcW w:w="1728" w:type="dxa"/>
          </w:tcPr>
          <w:p w:rsidR="00347F5B" w:rsidRDefault="00347F5B" w:rsidP="00124BA4">
            <w:pPr>
              <w:rPr>
                <w:rFonts w:ascii="Arial" w:hAnsi="Arial"/>
                <w:sz w:val="24"/>
                <w:szCs w:val="24"/>
              </w:rPr>
            </w:pP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124BA4">
            <w:pPr>
              <w:rPr>
                <w:rFonts w:ascii="Arial" w:hAnsi="Arial"/>
                <w:sz w:val="24"/>
                <w:szCs w:val="24"/>
              </w:rPr>
            </w:pPr>
          </w:p>
        </w:tc>
      </w:tr>
      <w:tr w:rsidR="00347F5B" w:rsidRPr="00103D0F" w:rsidTr="00124BA4">
        <w:tc>
          <w:tcPr>
            <w:tcW w:w="1728" w:type="dxa"/>
          </w:tcPr>
          <w:p w:rsidR="00347F5B" w:rsidRDefault="00347F5B" w:rsidP="00124BA4">
            <w:pPr>
              <w:rPr>
                <w:rFonts w:ascii="Arial" w:hAnsi="Arial"/>
                <w:sz w:val="24"/>
                <w:szCs w:val="24"/>
              </w:rPr>
            </w:pPr>
          </w:p>
        </w:tc>
        <w:tc>
          <w:tcPr>
            <w:tcW w:w="1170" w:type="dxa"/>
          </w:tcPr>
          <w:p w:rsidR="00347F5B" w:rsidRDefault="00347F5B" w:rsidP="00124BA4">
            <w:pPr>
              <w:rPr>
                <w:rFonts w:ascii="Arial" w:hAnsi="Arial"/>
                <w:sz w:val="24"/>
                <w:szCs w:val="24"/>
              </w:rPr>
            </w:pPr>
          </w:p>
        </w:tc>
        <w:tc>
          <w:tcPr>
            <w:tcW w:w="2880" w:type="dxa"/>
          </w:tcPr>
          <w:p w:rsidR="00347F5B" w:rsidRPr="00103D0F" w:rsidRDefault="00347F5B" w:rsidP="00124BA4">
            <w:pPr>
              <w:rPr>
                <w:rFonts w:ascii="Arial" w:hAnsi="Arial"/>
                <w:sz w:val="24"/>
                <w:szCs w:val="24"/>
              </w:rPr>
            </w:pPr>
          </w:p>
        </w:tc>
        <w:tc>
          <w:tcPr>
            <w:tcW w:w="3060" w:type="dxa"/>
          </w:tcPr>
          <w:p w:rsidR="00347F5B" w:rsidRPr="00103D0F" w:rsidRDefault="00347F5B" w:rsidP="00124BA4">
            <w:pPr>
              <w:rPr>
                <w:rFonts w:ascii="Arial" w:hAnsi="Arial"/>
                <w:sz w:val="24"/>
                <w:szCs w:val="24"/>
              </w:rPr>
            </w:pPr>
          </w:p>
        </w:tc>
      </w:tr>
    </w:tbl>
    <w:p w:rsidR="00115717" w:rsidRPr="00115717" w:rsidRDefault="00115717" w:rsidP="00115717">
      <w:pPr>
        <w:rPr>
          <w:lang w:val="en-US"/>
        </w:rPr>
      </w:pPr>
    </w:p>
    <w:p w:rsidR="00601742" w:rsidRPr="00601742" w:rsidRDefault="00601742" w:rsidP="00601742">
      <w:pPr>
        <w:pStyle w:val="Heading4"/>
        <w:rPr>
          <w:lang w:val="en-US"/>
        </w:rPr>
      </w:pPr>
      <w:bookmarkStart w:id="48" w:name="_Toc400373239"/>
      <w:r w:rsidRPr="00601742">
        <w:rPr>
          <w:lang w:val="en-US"/>
        </w:rPr>
        <w:t>3.2.8.</w:t>
      </w:r>
      <w:r>
        <w:rPr>
          <w:lang w:val="en-US"/>
        </w:rPr>
        <w:t>5</w:t>
      </w:r>
      <w:r w:rsidRPr="00601742">
        <w:rPr>
          <w:lang w:val="en-US"/>
        </w:rPr>
        <w:t xml:space="preserve"> </w:t>
      </w:r>
      <w:proofErr w:type="spellStart"/>
      <w:r>
        <w:rPr>
          <w:lang w:val="en-US"/>
        </w:rPr>
        <w:t>TextObj</w:t>
      </w:r>
      <w:bookmarkEnd w:id="48"/>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390"/>
        <w:gridCol w:w="2880"/>
        <w:gridCol w:w="3060"/>
      </w:tblGrid>
      <w:tr w:rsidR="00601742" w:rsidRPr="00601742" w:rsidTr="00124BA4">
        <w:tc>
          <w:tcPr>
            <w:tcW w:w="1728" w:type="dxa"/>
          </w:tcPr>
          <w:p w:rsidR="00601742" w:rsidRPr="00601742" w:rsidRDefault="00601742" w:rsidP="00124BA4">
            <w:pPr>
              <w:rPr>
                <w:rFonts w:ascii="Arial" w:hAnsi="Arial"/>
                <w:b/>
                <w:bCs/>
                <w:sz w:val="24"/>
                <w:szCs w:val="24"/>
                <w:lang w:val="en-US"/>
              </w:rPr>
            </w:pPr>
            <w:r w:rsidRPr="00601742">
              <w:rPr>
                <w:rFonts w:ascii="Arial" w:hAnsi="Arial"/>
                <w:b/>
                <w:bCs/>
                <w:sz w:val="24"/>
                <w:szCs w:val="24"/>
                <w:lang w:val="en-US"/>
              </w:rPr>
              <w:t>Item</w:t>
            </w:r>
          </w:p>
        </w:tc>
        <w:tc>
          <w:tcPr>
            <w:tcW w:w="1170" w:type="dxa"/>
          </w:tcPr>
          <w:p w:rsidR="00601742" w:rsidRPr="00601742" w:rsidRDefault="00601742" w:rsidP="00124BA4">
            <w:pPr>
              <w:rPr>
                <w:rFonts w:ascii="Arial" w:hAnsi="Arial"/>
                <w:b/>
                <w:bCs/>
                <w:sz w:val="24"/>
                <w:szCs w:val="24"/>
                <w:lang w:val="en-US"/>
              </w:rPr>
            </w:pPr>
            <w:r w:rsidRPr="00601742">
              <w:rPr>
                <w:rFonts w:ascii="Arial" w:hAnsi="Arial"/>
                <w:b/>
                <w:bCs/>
                <w:sz w:val="24"/>
                <w:szCs w:val="24"/>
                <w:lang w:val="en-US"/>
              </w:rPr>
              <w:t>Type</w:t>
            </w:r>
          </w:p>
        </w:tc>
        <w:tc>
          <w:tcPr>
            <w:tcW w:w="2880" w:type="dxa"/>
          </w:tcPr>
          <w:p w:rsidR="00601742" w:rsidRPr="00601742" w:rsidRDefault="00601742" w:rsidP="00124BA4">
            <w:pPr>
              <w:rPr>
                <w:rFonts w:ascii="Arial" w:hAnsi="Arial"/>
                <w:b/>
                <w:bCs/>
                <w:sz w:val="24"/>
                <w:szCs w:val="24"/>
                <w:lang w:val="en-US"/>
              </w:rPr>
            </w:pPr>
            <w:r w:rsidRPr="00601742">
              <w:rPr>
                <w:rFonts w:ascii="Arial" w:hAnsi="Arial"/>
                <w:b/>
                <w:bCs/>
                <w:sz w:val="24"/>
                <w:szCs w:val="24"/>
                <w:lang w:val="en-US"/>
              </w:rPr>
              <w:t>Description</w:t>
            </w:r>
          </w:p>
        </w:tc>
        <w:tc>
          <w:tcPr>
            <w:tcW w:w="3060" w:type="dxa"/>
          </w:tcPr>
          <w:p w:rsidR="00601742" w:rsidRPr="00601742" w:rsidRDefault="00601742" w:rsidP="00124BA4">
            <w:pPr>
              <w:rPr>
                <w:rFonts w:ascii="Arial" w:hAnsi="Arial"/>
                <w:b/>
                <w:bCs/>
                <w:sz w:val="24"/>
                <w:szCs w:val="24"/>
                <w:lang w:val="en-US"/>
              </w:rPr>
            </w:pPr>
            <w:r w:rsidRPr="00601742">
              <w:rPr>
                <w:rFonts w:ascii="Arial" w:hAnsi="Arial"/>
                <w:b/>
                <w:bCs/>
                <w:sz w:val="24"/>
                <w:szCs w:val="24"/>
                <w:lang w:val="en-US"/>
              </w:rPr>
              <w:t>Comment</w:t>
            </w:r>
          </w:p>
        </w:tc>
      </w:tr>
      <w:tr w:rsidR="00601742" w:rsidRPr="00601742" w:rsidTr="00124BA4">
        <w:tc>
          <w:tcPr>
            <w:tcW w:w="1728" w:type="dxa"/>
          </w:tcPr>
          <w:p w:rsidR="00601742" w:rsidRPr="00601742" w:rsidRDefault="00601742" w:rsidP="00124BA4">
            <w:pPr>
              <w:rPr>
                <w:rFonts w:ascii="Arial" w:hAnsi="Arial"/>
                <w:sz w:val="24"/>
                <w:szCs w:val="24"/>
                <w:lang w:val="en-US"/>
              </w:rPr>
            </w:pPr>
            <w:r w:rsidRPr="00601742">
              <w:rPr>
                <w:rFonts w:ascii="Arial" w:hAnsi="Arial"/>
                <w:sz w:val="24"/>
                <w:szCs w:val="24"/>
                <w:lang w:val="en-US"/>
              </w:rPr>
              <w:t>ID</w:t>
            </w:r>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601742" w:rsidP="00124BA4">
            <w:pPr>
              <w:rPr>
                <w:rFonts w:ascii="Arial" w:hAnsi="Arial"/>
                <w:sz w:val="24"/>
                <w:szCs w:val="24"/>
                <w:lang w:val="en-US"/>
              </w:rPr>
            </w:pPr>
          </w:p>
        </w:tc>
      </w:tr>
      <w:tr w:rsidR="00601742" w:rsidRPr="00601742" w:rsidTr="00124BA4">
        <w:tc>
          <w:tcPr>
            <w:tcW w:w="1728" w:type="dxa"/>
          </w:tcPr>
          <w:p w:rsidR="00601742" w:rsidRPr="00601742" w:rsidRDefault="00601742" w:rsidP="00124BA4">
            <w:pPr>
              <w:rPr>
                <w:rFonts w:ascii="Arial" w:hAnsi="Arial"/>
                <w:sz w:val="24"/>
                <w:szCs w:val="24"/>
                <w:lang w:val="en-US"/>
              </w:rPr>
            </w:pPr>
            <w:proofErr w:type="spellStart"/>
            <w:r>
              <w:rPr>
                <w:rFonts w:ascii="Arial" w:hAnsi="Arial"/>
                <w:sz w:val="24"/>
                <w:szCs w:val="24"/>
                <w:lang w:val="en-US"/>
              </w:rPr>
              <w:t>User_ID</w:t>
            </w:r>
            <w:proofErr w:type="spellEnd"/>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601742" w:rsidP="00124BA4">
            <w:pPr>
              <w:rPr>
                <w:rFonts w:ascii="Arial" w:hAnsi="Arial"/>
                <w:sz w:val="24"/>
                <w:szCs w:val="24"/>
                <w:lang w:val="en-US"/>
              </w:rPr>
            </w:pPr>
          </w:p>
        </w:tc>
      </w:tr>
      <w:tr w:rsidR="00601742" w:rsidRPr="00601742" w:rsidTr="00124BA4">
        <w:tc>
          <w:tcPr>
            <w:tcW w:w="1728" w:type="dxa"/>
          </w:tcPr>
          <w:p w:rsidR="00601742" w:rsidRPr="00601742" w:rsidRDefault="00601742" w:rsidP="00124BA4">
            <w:pPr>
              <w:rPr>
                <w:rFonts w:ascii="Arial" w:hAnsi="Arial"/>
                <w:sz w:val="24"/>
                <w:szCs w:val="24"/>
                <w:lang w:val="en-US"/>
              </w:rPr>
            </w:pPr>
            <w:r>
              <w:rPr>
                <w:rFonts w:ascii="Arial" w:hAnsi="Arial"/>
                <w:sz w:val="24"/>
                <w:szCs w:val="24"/>
                <w:lang w:val="en-US"/>
              </w:rPr>
              <w:lastRenderedPageBreak/>
              <w:t>Ad (Abstract)_Id</w:t>
            </w:r>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601742" w:rsidP="00124BA4">
            <w:pPr>
              <w:rPr>
                <w:rFonts w:ascii="Arial" w:hAnsi="Arial"/>
                <w:sz w:val="24"/>
                <w:szCs w:val="24"/>
                <w:lang w:val="en-US"/>
              </w:rPr>
            </w:pPr>
          </w:p>
        </w:tc>
      </w:tr>
      <w:tr w:rsidR="00601742" w:rsidRPr="00E60162" w:rsidTr="00124BA4">
        <w:tc>
          <w:tcPr>
            <w:tcW w:w="1728" w:type="dxa"/>
          </w:tcPr>
          <w:p w:rsidR="00601742" w:rsidRPr="00601742" w:rsidRDefault="00601742" w:rsidP="00124BA4">
            <w:pPr>
              <w:rPr>
                <w:rFonts w:ascii="Arial" w:hAnsi="Arial"/>
                <w:sz w:val="24"/>
                <w:szCs w:val="24"/>
                <w:lang w:val="en-US"/>
              </w:rPr>
            </w:pPr>
            <w:r>
              <w:rPr>
                <w:rFonts w:ascii="Arial" w:hAnsi="Arial"/>
                <w:sz w:val="24"/>
                <w:szCs w:val="24"/>
                <w:lang w:val="en-US"/>
              </w:rPr>
              <w:t>Text</w:t>
            </w:r>
          </w:p>
        </w:tc>
        <w:tc>
          <w:tcPr>
            <w:tcW w:w="1170" w:type="dxa"/>
          </w:tcPr>
          <w:p w:rsidR="00601742" w:rsidRPr="00601742" w:rsidRDefault="00601742" w:rsidP="00124BA4">
            <w:pPr>
              <w:rPr>
                <w:rFonts w:ascii="Arial" w:hAnsi="Arial"/>
                <w:sz w:val="24"/>
                <w:szCs w:val="24"/>
                <w:lang w:val="en-US"/>
              </w:rPr>
            </w:pPr>
            <w:r>
              <w:rPr>
                <w:rFonts w:ascii="Arial" w:hAnsi="Arial"/>
                <w:sz w:val="24"/>
                <w:szCs w:val="24"/>
                <w:lang w:val="en-US"/>
              </w:rPr>
              <w:t>VARCHAR</w:t>
            </w: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AB4443" w:rsidP="00124BA4">
            <w:pPr>
              <w:rPr>
                <w:rFonts w:ascii="Arial" w:hAnsi="Arial"/>
                <w:sz w:val="24"/>
                <w:szCs w:val="24"/>
                <w:lang w:val="en-US"/>
              </w:rPr>
            </w:pPr>
            <w:r>
              <w:rPr>
                <w:rFonts w:ascii="Arial" w:hAnsi="Arial"/>
                <w:sz w:val="24"/>
                <w:szCs w:val="24"/>
                <w:lang w:val="en-US"/>
              </w:rPr>
              <w:t xml:space="preserve">What can we store in a </w:t>
            </w:r>
            <w:proofErr w:type="spellStart"/>
            <w:r>
              <w:rPr>
                <w:rFonts w:ascii="Arial" w:hAnsi="Arial"/>
                <w:sz w:val="24"/>
                <w:szCs w:val="24"/>
                <w:lang w:val="en-US"/>
              </w:rPr>
              <w:t>db</w:t>
            </w:r>
            <w:proofErr w:type="spellEnd"/>
          </w:p>
        </w:tc>
      </w:tr>
      <w:tr w:rsidR="00601742" w:rsidRPr="00E60162" w:rsidTr="00124BA4">
        <w:tc>
          <w:tcPr>
            <w:tcW w:w="1728" w:type="dxa"/>
          </w:tcPr>
          <w:p w:rsidR="00601742" w:rsidRPr="00601742" w:rsidRDefault="00601742" w:rsidP="00124BA4">
            <w:pPr>
              <w:rPr>
                <w:rFonts w:ascii="Arial" w:hAnsi="Arial"/>
                <w:sz w:val="24"/>
                <w:szCs w:val="24"/>
                <w:lang w:val="en-US"/>
              </w:rPr>
            </w:pPr>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601742" w:rsidP="00124BA4">
            <w:pPr>
              <w:rPr>
                <w:rFonts w:ascii="Arial" w:hAnsi="Arial"/>
                <w:sz w:val="24"/>
                <w:szCs w:val="24"/>
                <w:lang w:val="en-US"/>
              </w:rPr>
            </w:pPr>
          </w:p>
        </w:tc>
      </w:tr>
      <w:tr w:rsidR="00601742" w:rsidRPr="00E60162" w:rsidTr="00124BA4">
        <w:tc>
          <w:tcPr>
            <w:tcW w:w="1728" w:type="dxa"/>
          </w:tcPr>
          <w:p w:rsidR="00601742" w:rsidRPr="00601742" w:rsidRDefault="00601742" w:rsidP="00124BA4">
            <w:pPr>
              <w:rPr>
                <w:rFonts w:ascii="Arial" w:hAnsi="Arial"/>
                <w:sz w:val="24"/>
                <w:szCs w:val="24"/>
                <w:lang w:val="en-US"/>
              </w:rPr>
            </w:pPr>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601742" w:rsidP="00124BA4">
            <w:pPr>
              <w:rPr>
                <w:rFonts w:ascii="Arial" w:hAnsi="Arial"/>
                <w:sz w:val="24"/>
                <w:szCs w:val="24"/>
                <w:lang w:val="en-US"/>
              </w:rPr>
            </w:pPr>
          </w:p>
        </w:tc>
      </w:tr>
      <w:tr w:rsidR="00601742" w:rsidRPr="00E60162" w:rsidTr="00124BA4">
        <w:tc>
          <w:tcPr>
            <w:tcW w:w="1728" w:type="dxa"/>
          </w:tcPr>
          <w:p w:rsidR="00601742" w:rsidRPr="00601742" w:rsidRDefault="00601742" w:rsidP="00124BA4">
            <w:pPr>
              <w:rPr>
                <w:rFonts w:ascii="Arial" w:hAnsi="Arial"/>
                <w:sz w:val="24"/>
                <w:szCs w:val="24"/>
                <w:lang w:val="en-US"/>
              </w:rPr>
            </w:pPr>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601742" w:rsidRDefault="00601742" w:rsidP="00124BA4">
            <w:pPr>
              <w:rPr>
                <w:rFonts w:ascii="Arial" w:hAnsi="Arial"/>
                <w:sz w:val="24"/>
                <w:szCs w:val="24"/>
                <w:lang w:val="en-US"/>
              </w:rPr>
            </w:pPr>
          </w:p>
        </w:tc>
      </w:tr>
      <w:tr w:rsidR="00601742" w:rsidRPr="00E60162" w:rsidTr="00124BA4">
        <w:tc>
          <w:tcPr>
            <w:tcW w:w="1728" w:type="dxa"/>
          </w:tcPr>
          <w:p w:rsidR="00601742" w:rsidRPr="00601742" w:rsidRDefault="00601742" w:rsidP="00124BA4">
            <w:pPr>
              <w:rPr>
                <w:rFonts w:ascii="Arial" w:hAnsi="Arial"/>
                <w:sz w:val="24"/>
                <w:szCs w:val="24"/>
                <w:lang w:val="en-US"/>
              </w:rPr>
            </w:pPr>
          </w:p>
        </w:tc>
        <w:tc>
          <w:tcPr>
            <w:tcW w:w="1170" w:type="dxa"/>
          </w:tcPr>
          <w:p w:rsidR="00601742" w:rsidRPr="00601742" w:rsidRDefault="00601742" w:rsidP="00124BA4">
            <w:pPr>
              <w:rPr>
                <w:rFonts w:ascii="Arial" w:hAnsi="Arial"/>
                <w:sz w:val="24"/>
                <w:szCs w:val="24"/>
                <w:lang w:val="en-US"/>
              </w:rPr>
            </w:pPr>
          </w:p>
        </w:tc>
        <w:tc>
          <w:tcPr>
            <w:tcW w:w="2880" w:type="dxa"/>
          </w:tcPr>
          <w:p w:rsidR="00601742" w:rsidRPr="00601742" w:rsidRDefault="00601742" w:rsidP="00124BA4">
            <w:pPr>
              <w:rPr>
                <w:rFonts w:ascii="Arial" w:hAnsi="Arial"/>
                <w:sz w:val="24"/>
                <w:szCs w:val="24"/>
                <w:lang w:val="en-US"/>
              </w:rPr>
            </w:pPr>
          </w:p>
        </w:tc>
        <w:tc>
          <w:tcPr>
            <w:tcW w:w="3060" w:type="dxa"/>
          </w:tcPr>
          <w:p w:rsidR="00601742" w:rsidRPr="00540347" w:rsidRDefault="00601742" w:rsidP="00124BA4">
            <w:pPr>
              <w:rPr>
                <w:rFonts w:ascii="Arial" w:hAnsi="Arial"/>
                <w:sz w:val="24"/>
                <w:szCs w:val="24"/>
                <w:lang w:val="en-US"/>
              </w:rPr>
            </w:pPr>
          </w:p>
        </w:tc>
      </w:tr>
      <w:tr w:rsidR="00601742" w:rsidRPr="00E60162" w:rsidTr="00124BA4">
        <w:tc>
          <w:tcPr>
            <w:tcW w:w="1728" w:type="dxa"/>
          </w:tcPr>
          <w:p w:rsidR="00601742" w:rsidRPr="00540347" w:rsidRDefault="00601742" w:rsidP="00124BA4">
            <w:pPr>
              <w:rPr>
                <w:rFonts w:ascii="Arial" w:hAnsi="Arial"/>
                <w:sz w:val="24"/>
                <w:szCs w:val="24"/>
                <w:lang w:val="en-US"/>
              </w:rPr>
            </w:pPr>
          </w:p>
        </w:tc>
        <w:tc>
          <w:tcPr>
            <w:tcW w:w="1170" w:type="dxa"/>
          </w:tcPr>
          <w:p w:rsidR="00601742" w:rsidRPr="00540347" w:rsidRDefault="00601742" w:rsidP="00124BA4">
            <w:pPr>
              <w:rPr>
                <w:rFonts w:ascii="Arial" w:hAnsi="Arial"/>
                <w:sz w:val="24"/>
                <w:szCs w:val="24"/>
                <w:lang w:val="en-US"/>
              </w:rPr>
            </w:pPr>
          </w:p>
        </w:tc>
        <w:tc>
          <w:tcPr>
            <w:tcW w:w="2880" w:type="dxa"/>
          </w:tcPr>
          <w:p w:rsidR="00601742" w:rsidRPr="00540347" w:rsidRDefault="00601742" w:rsidP="00124BA4">
            <w:pPr>
              <w:rPr>
                <w:rFonts w:ascii="Arial" w:hAnsi="Arial"/>
                <w:sz w:val="24"/>
                <w:szCs w:val="24"/>
                <w:lang w:val="en-US"/>
              </w:rPr>
            </w:pPr>
          </w:p>
        </w:tc>
        <w:tc>
          <w:tcPr>
            <w:tcW w:w="3060" w:type="dxa"/>
          </w:tcPr>
          <w:p w:rsidR="00601742" w:rsidRPr="00540347" w:rsidRDefault="00601742" w:rsidP="00124BA4">
            <w:pPr>
              <w:rPr>
                <w:rFonts w:ascii="Arial" w:hAnsi="Arial"/>
                <w:sz w:val="24"/>
                <w:szCs w:val="24"/>
                <w:lang w:val="en-US"/>
              </w:rPr>
            </w:pPr>
          </w:p>
        </w:tc>
      </w:tr>
    </w:tbl>
    <w:p w:rsidR="007752F5" w:rsidRPr="007752F5" w:rsidRDefault="007752F5" w:rsidP="007752F5">
      <w:pPr>
        <w:rPr>
          <w:lang w:val="en-US"/>
        </w:rPr>
      </w:pPr>
    </w:p>
    <w:sectPr w:rsidR="007752F5" w:rsidRPr="007752F5" w:rsidSect="004F222B">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61C6" w:rsidRDefault="004161C6" w:rsidP="002D085B">
      <w:pPr>
        <w:spacing w:after="0" w:line="240" w:lineRule="auto"/>
      </w:pPr>
      <w:r>
        <w:separator/>
      </w:r>
    </w:p>
  </w:endnote>
  <w:endnote w:type="continuationSeparator" w:id="0">
    <w:p w:rsidR="004161C6" w:rsidRDefault="004161C6" w:rsidP="002D0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61C6" w:rsidRDefault="004161C6" w:rsidP="002D085B">
      <w:pPr>
        <w:spacing w:after="0" w:line="240" w:lineRule="auto"/>
      </w:pPr>
      <w:r>
        <w:separator/>
      </w:r>
    </w:p>
  </w:footnote>
  <w:footnote w:type="continuationSeparator" w:id="0">
    <w:p w:rsidR="004161C6" w:rsidRDefault="004161C6" w:rsidP="002D08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864321"/>
      <w:docPartObj>
        <w:docPartGallery w:val="Page Numbers (Top of Page)"/>
        <w:docPartUnique/>
      </w:docPartObj>
    </w:sdtPr>
    <w:sdtEndPr>
      <w:rPr>
        <w:noProof/>
      </w:rPr>
    </w:sdtEndPr>
    <w:sdtContent>
      <w:p w:rsidR="00E60162" w:rsidRDefault="00E60162">
        <w:pPr>
          <w:pStyle w:val="Header"/>
          <w:jc w:val="right"/>
        </w:pPr>
        <w:r>
          <w:fldChar w:fldCharType="begin"/>
        </w:r>
        <w:r>
          <w:instrText xml:space="preserve"> PAGE   \* MERGEFORMAT </w:instrText>
        </w:r>
        <w:r>
          <w:fldChar w:fldCharType="separate"/>
        </w:r>
        <w:r w:rsidR="005D170B">
          <w:rPr>
            <w:noProof/>
          </w:rPr>
          <w:t>25</w:t>
        </w:r>
        <w:r>
          <w:rPr>
            <w:noProof/>
          </w:rPr>
          <w:fldChar w:fldCharType="end"/>
        </w:r>
      </w:p>
    </w:sdtContent>
  </w:sdt>
  <w:p w:rsidR="00E60162" w:rsidRDefault="00E601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162" w:rsidRDefault="00E60162">
    <w:pPr>
      <w:pStyle w:val="Header"/>
      <w:jc w:val="right"/>
    </w:pPr>
  </w:p>
  <w:p w:rsidR="00E60162" w:rsidRDefault="00E6016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162" w:rsidRDefault="00E60162">
    <w:pPr>
      <w:pStyle w:val="Header"/>
      <w:jc w:val="right"/>
    </w:pPr>
  </w:p>
  <w:p w:rsidR="00E60162" w:rsidRDefault="00E6016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9483378"/>
      <w:docPartObj>
        <w:docPartGallery w:val="Page Numbers (Top of Page)"/>
        <w:docPartUnique/>
      </w:docPartObj>
    </w:sdtPr>
    <w:sdtEndPr>
      <w:rPr>
        <w:noProof/>
      </w:rPr>
    </w:sdtEndPr>
    <w:sdtContent>
      <w:p w:rsidR="00E60162" w:rsidRDefault="00E60162">
        <w:pPr>
          <w:pStyle w:val="Header"/>
          <w:jc w:val="right"/>
        </w:pPr>
        <w:r>
          <w:fldChar w:fldCharType="begin"/>
        </w:r>
        <w:r>
          <w:instrText xml:space="preserve"> PAGE   \* MERGEFORMAT </w:instrText>
        </w:r>
        <w:r>
          <w:fldChar w:fldCharType="separate"/>
        </w:r>
        <w:r w:rsidR="005465DE">
          <w:rPr>
            <w:noProof/>
          </w:rPr>
          <w:t>1</w:t>
        </w:r>
        <w:r>
          <w:rPr>
            <w:noProof/>
          </w:rPr>
          <w:fldChar w:fldCharType="end"/>
        </w:r>
      </w:p>
    </w:sdtContent>
  </w:sdt>
  <w:p w:rsidR="00E60162" w:rsidRDefault="00E601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6457A"/>
    <w:multiLevelType w:val="hybridMultilevel"/>
    <w:tmpl w:val="5EB491E4"/>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nsid w:val="1FC8625E"/>
    <w:multiLevelType w:val="hybridMultilevel"/>
    <w:tmpl w:val="F8F6BF1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34425CF"/>
    <w:multiLevelType w:val="multilevel"/>
    <w:tmpl w:val="39A61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7D25F1"/>
    <w:multiLevelType w:val="hybridMultilevel"/>
    <w:tmpl w:val="761216CA"/>
    <w:lvl w:ilvl="0" w:tplc="F2680112">
      <w:start w:val="1"/>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4197AD7"/>
    <w:multiLevelType w:val="multilevel"/>
    <w:tmpl w:val="B5B0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694336"/>
    <w:multiLevelType w:val="multilevel"/>
    <w:tmpl w:val="4BFE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C17331"/>
    <w:multiLevelType w:val="hybridMultilevel"/>
    <w:tmpl w:val="AD2058BE"/>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8F72483"/>
    <w:multiLevelType w:val="hybridMultilevel"/>
    <w:tmpl w:val="C70EE5AE"/>
    <w:lvl w:ilvl="0" w:tplc="04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6"/>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815"/>
    <w:rsid w:val="000162B9"/>
    <w:rsid w:val="00024C38"/>
    <w:rsid w:val="00032A85"/>
    <w:rsid w:val="00065A96"/>
    <w:rsid w:val="00067A67"/>
    <w:rsid w:val="00070E19"/>
    <w:rsid w:val="00083DED"/>
    <w:rsid w:val="000B19EC"/>
    <w:rsid w:val="000B2002"/>
    <w:rsid w:val="000B5F5F"/>
    <w:rsid w:val="000C436A"/>
    <w:rsid w:val="000C5ED5"/>
    <w:rsid w:val="000D7F1B"/>
    <w:rsid w:val="000E39DA"/>
    <w:rsid w:val="000E531F"/>
    <w:rsid w:val="0011175B"/>
    <w:rsid w:val="00112707"/>
    <w:rsid w:val="00115717"/>
    <w:rsid w:val="00124BA4"/>
    <w:rsid w:val="00126BFF"/>
    <w:rsid w:val="001321CF"/>
    <w:rsid w:val="00141BD3"/>
    <w:rsid w:val="00145708"/>
    <w:rsid w:val="0018753E"/>
    <w:rsid w:val="00191B09"/>
    <w:rsid w:val="00194478"/>
    <w:rsid w:val="001A3673"/>
    <w:rsid w:val="001D7C4F"/>
    <w:rsid w:val="001E0CB5"/>
    <w:rsid w:val="00206FDF"/>
    <w:rsid w:val="002111C5"/>
    <w:rsid w:val="00213C96"/>
    <w:rsid w:val="00222F05"/>
    <w:rsid w:val="002345B0"/>
    <w:rsid w:val="00242811"/>
    <w:rsid w:val="00287788"/>
    <w:rsid w:val="00293860"/>
    <w:rsid w:val="002A28F9"/>
    <w:rsid w:val="002B7CD1"/>
    <w:rsid w:val="002D085B"/>
    <w:rsid w:val="002F06B7"/>
    <w:rsid w:val="002F6FE4"/>
    <w:rsid w:val="00305C44"/>
    <w:rsid w:val="00307205"/>
    <w:rsid w:val="00315918"/>
    <w:rsid w:val="00336749"/>
    <w:rsid w:val="00347F5B"/>
    <w:rsid w:val="003503D8"/>
    <w:rsid w:val="003612C0"/>
    <w:rsid w:val="00361EF9"/>
    <w:rsid w:val="00370AE2"/>
    <w:rsid w:val="00373A1B"/>
    <w:rsid w:val="00382614"/>
    <w:rsid w:val="00387776"/>
    <w:rsid w:val="003B3541"/>
    <w:rsid w:val="003C2F34"/>
    <w:rsid w:val="003D741A"/>
    <w:rsid w:val="003E6CDC"/>
    <w:rsid w:val="004100C4"/>
    <w:rsid w:val="00413177"/>
    <w:rsid w:val="004161C6"/>
    <w:rsid w:val="00426734"/>
    <w:rsid w:val="004305CD"/>
    <w:rsid w:val="00432B65"/>
    <w:rsid w:val="004466B4"/>
    <w:rsid w:val="00454324"/>
    <w:rsid w:val="00487031"/>
    <w:rsid w:val="004A1E08"/>
    <w:rsid w:val="004A55A7"/>
    <w:rsid w:val="004C1D1B"/>
    <w:rsid w:val="004E411F"/>
    <w:rsid w:val="004F1CC3"/>
    <w:rsid w:val="004F222B"/>
    <w:rsid w:val="00514791"/>
    <w:rsid w:val="00515B2C"/>
    <w:rsid w:val="00540347"/>
    <w:rsid w:val="005465DE"/>
    <w:rsid w:val="00561854"/>
    <w:rsid w:val="00562D9C"/>
    <w:rsid w:val="00580FBC"/>
    <w:rsid w:val="00586C3E"/>
    <w:rsid w:val="00587762"/>
    <w:rsid w:val="005D170B"/>
    <w:rsid w:val="005F0187"/>
    <w:rsid w:val="00601742"/>
    <w:rsid w:val="00604341"/>
    <w:rsid w:val="00640178"/>
    <w:rsid w:val="00681F28"/>
    <w:rsid w:val="00683EF0"/>
    <w:rsid w:val="00695557"/>
    <w:rsid w:val="006B1F45"/>
    <w:rsid w:val="006D7E2A"/>
    <w:rsid w:val="006E4938"/>
    <w:rsid w:val="006F11D0"/>
    <w:rsid w:val="006F2D0A"/>
    <w:rsid w:val="00712535"/>
    <w:rsid w:val="00731E62"/>
    <w:rsid w:val="00742263"/>
    <w:rsid w:val="007423F1"/>
    <w:rsid w:val="00771C91"/>
    <w:rsid w:val="007752F5"/>
    <w:rsid w:val="007870AE"/>
    <w:rsid w:val="00787AAF"/>
    <w:rsid w:val="007A0A48"/>
    <w:rsid w:val="007A5FD6"/>
    <w:rsid w:val="007B031B"/>
    <w:rsid w:val="007B4BF9"/>
    <w:rsid w:val="007B5E75"/>
    <w:rsid w:val="007C0B31"/>
    <w:rsid w:val="007C18B2"/>
    <w:rsid w:val="007C4CE5"/>
    <w:rsid w:val="007E3F2D"/>
    <w:rsid w:val="007F137A"/>
    <w:rsid w:val="007F30CA"/>
    <w:rsid w:val="008051C6"/>
    <w:rsid w:val="00826D3D"/>
    <w:rsid w:val="0083661D"/>
    <w:rsid w:val="00850240"/>
    <w:rsid w:val="0085712E"/>
    <w:rsid w:val="00867102"/>
    <w:rsid w:val="008902EE"/>
    <w:rsid w:val="00896D73"/>
    <w:rsid w:val="008C2BD0"/>
    <w:rsid w:val="008E7075"/>
    <w:rsid w:val="009046E2"/>
    <w:rsid w:val="0091451B"/>
    <w:rsid w:val="00934D3C"/>
    <w:rsid w:val="0093539F"/>
    <w:rsid w:val="00944619"/>
    <w:rsid w:val="00953815"/>
    <w:rsid w:val="009546A8"/>
    <w:rsid w:val="00971DA7"/>
    <w:rsid w:val="00984941"/>
    <w:rsid w:val="00985C3A"/>
    <w:rsid w:val="009B1355"/>
    <w:rsid w:val="009C57D9"/>
    <w:rsid w:val="009D01C4"/>
    <w:rsid w:val="009D6812"/>
    <w:rsid w:val="009E32F3"/>
    <w:rsid w:val="009F02B2"/>
    <w:rsid w:val="009F6172"/>
    <w:rsid w:val="00A12C4B"/>
    <w:rsid w:val="00A162EE"/>
    <w:rsid w:val="00A302C1"/>
    <w:rsid w:val="00A32EBD"/>
    <w:rsid w:val="00A54B60"/>
    <w:rsid w:val="00A54E89"/>
    <w:rsid w:val="00A615FF"/>
    <w:rsid w:val="00A624C6"/>
    <w:rsid w:val="00A66CAA"/>
    <w:rsid w:val="00A76284"/>
    <w:rsid w:val="00A7657F"/>
    <w:rsid w:val="00AB4443"/>
    <w:rsid w:val="00AB5857"/>
    <w:rsid w:val="00AC3475"/>
    <w:rsid w:val="00AC42A2"/>
    <w:rsid w:val="00AD57EF"/>
    <w:rsid w:val="00AE5988"/>
    <w:rsid w:val="00B00019"/>
    <w:rsid w:val="00B014A7"/>
    <w:rsid w:val="00B708BE"/>
    <w:rsid w:val="00BA2C7B"/>
    <w:rsid w:val="00BB6D56"/>
    <w:rsid w:val="00BD59B7"/>
    <w:rsid w:val="00C11588"/>
    <w:rsid w:val="00C26311"/>
    <w:rsid w:val="00C33961"/>
    <w:rsid w:val="00C5520F"/>
    <w:rsid w:val="00C70C72"/>
    <w:rsid w:val="00C84339"/>
    <w:rsid w:val="00C90914"/>
    <w:rsid w:val="00CA5530"/>
    <w:rsid w:val="00CC3E45"/>
    <w:rsid w:val="00CC7C60"/>
    <w:rsid w:val="00D152E3"/>
    <w:rsid w:val="00D16138"/>
    <w:rsid w:val="00D17641"/>
    <w:rsid w:val="00D25BE1"/>
    <w:rsid w:val="00D3271C"/>
    <w:rsid w:val="00D32D8E"/>
    <w:rsid w:val="00D34AF2"/>
    <w:rsid w:val="00D47335"/>
    <w:rsid w:val="00D64043"/>
    <w:rsid w:val="00D65BF5"/>
    <w:rsid w:val="00D8501C"/>
    <w:rsid w:val="00D909A3"/>
    <w:rsid w:val="00DA4282"/>
    <w:rsid w:val="00DA6E61"/>
    <w:rsid w:val="00DB68C1"/>
    <w:rsid w:val="00DC4095"/>
    <w:rsid w:val="00DF34E8"/>
    <w:rsid w:val="00E14D5E"/>
    <w:rsid w:val="00E2634C"/>
    <w:rsid w:val="00E27627"/>
    <w:rsid w:val="00E60162"/>
    <w:rsid w:val="00E63B3E"/>
    <w:rsid w:val="00EA6485"/>
    <w:rsid w:val="00EC6687"/>
    <w:rsid w:val="00EC7704"/>
    <w:rsid w:val="00EF575E"/>
    <w:rsid w:val="00F03EB2"/>
    <w:rsid w:val="00F42887"/>
    <w:rsid w:val="00F62B9F"/>
    <w:rsid w:val="00F6690D"/>
    <w:rsid w:val="00F7291C"/>
    <w:rsid w:val="00FA52EE"/>
    <w:rsid w:val="00FF70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6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6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27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46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046E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81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NoSpacing">
    <w:name w:val="No Spacing"/>
    <w:link w:val="NoSpacingChar"/>
    <w:uiPriority w:val="1"/>
    <w:qFormat/>
    <w:rsid w:val="0095381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53815"/>
    <w:rPr>
      <w:rFonts w:eastAsiaTheme="minorEastAsia"/>
      <w:lang w:val="en-US" w:eastAsia="ja-JP"/>
    </w:rPr>
  </w:style>
  <w:style w:type="paragraph" w:styleId="BalloonText">
    <w:name w:val="Balloon Text"/>
    <w:basedOn w:val="Normal"/>
    <w:link w:val="BalloonTextChar"/>
    <w:uiPriority w:val="99"/>
    <w:semiHidden/>
    <w:unhideWhenUsed/>
    <w:rsid w:val="00953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815"/>
    <w:rPr>
      <w:rFonts w:ascii="Tahoma" w:hAnsi="Tahoma" w:cs="Tahoma"/>
      <w:sz w:val="16"/>
      <w:szCs w:val="16"/>
    </w:rPr>
  </w:style>
  <w:style w:type="paragraph" w:styleId="ListParagraph">
    <w:name w:val="List Paragraph"/>
    <w:basedOn w:val="Normal"/>
    <w:uiPriority w:val="34"/>
    <w:qFormat/>
    <w:rsid w:val="00A76284"/>
    <w:pPr>
      <w:ind w:left="720"/>
      <w:contextualSpacing/>
    </w:pPr>
  </w:style>
  <w:style w:type="character" w:customStyle="1" w:styleId="Heading1Char">
    <w:name w:val="Heading 1 Char"/>
    <w:basedOn w:val="DefaultParagraphFont"/>
    <w:link w:val="Heading1"/>
    <w:uiPriority w:val="9"/>
    <w:rsid w:val="00A762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628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26BFF"/>
    <w:rPr>
      <w:color w:val="0000FF"/>
      <w:u w:val="single"/>
    </w:rPr>
  </w:style>
  <w:style w:type="paragraph" w:customStyle="1" w:styleId="Hints">
    <w:name w:val="Hints"/>
    <w:basedOn w:val="Normal"/>
    <w:link w:val="HintsChar"/>
    <w:rsid w:val="00112707"/>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112707"/>
    <w:rPr>
      <w:rFonts w:ascii="Arial" w:eastAsia="Times New Roman" w:hAnsi="Arial" w:cs="Times New Roman"/>
      <w:color w:val="5F5F5F"/>
      <w:sz w:val="20"/>
      <w:szCs w:val="20"/>
      <w:lang w:val="en-US"/>
    </w:rPr>
  </w:style>
  <w:style w:type="character" w:customStyle="1" w:styleId="Heading3Char">
    <w:name w:val="Heading 3 Char"/>
    <w:basedOn w:val="DefaultParagraphFont"/>
    <w:link w:val="Heading3"/>
    <w:uiPriority w:val="9"/>
    <w:rsid w:val="001127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046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046E2"/>
    <w:rPr>
      <w:rFonts w:asciiTheme="majorHAnsi" w:eastAsiaTheme="majorEastAsia" w:hAnsiTheme="majorHAnsi" w:cstheme="majorBidi"/>
      <w:color w:val="243F60" w:themeColor="accent1" w:themeShade="7F"/>
    </w:rPr>
  </w:style>
  <w:style w:type="paragraph" w:customStyle="1" w:styleId="Bodytext">
    <w:name w:val="Bodytext"/>
    <w:aliases w:val="bt"/>
    <w:basedOn w:val="Normal"/>
    <w:rsid w:val="002D085B"/>
    <w:pPr>
      <w:spacing w:after="120" w:line="240" w:lineRule="auto"/>
      <w:ind w:left="1440"/>
    </w:pPr>
    <w:rPr>
      <w:rFonts w:ascii="Arial" w:eastAsia="Times New Roman" w:hAnsi="Arial" w:cs="Times New Roman"/>
      <w:szCs w:val="20"/>
      <w:lang w:val="en-US"/>
    </w:rPr>
  </w:style>
  <w:style w:type="paragraph" w:styleId="TOCHeading">
    <w:name w:val="TOC Heading"/>
    <w:basedOn w:val="Heading1"/>
    <w:next w:val="Normal"/>
    <w:uiPriority w:val="39"/>
    <w:semiHidden/>
    <w:unhideWhenUsed/>
    <w:qFormat/>
    <w:rsid w:val="002D085B"/>
    <w:pPr>
      <w:outlineLvl w:val="9"/>
    </w:pPr>
    <w:rPr>
      <w:lang w:val="en-US" w:eastAsia="ja-JP"/>
    </w:rPr>
  </w:style>
  <w:style w:type="paragraph" w:styleId="TOC1">
    <w:name w:val="toc 1"/>
    <w:basedOn w:val="Normal"/>
    <w:next w:val="Normal"/>
    <w:autoRedefine/>
    <w:uiPriority w:val="39"/>
    <w:unhideWhenUsed/>
    <w:qFormat/>
    <w:rsid w:val="002D085B"/>
    <w:pPr>
      <w:spacing w:after="100"/>
    </w:pPr>
  </w:style>
  <w:style w:type="paragraph" w:styleId="TOC2">
    <w:name w:val="toc 2"/>
    <w:basedOn w:val="Normal"/>
    <w:next w:val="Normal"/>
    <w:autoRedefine/>
    <w:uiPriority w:val="39"/>
    <w:unhideWhenUsed/>
    <w:qFormat/>
    <w:rsid w:val="002D085B"/>
    <w:pPr>
      <w:spacing w:after="100"/>
      <w:ind w:left="220"/>
    </w:pPr>
  </w:style>
  <w:style w:type="paragraph" w:styleId="TOC3">
    <w:name w:val="toc 3"/>
    <w:basedOn w:val="Normal"/>
    <w:next w:val="Normal"/>
    <w:autoRedefine/>
    <w:uiPriority w:val="39"/>
    <w:unhideWhenUsed/>
    <w:qFormat/>
    <w:rsid w:val="002D085B"/>
    <w:pPr>
      <w:spacing w:after="100"/>
      <w:ind w:left="440"/>
    </w:pPr>
  </w:style>
  <w:style w:type="paragraph" w:styleId="Header">
    <w:name w:val="header"/>
    <w:basedOn w:val="Normal"/>
    <w:link w:val="HeaderChar"/>
    <w:uiPriority w:val="99"/>
    <w:unhideWhenUsed/>
    <w:rsid w:val="002D085B"/>
    <w:pPr>
      <w:tabs>
        <w:tab w:val="center" w:pos="4536"/>
        <w:tab w:val="right" w:pos="9072"/>
      </w:tabs>
      <w:spacing w:after="0" w:line="240" w:lineRule="auto"/>
    </w:pPr>
  </w:style>
  <w:style w:type="character" w:customStyle="1" w:styleId="HeaderChar">
    <w:name w:val="Header Char"/>
    <w:basedOn w:val="DefaultParagraphFont"/>
    <w:link w:val="Header"/>
    <w:uiPriority w:val="99"/>
    <w:rsid w:val="002D085B"/>
  </w:style>
  <w:style w:type="paragraph" w:styleId="Footer">
    <w:name w:val="footer"/>
    <w:basedOn w:val="Normal"/>
    <w:link w:val="FooterChar"/>
    <w:uiPriority w:val="99"/>
    <w:unhideWhenUsed/>
    <w:rsid w:val="002D085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D085B"/>
  </w:style>
  <w:style w:type="paragraph" w:styleId="TOC4">
    <w:name w:val="toc 4"/>
    <w:basedOn w:val="Normal"/>
    <w:next w:val="Normal"/>
    <w:autoRedefine/>
    <w:uiPriority w:val="39"/>
    <w:unhideWhenUsed/>
    <w:rsid w:val="00222F05"/>
    <w:pPr>
      <w:spacing w:after="100"/>
      <w:ind w:left="660"/>
    </w:pPr>
  </w:style>
  <w:style w:type="paragraph" w:styleId="TOC5">
    <w:name w:val="toc 5"/>
    <w:basedOn w:val="Normal"/>
    <w:next w:val="Normal"/>
    <w:autoRedefine/>
    <w:uiPriority w:val="39"/>
    <w:unhideWhenUsed/>
    <w:rsid w:val="00222F05"/>
    <w:pPr>
      <w:spacing w:after="100"/>
      <w:ind w:left="880"/>
    </w:pPr>
  </w:style>
  <w:style w:type="paragraph" w:styleId="TOC6">
    <w:name w:val="toc 6"/>
    <w:basedOn w:val="Normal"/>
    <w:next w:val="Normal"/>
    <w:autoRedefine/>
    <w:uiPriority w:val="39"/>
    <w:unhideWhenUsed/>
    <w:rsid w:val="00222F05"/>
    <w:pPr>
      <w:spacing w:after="100"/>
      <w:ind w:left="1100"/>
    </w:pPr>
    <w:rPr>
      <w:rFonts w:eastAsiaTheme="minorEastAsia"/>
      <w:lang w:eastAsia="de-CH"/>
    </w:rPr>
  </w:style>
  <w:style w:type="paragraph" w:styleId="TOC7">
    <w:name w:val="toc 7"/>
    <w:basedOn w:val="Normal"/>
    <w:next w:val="Normal"/>
    <w:autoRedefine/>
    <w:uiPriority w:val="39"/>
    <w:unhideWhenUsed/>
    <w:rsid w:val="00222F05"/>
    <w:pPr>
      <w:spacing w:after="100"/>
      <w:ind w:left="1320"/>
    </w:pPr>
    <w:rPr>
      <w:rFonts w:eastAsiaTheme="minorEastAsia"/>
      <w:lang w:eastAsia="de-CH"/>
    </w:rPr>
  </w:style>
  <w:style w:type="paragraph" w:styleId="TOC8">
    <w:name w:val="toc 8"/>
    <w:basedOn w:val="Normal"/>
    <w:next w:val="Normal"/>
    <w:autoRedefine/>
    <w:uiPriority w:val="39"/>
    <w:unhideWhenUsed/>
    <w:rsid w:val="00222F05"/>
    <w:pPr>
      <w:spacing w:after="100"/>
      <w:ind w:left="1540"/>
    </w:pPr>
    <w:rPr>
      <w:rFonts w:eastAsiaTheme="minorEastAsia"/>
      <w:lang w:eastAsia="de-CH"/>
    </w:rPr>
  </w:style>
  <w:style w:type="paragraph" w:styleId="TOC9">
    <w:name w:val="toc 9"/>
    <w:basedOn w:val="Normal"/>
    <w:next w:val="Normal"/>
    <w:autoRedefine/>
    <w:uiPriority w:val="39"/>
    <w:unhideWhenUsed/>
    <w:rsid w:val="00222F05"/>
    <w:pPr>
      <w:spacing w:after="100"/>
      <w:ind w:left="1760"/>
    </w:pPr>
    <w:rPr>
      <w:rFonts w:eastAsiaTheme="minorEastAsia"/>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6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6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27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46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046E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81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NoSpacing">
    <w:name w:val="No Spacing"/>
    <w:link w:val="NoSpacingChar"/>
    <w:uiPriority w:val="1"/>
    <w:qFormat/>
    <w:rsid w:val="0095381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53815"/>
    <w:rPr>
      <w:rFonts w:eastAsiaTheme="minorEastAsia"/>
      <w:lang w:val="en-US" w:eastAsia="ja-JP"/>
    </w:rPr>
  </w:style>
  <w:style w:type="paragraph" w:styleId="BalloonText">
    <w:name w:val="Balloon Text"/>
    <w:basedOn w:val="Normal"/>
    <w:link w:val="BalloonTextChar"/>
    <w:uiPriority w:val="99"/>
    <w:semiHidden/>
    <w:unhideWhenUsed/>
    <w:rsid w:val="00953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815"/>
    <w:rPr>
      <w:rFonts w:ascii="Tahoma" w:hAnsi="Tahoma" w:cs="Tahoma"/>
      <w:sz w:val="16"/>
      <w:szCs w:val="16"/>
    </w:rPr>
  </w:style>
  <w:style w:type="paragraph" w:styleId="ListParagraph">
    <w:name w:val="List Paragraph"/>
    <w:basedOn w:val="Normal"/>
    <w:uiPriority w:val="34"/>
    <w:qFormat/>
    <w:rsid w:val="00A76284"/>
    <w:pPr>
      <w:ind w:left="720"/>
      <w:contextualSpacing/>
    </w:pPr>
  </w:style>
  <w:style w:type="character" w:customStyle="1" w:styleId="Heading1Char">
    <w:name w:val="Heading 1 Char"/>
    <w:basedOn w:val="DefaultParagraphFont"/>
    <w:link w:val="Heading1"/>
    <w:uiPriority w:val="9"/>
    <w:rsid w:val="00A762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628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26BFF"/>
    <w:rPr>
      <w:color w:val="0000FF"/>
      <w:u w:val="single"/>
    </w:rPr>
  </w:style>
  <w:style w:type="paragraph" w:customStyle="1" w:styleId="Hints">
    <w:name w:val="Hints"/>
    <w:basedOn w:val="Normal"/>
    <w:link w:val="HintsChar"/>
    <w:rsid w:val="00112707"/>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112707"/>
    <w:rPr>
      <w:rFonts w:ascii="Arial" w:eastAsia="Times New Roman" w:hAnsi="Arial" w:cs="Times New Roman"/>
      <w:color w:val="5F5F5F"/>
      <w:sz w:val="20"/>
      <w:szCs w:val="20"/>
      <w:lang w:val="en-US"/>
    </w:rPr>
  </w:style>
  <w:style w:type="character" w:customStyle="1" w:styleId="Heading3Char">
    <w:name w:val="Heading 3 Char"/>
    <w:basedOn w:val="DefaultParagraphFont"/>
    <w:link w:val="Heading3"/>
    <w:uiPriority w:val="9"/>
    <w:rsid w:val="001127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046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046E2"/>
    <w:rPr>
      <w:rFonts w:asciiTheme="majorHAnsi" w:eastAsiaTheme="majorEastAsia" w:hAnsiTheme="majorHAnsi" w:cstheme="majorBidi"/>
      <w:color w:val="243F60" w:themeColor="accent1" w:themeShade="7F"/>
    </w:rPr>
  </w:style>
  <w:style w:type="paragraph" w:customStyle="1" w:styleId="Bodytext">
    <w:name w:val="Bodytext"/>
    <w:aliases w:val="bt"/>
    <w:basedOn w:val="Normal"/>
    <w:rsid w:val="002D085B"/>
    <w:pPr>
      <w:spacing w:after="120" w:line="240" w:lineRule="auto"/>
      <w:ind w:left="1440"/>
    </w:pPr>
    <w:rPr>
      <w:rFonts w:ascii="Arial" w:eastAsia="Times New Roman" w:hAnsi="Arial" w:cs="Times New Roman"/>
      <w:szCs w:val="20"/>
      <w:lang w:val="en-US"/>
    </w:rPr>
  </w:style>
  <w:style w:type="paragraph" w:styleId="TOCHeading">
    <w:name w:val="TOC Heading"/>
    <w:basedOn w:val="Heading1"/>
    <w:next w:val="Normal"/>
    <w:uiPriority w:val="39"/>
    <w:semiHidden/>
    <w:unhideWhenUsed/>
    <w:qFormat/>
    <w:rsid w:val="002D085B"/>
    <w:pPr>
      <w:outlineLvl w:val="9"/>
    </w:pPr>
    <w:rPr>
      <w:lang w:val="en-US" w:eastAsia="ja-JP"/>
    </w:rPr>
  </w:style>
  <w:style w:type="paragraph" w:styleId="TOC1">
    <w:name w:val="toc 1"/>
    <w:basedOn w:val="Normal"/>
    <w:next w:val="Normal"/>
    <w:autoRedefine/>
    <w:uiPriority w:val="39"/>
    <w:unhideWhenUsed/>
    <w:qFormat/>
    <w:rsid w:val="002D085B"/>
    <w:pPr>
      <w:spacing w:after="100"/>
    </w:pPr>
  </w:style>
  <w:style w:type="paragraph" w:styleId="TOC2">
    <w:name w:val="toc 2"/>
    <w:basedOn w:val="Normal"/>
    <w:next w:val="Normal"/>
    <w:autoRedefine/>
    <w:uiPriority w:val="39"/>
    <w:unhideWhenUsed/>
    <w:qFormat/>
    <w:rsid w:val="002D085B"/>
    <w:pPr>
      <w:spacing w:after="100"/>
      <w:ind w:left="220"/>
    </w:pPr>
  </w:style>
  <w:style w:type="paragraph" w:styleId="TOC3">
    <w:name w:val="toc 3"/>
    <w:basedOn w:val="Normal"/>
    <w:next w:val="Normal"/>
    <w:autoRedefine/>
    <w:uiPriority w:val="39"/>
    <w:unhideWhenUsed/>
    <w:qFormat/>
    <w:rsid w:val="002D085B"/>
    <w:pPr>
      <w:spacing w:after="100"/>
      <w:ind w:left="440"/>
    </w:pPr>
  </w:style>
  <w:style w:type="paragraph" w:styleId="Header">
    <w:name w:val="header"/>
    <w:basedOn w:val="Normal"/>
    <w:link w:val="HeaderChar"/>
    <w:uiPriority w:val="99"/>
    <w:unhideWhenUsed/>
    <w:rsid w:val="002D085B"/>
    <w:pPr>
      <w:tabs>
        <w:tab w:val="center" w:pos="4536"/>
        <w:tab w:val="right" w:pos="9072"/>
      </w:tabs>
      <w:spacing w:after="0" w:line="240" w:lineRule="auto"/>
    </w:pPr>
  </w:style>
  <w:style w:type="character" w:customStyle="1" w:styleId="HeaderChar">
    <w:name w:val="Header Char"/>
    <w:basedOn w:val="DefaultParagraphFont"/>
    <w:link w:val="Header"/>
    <w:uiPriority w:val="99"/>
    <w:rsid w:val="002D085B"/>
  </w:style>
  <w:style w:type="paragraph" w:styleId="Footer">
    <w:name w:val="footer"/>
    <w:basedOn w:val="Normal"/>
    <w:link w:val="FooterChar"/>
    <w:uiPriority w:val="99"/>
    <w:unhideWhenUsed/>
    <w:rsid w:val="002D085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D085B"/>
  </w:style>
  <w:style w:type="paragraph" w:styleId="TOC4">
    <w:name w:val="toc 4"/>
    <w:basedOn w:val="Normal"/>
    <w:next w:val="Normal"/>
    <w:autoRedefine/>
    <w:uiPriority w:val="39"/>
    <w:unhideWhenUsed/>
    <w:rsid w:val="00222F05"/>
    <w:pPr>
      <w:spacing w:after="100"/>
      <w:ind w:left="660"/>
    </w:pPr>
  </w:style>
  <w:style w:type="paragraph" w:styleId="TOC5">
    <w:name w:val="toc 5"/>
    <w:basedOn w:val="Normal"/>
    <w:next w:val="Normal"/>
    <w:autoRedefine/>
    <w:uiPriority w:val="39"/>
    <w:unhideWhenUsed/>
    <w:rsid w:val="00222F05"/>
    <w:pPr>
      <w:spacing w:after="100"/>
      <w:ind w:left="880"/>
    </w:pPr>
  </w:style>
  <w:style w:type="paragraph" w:styleId="TOC6">
    <w:name w:val="toc 6"/>
    <w:basedOn w:val="Normal"/>
    <w:next w:val="Normal"/>
    <w:autoRedefine/>
    <w:uiPriority w:val="39"/>
    <w:unhideWhenUsed/>
    <w:rsid w:val="00222F05"/>
    <w:pPr>
      <w:spacing w:after="100"/>
      <w:ind w:left="1100"/>
    </w:pPr>
    <w:rPr>
      <w:rFonts w:eastAsiaTheme="minorEastAsia"/>
      <w:lang w:eastAsia="de-CH"/>
    </w:rPr>
  </w:style>
  <w:style w:type="paragraph" w:styleId="TOC7">
    <w:name w:val="toc 7"/>
    <w:basedOn w:val="Normal"/>
    <w:next w:val="Normal"/>
    <w:autoRedefine/>
    <w:uiPriority w:val="39"/>
    <w:unhideWhenUsed/>
    <w:rsid w:val="00222F05"/>
    <w:pPr>
      <w:spacing w:after="100"/>
      <w:ind w:left="1320"/>
    </w:pPr>
    <w:rPr>
      <w:rFonts w:eastAsiaTheme="minorEastAsia"/>
      <w:lang w:eastAsia="de-CH"/>
    </w:rPr>
  </w:style>
  <w:style w:type="paragraph" w:styleId="TOC8">
    <w:name w:val="toc 8"/>
    <w:basedOn w:val="Normal"/>
    <w:next w:val="Normal"/>
    <w:autoRedefine/>
    <w:uiPriority w:val="39"/>
    <w:unhideWhenUsed/>
    <w:rsid w:val="00222F05"/>
    <w:pPr>
      <w:spacing w:after="100"/>
      <w:ind w:left="1540"/>
    </w:pPr>
    <w:rPr>
      <w:rFonts w:eastAsiaTheme="minorEastAsia"/>
      <w:lang w:eastAsia="de-CH"/>
    </w:rPr>
  </w:style>
  <w:style w:type="paragraph" w:styleId="TOC9">
    <w:name w:val="toc 9"/>
    <w:basedOn w:val="Normal"/>
    <w:next w:val="Normal"/>
    <w:autoRedefine/>
    <w:uiPriority w:val="39"/>
    <w:unhideWhenUsed/>
    <w:rsid w:val="00222F05"/>
    <w:pPr>
      <w:spacing w:after="100"/>
      <w:ind w:left="1760"/>
    </w:pPr>
    <w:rPr>
      <w:rFonts w:eastAsiaTheme="minorEastAsia"/>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209329">
      <w:bodyDiv w:val="1"/>
      <w:marLeft w:val="0"/>
      <w:marRight w:val="0"/>
      <w:marTop w:val="0"/>
      <w:marBottom w:val="0"/>
      <w:divBdr>
        <w:top w:val="none" w:sz="0" w:space="0" w:color="auto"/>
        <w:left w:val="none" w:sz="0" w:space="0" w:color="auto"/>
        <w:bottom w:val="none" w:sz="0" w:space="0" w:color="auto"/>
        <w:right w:val="none" w:sz="0" w:space="0" w:color="auto"/>
      </w:divBdr>
      <w:divsChild>
        <w:div w:id="794182229">
          <w:marLeft w:val="0"/>
          <w:marRight w:val="0"/>
          <w:marTop w:val="0"/>
          <w:marBottom w:val="0"/>
          <w:divBdr>
            <w:top w:val="none" w:sz="0" w:space="0" w:color="auto"/>
            <w:left w:val="none" w:sz="0" w:space="0" w:color="auto"/>
            <w:bottom w:val="none" w:sz="0" w:space="0" w:color="auto"/>
            <w:right w:val="none" w:sz="0" w:space="0" w:color="auto"/>
          </w:divBdr>
          <w:divsChild>
            <w:div w:id="1877961569">
              <w:marLeft w:val="0"/>
              <w:marRight w:val="0"/>
              <w:marTop w:val="0"/>
              <w:marBottom w:val="0"/>
              <w:divBdr>
                <w:top w:val="none" w:sz="0" w:space="0" w:color="auto"/>
                <w:left w:val="none" w:sz="0" w:space="0" w:color="auto"/>
                <w:bottom w:val="none" w:sz="0" w:space="0" w:color="auto"/>
                <w:right w:val="none" w:sz="0" w:space="0" w:color="auto"/>
              </w:divBdr>
            </w:div>
            <w:div w:id="2559895">
              <w:marLeft w:val="0"/>
              <w:marRight w:val="0"/>
              <w:marTop w:val="0"/>
              <w:marBottom w:val="0"/>
              <w:divBdr>
                <w:top w:val="none" w:sz="0" w:space="0" w:color="auto"/>
                <w:left w:val="none" w:sz="0" w:space="0" w:color="auto"/>
                <w:bottom w:val="none" w:sz="0" w:space="0" w:color="auto"/>
                <w:right w:val="none" w:sz="0" w:space="0" w:color="auto"/>
              </w:divBdr>
            </w:div>
            <w:div w:id="826168147">
              <w:marLeft w:val="0"/>
              <w:marRight w:val="0"/>
              <w:marTop w:val="0"/>
              <w:marBottom w:val="0"/>
              <w:divBdr>
                <w:top w:val="none" w:sz="0" w:space="0" w:color="auto"/>
                <w:left w:val="none" w:sz="0" w:space="0" w:color="auto"/>
                <w:bottom w:val="none" w:sz="0" w:space="0" w:color="auto"/>
                <w:right w:val="none" w:sz="0" w:space="0" w:color="auto"/>
              </w:divBdr>
            </w:div>
          </w:divsChild>
        </w:div>
        <w:div w:id="94716192">
          <w:marLeft w:val="0"/>
          <w:marRight w:val="0"/>
          <w:marTop w:val="0"/>
          <w:marBottom w:val="0"/>
          <w:divBdr>
            <w:top w:val="none" w:sz="0" w:space="0" w:color="auto"/>
            <w:left w:val="none" w:sz="0" w:space="0" w:color="auto"/>
            <w:bottom w:val="none" w:sz="0" w:space="0" w:color="auto"/>
            <w:right w:val="none" w:sz="0" w:space="0" w:color="auto"/>
          </w:divBdr>
          <w:divsChild>
            <w:div w:id="1237548472">
              <w:marLeft w:val="0"/>
              <w:marRight w:val="0"/>
              <w:marTop w:val="0"/>
              <w:marBottom w:val="0"/>
              <w:divBdr>
                <w:top w:val="none" w:sz="0" w:space="0" w:color="auto"/>
                <w:left w:val="none" w:sz="0" w:space="0" w:color="auto"/>
                <w:bottom w:val="none" w:sz="0" w:space="0" w:color="auto"/>
                <w:right w:val="none" w:sz="0" w:space="0" w:color="auto"/>
              </w:divBdr>
            </w:div>
            <w:div w:id="552809169">
              <w:marLeft w:val="0"/>
              <w:marRight w:val="0"/>
              <w:marTop w:val="0"/>
              <w:marBottom w:val="0"/>
              <w:divBdr>
                <w:top w:val="none" w:sz="0" w:space="0" w:color="auto"/>
                <w:left w:val="none" w:sz="0" w:space="0" w:color="auto"/>
                <w:bottom w:val="none" w:sz="0" w:space="0" w:color="auto"/>
                <w:right w:val="none" w:sz="0" w:space="0" w:color="auto"/>
              </w:divBdr>
            </w:div>
            <w:div w:id="57489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28153">
      <w:bodyDiv w:val="1"/>
      <w:marLeft w:val="0"/>
      <w:marRight w:val="0"/>
      <w:marTop w:val="0"/>
      <w:marBottom w:val="0"/>
      <w:divBdr>
        <w:top w:val="none" w:sz="0" w:space="0" w:color="auto"/>
        <w:left w:val="none" w:sz="0" w:space="0" w:color="auto"/>
        <w:bottom w:val="none" w:sz="0" w:space="0" w:color="auto"/>
        <w:right w:val="none" w:sz="0" w:space="0" w:color="auto"/>
      </w:divBdr>
    </w:div>
    <w:div w:id="779180977">
      <w:bodyDiv w:val="1"/>
      <w:marLeft w:val="0"/>
      <w:marRight w:val="0"/>
      <w:marTop w:val="0"/>
      <w:marBottom w:val="0"/>
      <w:divBdr>
        <w:top w:val="none" w:sz="0" w:space="0" w:color="auto"/>
        <w:left w:val="none" w:sz="0" w:space="0" w:color="auto"/>
        <w:bottom w:val="none" w:sz="0" w:space="0" w:color="auto"/>
        <w:right w:val="none" w:sz="0" w:space="0" w:color="auto"/>
      </w:divBdr>
    </w:div>
    <w:div w:id="1091194311">
      <w:bodyDiv w:val="1"/>
      <w:marLeft w:val="0"/>
      <w:marRight w:val="0"/>
      <w:marTop w:val="0"/>
      <w:marBottom w:val="0"/>
      <w:divBdr>
        <w:top w:val="none" w:sz="0" w:space="0" w:color="auto"/>
        <w:left w:val="none" w:sz="0" w:space="0" w:color="auto"/>
        <w:bottom w:val="none" w:sz="0" w:space="0" w:color="auto"/>
        <w:right w:val="none" w:sz="0" w:space="0" w:color="auto"/>
      </w:divBdr>
    </w:div>
    <w:div w:id="1169826365">
      <w:bodyDiv w:val="1"/>
      <w:marLeft w:val="0"/>
      <w:marRight w:val="0"/>
      <w:marTop w:val="0"/>
      <w:marBottom w:val="0"/>
      <w:divBdr>
        <w:top w:val="none" w:sz="0" w:space="0" w:color="auto"/>
        <w:left w:val="none" w:sz="0" w:space="0" w:color="auto"/>
        <w:bottom w:val="none" w:sz="0" w:space="0" w:color="auto"/>
        <w:right w:val="none" w:sz="0" w:space="0" w:color="auto"/>
      </w:divBdr>
      <w:divsChild>
        <w:div w:id="1607736954">
          <w:marLeft w:val="0"/>
          <w:marRight w:val="0"/>
          <w:marTop w:val="0"/>
          <w:marBottom w:val="0"/>
          <w:divBdr>
            <w:top w:val="none" w:sz="0" w:space="0" w:color="auto"/>
            <w:left w:val="none" w:sz="0" w:space="0" w:color="auto"/>
            <w:bottom w:val="none" w:sz="0" w:space="0" w:color="auto"/>
            <w:right w:val="none" w:sz="0" w:space="0" w:color="auto"/>
          </w:divBdr>
          <w:divsChild>
            <w:div w:id="1318222862">
              <w:marLeft w:val="0"/>
              <w:marRight w:val="0"/>
              <w:marTop w:val="0"/>
              <w:marBottom w:val="0"/>
              <w:divBdr>
                <w:top w:val="none" w:sz="0" w:space="0" w:color="auto"/>
                <w:left w:val="none" w:sz="0" w:space="0" w:color="auto"/>
                <w:bottom w:val="none" w:sz="0" w:space="0" w:color="auto"/>
                <w:right w:val="none" w:sz="0" w:space="0" w:color="auto"/>
              </w:divBdr>
            </w:div>
            <w:div w:id="1336567389">
              <w:marLeft w:val="0"/>
              <w:marRight w:val="0"/>
              <w:marTop w:val="0"/>
              <w:marBottom w:val="0"/>
              <w:divBdr>
                <w:top w:val="none" w:sz="0" w:space="0" w:color="auto"/>
                <w:left w:val="none" w:sz="0" w:space="0" w:color="auto"/>
                <w:bottom w:val="none" w:sz="0" w:space="0" w:color="auto"/>
                <w:right w:val="none" w:sz="0" w:space="0" w:color="auto"/>
              </w:divBdr>
            </w:div>
            <w:div w:id="598022912">
              <w:marLeft w:val="0"/>
              <w:marRight w:val="0"/>
              <w:marTop w:val="0"/>
              <w:marBottom w:val="0"/>
              <w:divBdr>
                <w:top w:val="none" w:sz="0" w:space="0" w:color="auto"/>
                <w:left w:val="none" w:sz="0" w:space="0" w:color="auto"/>
                <w:bottom w:val="none" w:sz="0" w:space="0" w:color="auto"/>
                <w:right w:val="none" w:sz="0" w:space="0" w:color="auto"/>
              </w:divBdr>
            </w:div>
          </w:divsChild>
        </w:div>
        <w:div w:id="1485659972">
          <w:marLeft w:val="0"/>
          <w:marRight w:val="0"/>
          <w:marTop w:val="0"/>
          <w:marBottom w:val="0"/>
          <w:divBdr>
            <w:top w:val="none" w:sz="0" w:space="0" w:color="auto"/>
            <w:left w:val="none" w:sz="0" w:space="0" w:color="auto"/>
            <w:bottom w:val="none" w:sz="0" w:space="0" w:color="auto"/>
            <w:right w:val="none" w:sz="0" w:space="0" w:color="auto"/>
          </w:divBdr>
          <w:divsChild>
            <w:div w:id="744914179">
              <w:marLeft w:val="0"/>
              <w:marRight w:val="0"/>
              <w:marTop w:val="0"/>
              <w:marBottom w:val="0"/>
              <w:divBdr>
                <w:top w:val="none" w:sz="0" w:space="0" w:color="auto"/>
                <w:left w:val="none" w:sz="0" w:space="0" w:color="auto"/>
                <w:bottom w:val="none" w:sz="0" w:space="0" w:color="auto"/>
                <w:right w:val="none" w:sz="0" w:space="0" w:color="auto"/>
              </w:divBdr>
            </w:div>
            <w:div w:id="2091847809">
              <w:marLeft w:val="0"/>
              <w:marRight w:val="0"/>
              <w:marTop w:val="0"/>
              <w:marBottom w:val="0"/>
              <w:divBdr>
                <w:top w:val="none" w:sz="0" w:space="0" w:color="auto"/>
                <w:left w:val="none" w:sz="0" w:space="0" w:color="auto"/>
                <w:bottom w:val="none" w:sz="0" w:space="0" w:color="auto"/>
                <w:right w:val="none" w:sz="0" w:space="0" w:color="auto"/>
              </w:divBdr>
            </w:div>
            <w:div w:id="5229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4.xml"/><Relationship Id="rId18" Type="http://schemas.openxmlformats.org/officeDocument/2006/relationships/hyperlink" Target="http://www.students.ch/wohnen/"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hyperlink" Target="http://www.wgzimmer.ch/" TargetMode="External"/><Relationship Id="rId2" Type="http://schemas.openxmlformats.org/officeDocument/2006/relationships/customXml" Target="../customXml/item2.xml"/><Relationship Id="rId16" Type="http://schemas.openxmlformats.org/officeDocument/2006/relationships/hyperlink" Target="http://www.tutti.ch/ganze-schweiz/immobilien/wg-zimmer"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hyperlink" Target="http://www.students.ch/wohnen/" TargetMode="External"/><Relationship Id="rId10" Type="http://schemas.openxmlformats.org/officeDocument/2006/relationships/header" Target="header1.xml"/><Relationship Id="rId19" Type="http://schemas.openxmlformats.org/officeDocument/2006/relationships/hyperlink" Target="http://www.students.ch/wohne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gzimmer.ch/"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2E58F2-2BF7-43A5-B55C-301370265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4952</Words>
  <Characters>31200</Characters>
  <Application>Microsoft Office Word</Application>
  <DocSecurity>0</DocSecurity>
  <Lines>260</Lines>
  <Paragraphs>72</Paragraphs>
  <ScaleCrop>false</ScaleCrop>
  <HeadingPairs>
    <vt:vector size="2" baseType="variant">
      <vt:variant>
        <vt:lpstr>Title</vt:lpstr>
      </vt:variant>
      <vt:variant>
        <vt:i4>1</vt:i4>
      </vt:variant>
    </vt:vector>
  </HeadingPairs>
  <TitlesOfParts>
    <vt:vector size="1" baseType="lpstr">
      <vt:lpstr>SRS – Group 2 – ESE 2014</vt:lpstr>
    </vt:vector>
  </TitlesOfParts>
  <Company>Universität Bern</Company>
  <LinksUpToDate>false</LinksUpToDate>
  <CharactersWithSpaces>36080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 Group 2 – ESE 2014</dc:title>
  <dc:subject>Software requirements specification document</dc:subject>
  <dc:creator>Raffael Hertle, Carl Balmer, Peter Allemann, Mathias Fuchs</dc:creator>
  <cp:lastModifiedBy>Ice</cp:lastModifiedBy>
  <cp:revision>182</cp:revision>
  <dcterms:created xsi:type="dcterms:W3CDTF">2014-10-05T09:36:00Z</dcterms:created>
  <dcterms:modified xsi:type="dcterms:W3CDTF">2014-10-07T11:34:00Z</dcterms:modified>
</cp:coreProperties>
</file>